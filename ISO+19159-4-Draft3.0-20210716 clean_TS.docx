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677D" w14:textId="77777777" w:rsidR="00CE7843" w:rsidRDefault="00CE7843" w:rsidP="00CE7843">
      <w:pPr>
        <w:jc w:val="right"/>
        <w:rPr>
          <w:b/>
          <w:sz w:val="28"/>
          <w:szCs w:val="28"/>
        </w:rPr>
      </w:pPr>
      <w:r>
        <w:rPr>
          <w:b/>
          <w:sz w:val="28"/>
          <w:szCs w:val="28"/>
        </w:rPr>
        <w:t>ISO </w:t>
      </w:r>
      <w:r>
        <w:rPr>
          <w:rFonts w:hint="eastAsia"/>
          <w:b/>
          <w:sz w:val="28"/>
          <w:szCs w:val="28"/>
          <w:lang w:eastAsia="zh-CN"/>
        </w:rPr>
        <w:t>19159</w:t>
      </w:r>
      <w:r>
        <w:rPr>
          <w:b/>
          <w:sz w:val="28"/>
          <w:szCs w:val="28"/>
        </w:rPr>
        <w:t>-</w:t>
      </w:r>
      <w:r>
        <w:rPr>
          <w:rFonts w:hint="eastAsia"/>
          <w:b/>
          <w:sz w:val="28"/>
          <w:szCs w:val="28"/>
          <w:lang w:eastAsia="zh-CN"/>
        </w:rPr>
        <w:t>4</w:t>
      </w:r>
      <w:r>
        <w:rPr>
          <w:b/>
          <w:sz w:val="28"/>
          <w:szCs w:val="28"/>
        </w:rPr>
        <w:t>:2020 (X)</w:t>
      </w:r>
    </w:p>
    <w:p w14:paraId="44EBDB62" w14:textId="77777777" w:rsidR="00CE7843" w:rsidRDefault="00CE7843" w:rsidP="00CE7843">
      <w:pPr>
        <w:jc w:val="right"/>
        <w:rPr>
          <w:lang w:eastAsia="zh-CN"/>
        </w:rPr>
      </w:pPr>
      <w:r>
        <w:t>ISO TC </w:t>
      </w:r>
      <w:r>
        <w:rPr>
          <w:rFonts w:hint="eastAsia"/>
          <w:lang w:eastAsia="zh-CN"/>
        </w:rPr>
        <w:t>211</w:t>
      </w:r>
      <w:r>
        <w:t>/SC ##/WG </w:t>
      </w:r>
      <w:r>
        <w:rPr>
          <w:rFonts w:hint="eastAsia"/>
          <w:lang w:eastAsia="zh-CN"/>
        </w:rPr>
        <w:t>6</w:t>
      </w:r>
    </w:p>
    <w:p w14:paraId="274C288D" w14:textId="77777777" w:rsidR="00CE7843" w:rsidRDefault="00CE7843" w:rsidP="00CE7843">
      <w:pPr>
        <w:spacing w:after="2000"/>
        <w:jc w:val="right"/>
        <w:rPr>
          <w:lang w:eastAsia="zh-CN"/>
        </w:rPr>
      </w:pPr>
      <w:bookmarkStart w:id="0" w:name="CVP_Secretariat_Loca"/>
      <w:r>
        <w:t>Secretariat</w:t>
      </w:r>
      <w:bookmarkEnd w:id="0"/>
      <w:r>
        <w:t xml:space="preserve">: </w:t>
      </w:r>
      <w:r>
        <w:rPr>
          <w:rFonts w:hint="eastAsia"/>
          <w:lang w:eastAsia="zh-CN"/>
        </w:rPr>
        <w:t>SN</w:t>
      </w:r>
    </w:p>
    <w:p w14:paraId="2FBC7CEB" w14:textId="77777777" w:rsidR="00CE7843" w:rsidRDefault="00CE7843" w:rsidP="00CE7843">
      <w:pPr>
        <w:pStyle w:val="zzCover"/>
        <w:jc w:val="both"/>
        <w:rPr>
          <w:color w:val="auto"/>
          <w:sz w:val="28"/>
          <w:szCs w:val="28"/>
          <w:lang w:val="en-GB"/>
        </w:rPr>
      </w:pPr>
      <w:bookmarkStart w:id="1" w:name="OLE_LINK407"/>
      <w:bookmarkStart w:id="2" w:name="OLE_LINK406"/>
      <w:bookmarkStart w:id="3" w:name="OLE_LINK405"/>
      <w:bookmarkStart w:id="4" w:name="OLE_LINK3"/>
      <w:r>
        <w:rPr>
          <w:color w:val="auto"/>
          <w:sz w:val="28"/>
          <w:szCs w:val="28"/>
          <w:lang w:val="en-GB"/>
        </w:rPr>
        <w:t xml:space="preserve">Geographic information – Calibration and validation of remote sensing imagery sensors and data– Part </w:t>
      </w:r>
      <w:r>
        <w:rPr>
          <w:rFonts w:eastAsia="SimSun" w:hint="eastAsia"/>
          <w:color w:val="auto"/>
          <w:sz w:val="28"/>
          <w:szCs w:val="28"/>
          <w:lang w:val="en-GB" w:eastAsia="zh-CN"/>
        </w:rPr>
        <w:t>4</w:t>
      </w:r>
      <w:r>
        <w:rPr>
          <w:color w:val="auto"/>
          <w:sz w:val="28"/>
          <w:szCs w:val="28"/>
          <w:lang w:val="en-GB"/>
        </w:rPr>
        <w:t xml:space="preserve">: Space-borne Microwave </w:t>
      </w:r>
      <w:r>
        <w:rPr>
          <w:rFonts w:eastAsia="SimSun" w:hint="eastAsia"/>
          <w:color w:val="auto"/>
          <w:sz w:val="28"/>
          <w:szCs w:val="28"/>
          <w:lang w:val="en-GB" w:eastAsia="zh-CN"/>
        </w:rPr>
        <w:t>R</w:t>
      </w:r>
      <w:r>
        <w:rPr>
          <w:color w:val="auto"/>
          <w:sz w:val="28"/>
          <w:szCs w:val="28"/>
          <w:lang w:val="en-GB"/>
        </w:rPr>
        <w:t>adiometers</w:t>
      </w:r>
      <w:bookmarkEnd w:id="1"/>
      <w:bookmarkEnd w:id="2"/>
      <w:bookmarkEnd w:id="3"/>
    </w:p>
    <w:bookmarkEnd w:id="4"/>
    <w:p w14:paraId="6D111916" w14:textId="77777777" w:rsidR="00CE7843" w:rsidRDefault="00CE7843" w:rsidP="00CE7843">
      <w:pPr>
        <w:spacing w:before="2000"/>
      </w:pPr>
    </w:p>
    <w:p w14:paraId="43FC5967" w14:textId="77777777" w:rsidR="00CE7843" w:rsidRDefault="00CE7843" w:rsidP="00CE7843">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w:t>
      </w:r>
      <w:r>
        <w:rPr>
          <w:rFonts w:hint="eastAsia"/>
          <w:sz w:val="80"/>
          <w:szCs w:val="80"/>
          <w:lang w:eastAsia="zh-CN"/>
        </w:rPr>
        <w:t>TS</w:t>
      </w:r>
      <w:r>
        <w:rPr>
          <w:sz w:val="80"/>
          <w:szCs w:val="80"/>
        </w:rPr>
        <w:t xml:space="preserve"> stage</w:t>
      </w:r>
    </w:p>
    <w:p w14:paraId="42FE9A5C" w14:textId="77777777" w:rsidR="00CE7843" w:rsidRDefault="00CE7843" w:rsidP="00CE7843">
      <w:pPr>
        <w:spacing w:after="120"/>
      </w:pPr>
    </w:p>
    <w:p w14:paraId="3C74A260" w14:textId="77777777" w:rsidR="00CE7843" w:rsidRDefault="00CE7843" w:rsidP="00CE7843">
      <w:pPr>
        <w:pBdr>
          <w:top w:val="single" w:sz="4" w:space="1" w:color="auto"/>
          <w:left w:val="single" w:sz="4" w:space="4" w:color="auto"/>
          <w:bottom w:val="single" w:sz="4" w:space="1" w:color="auto"/>
          <w:right w:val="single" w:sz="4" w:space="4" w:color="auto"/>
        </w:pBdr>
        <w:spacing w:after="120"/>
        <w:ind w:left="85" w:right="85"/>
        <w:jc w:val="center"/>
        <w:rPr>
          <w:b/>
          <w:sz w:val="20"/>
        </w:rPr>
      </w:pPr>
      <w:r>
        <w:rPr>
          <w:b/>
          <w:sz w:val="20"/>
        </w:rPr>
        <w:t>Warning for WDs and CDs</w:t>
      </w:r>
    </w:p>
    <w:p w14:paraId="61860661" w14:textId="77777777" w:rsidR="00CE7843" w:rsidRDefault="00CE7843" w:rsidP="00CE7843">
      <w:pPr>
        <w:pBdr>
          <w:top w:val="single" w:sz="4" w:space="1" w:color="auto"/>
          <w:left w:val="single" w:sz="4" w:space="4" w:color="auto"/>
          <w:bottom w:val="single" w:sz="4" w:space="1" w:color="auto"/>
          <w:right w:val="single" w:sz="4" w:space="4" w:color="auto"/>
        </w:pBdr>
        <w:spacing w:after="120"/>
        <w:ind w:left="85" w:right="85"/>
        <w:rPr>
          <w:bCs/>
          <w:sz w:val="20"/>
        </w:rPr>
      </w:pPr>
      <w:r>
        <w:rPr>
          <w:bCs/>
          <w:sz w:val="20"/>
        </w:rPr>
        <w:t>This document is not an ISO International Standard. It is distributed for review and comment. It is subject to change without notice and may not be referred to as an International Standard.</w:t>
      </w:r>
    </w:p>
    <w:p w14:paraId="6DAF9858" w14:textId="77777777" w:rsidR="00CE7843" w:rsidRDefault="00CE7843" w:rsidP="00CE7843">
      <w:pPr>
        <w:pBdr>
          <w:top w:val="single" w:sz="4" w:space="1" w:color="auto"/>
          <w:left w:val="single" w:sz="4" w:space="4" w:color="auto"/>
          <w:bottom w:val="single" w:sz="4" w:space="1" w:color="auto"/>
          <w:right w:val="single" w:sz="4" w:space="4" w:color="auto"/>
        </w:pBdr>
        <w:ind w:left="85" w:right="85"/>
        <w:rPr>
          <w:sz w:val="20"/>
        </w:rPr>
      </w:pPr>
      <w:r>
        <w:rPr>
          <w:bCs/>
          <w:sz w:val="20"/>
        </w:rPr>
        <w:t>Recipients of this draft are invited to submit, with their comments, notification of any relevant patent rights of which they are aware and to provide supporting documentation.</w:t>
      </w:r>
    </w:p>
    <w:p w14:paraId="04745166" w14:textId="77777777" w:rsidR="00CE7843" w:rsidRPr="00CE7843" w:rsidRDefault="00CE7843" w:rsidP="00CE7843">
      <w:pPr>
        <w:spacing w:before="1200" w:after="120"/>
        <w:jc w:val="left"/>
        <w:rPr>
          <w:rStyle w:val="Hyperlink"/>
          <w:i/>
          <w:sz w:val="20"/>
          <w:szCs w:val="20"/>
          <w:lang w:val="en-US"/>
        </w:rPr>
      </w:pPr>
      <w:r>
        <w:rPr>
          <w:i/>
          <w:sz w:val="20"/>
          <w:szCs w:val="20"/>
        </w:rPr>
        <w:t xml:space="preserve">To help you, this guide on writing standards was produced by the ISO/TMB and is available at </w:t>
      </w:r>
      <w:hyperlink r:id="rId8" w:history="1">
        <w:r w:rsidRPr="00CE7843">
          <w:rPr>
            <w:rStyle w:val="Hyperlink"/>
            <w:i/>
            <w:sz w:val="20"/>
            <w:szCs w:val="20"/>
            <w:lang w:val="en-US"/>
          </w:rPr>
          <w:t>https://www.iso.org/iso/how-to-write-standards.pdf</w:t>
        </w:r>
      </w:hyperlink>
    </w:p>
    <w:p w14:paraId="7D63590B" w14:textId="77777777" w:rsidR="00CE7843" w:rsidRPr="00CE7843" w:rsidRDefault="00CE7843" w:rsidP="00CE7843">
      <w:pPr>
        <w:spacing w:before="240" w:after="120"/>
        <w:jc w:val="left"/>
        <w:rPr>
          <w:rStyle w:val="Hyperlink"/>
          <w:i/>
          <w:sz w:val="20"/>
          <w:szCs w:val="20"/>
          <w:lang w:val="en-US"/>
        </w:rPr>
      </w:pPr>
      <w:r>
        <w:rPr>
          <w:i/>
          <w:sz w:val="20"/>
          <w:szCs w:val="20"/>
        </w:rPr>
        <w:t xml:space="preserve">A model manuscript of a draft International Standard (known as “The Rice Model”) is available at </w:t>
      </w:r>
      <w:hyperlink r:id="rId9" w:history="1">
        <w:r w:rsidRPr="00CE7843">
          <w:rPr>
            <w:rStyle w:val="Hyperlink"/>
            <w:rFonts w:eastAsia="Times New Roman"/>
            <w:i/>
            <w:sz w:val="20"/>
            <w:szCs w:val="20"/>
            <w:lang w:val="en-US"/>
          </w:rPr>
          <w:t>https://www.iso.org/iso/model_document-rice_model.pdf</w:t>
        </w:r>
      </w:hyperlink>
    </w:p>
    <w:p w14:paraId="675BF487" w14:textId="77777777" w:rsidR="00CE7843" w:rsidRDefault="00CE7843" w:rsidP="00CE7843"/>
    <w:p w14:paraId="4DC0D0DC" w14:textId="77777777" w:rsidR="00CE7843" w:rsidRDefault="00CE7843" w:rsidP="00CE7843">
      <w:pPr>
        <w:sectPr w:rsidR="00CE7843">
          <w:headerReference w:type="even" r:id="rId10"/>
          <w:headerReference w:type="default" r:id="rId11"/>
          <w:footerReference w:type="even" r:id="rId12"/>
          <w:footerReference w:type="default" r:id="rId13"/>
          <w:type w:val="oddPage"/>
          <w:pgSz w:w="11906" w:h="16838"/>
          <w:pgMar w:top="794" w:right="737" w:bottom="284" w:left="851" w:header="709" w:footer="0" w:gutter="567"/>
          <w:cols w:space="720"/>
        </w:sectPr>
      </w:pPr>
    </w:p>
    <w:p w14:paraId="79195E63" w14:textId="77777777" w:rsidR="00CE7843" w:rsidRDefault="00CE7843" w:rsidP="00CE7843">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Pr>
          <w:color w:val="auto"/>
        </w:rPr>
        <w:lastRenderedPageBreak/>
        <w:t>© ISO 2020</w:t>
      </w:r>
    </w:p>
    <w:p w14:paraId="5D46ED54"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50BA8FA"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ISO copyright office</w:t>
      </w:r>
    </w:p>
    <w:p w14:paraId="2B5E4328"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 xml:space="preserve">CP 401 • Ch. de </w:t>
      </w:r>
      <w:proofErr w:type="spellStart"/>
      <w:r>
        <w:rPr>
          <w:color w:val="auto"/>
          <w:sz w:val="20"/>
        </w:rPr>
        <w:t>Blandonnet</w:t>
      </w:r>
      <w:proofErr w:type="spellEnd"/>
      <w:r>
        <w:rPr>
          <w:color w:val="auto"/>
          <w:sz w:val="20"/>
        </w:rPr>
        <w:t xml:space="preserve"> 8</w:t>
      </w:r>
    </w:p>
    <w:p w14:paraId="5A43222E"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CH-1214 Vernier, Geneva</w:t>
      </w:r>
    </w:p>
    <w:p w14:paraId="5C8337F2"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proofErr w:type="gramStart"/>
      <w:r>
        <w:rPr>
          <w:color w:val="auto"/>
          <w:sz w:val="20"/>
          <w:lang w:val="fr-CH"/>
        </w:rPr>
        <w:t>Phone:</w:t>
      </w:r>
      <w:proofErr w:type="gramEnd"/>
      <w:r>
        <w:rPr>
          <w:color w:val="auto"/>
          <w:sz w:val="20"/>
          <w:lang w:val="fr-CH"/>
        </w:rPr>
        <w:t xml:space="preserve"> +41 22 749 01 11</w:t>
      </w:r>
    </w:p>
    <w:p w14:paraId="310614B5"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proofErr w:type="gramStart"/>
      <w:r>
        <w:rPr>
          <w:color w:val="auto"/>
          <w:sz w:val="20"/>
          <w:lang w:val="fr-CH"/>
        </w:rPr>
        <w:t>Fax:</w:t>
      </w:r>
      <w:proofErr w:type="gramEnd"/>
      <w:r>
        <w:rPr>
          <w:color w:val="auto"/>
          <w:sz w:val="20"/>
          <w:lang w:val="fr-CH"/>
        </w:rPr>
        <w:t xml:space="preserve"> +41 22 749 09 47</w:t>
      </w:r>
    </w:p>
    <w:p w14:paraId="51553CC5"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proofErr w:type="gramStart"/>
      <w:r>
        <w:rPr>
          <w:color w:val="auto"/>
          <w:sz w:val="20"/>
          <w:lang w:val="fr-CH"/>
        </w:rPr>
        <w:t>Email:</w:t>
      </w:r>
      <w:proofErr w:type="gramEnd"/>
      <w:r>
        <w:rPr>
          <w:color w:val="auto"/>
          <w:sz w:val="20"/>
          <w:lang w:val="fr-CH"/>
        </w:rPr>
        <w:t xml:space="preserve"> copyright@iso.org</w:t>
      </w:r>
    </w:p>
    <w:p w14:paraId="4E092350" w14:textId="77777777" w:rsidR="00CE7843" w:rsidRDefault="00CE7843" w:rsidP="00CE7843">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Pr>
          <w:color w:val="auto"/>
          <w:sz w:val="20"/>
        </w:rPr>
        <w:t>Website: www.iso.org</w:t>
      </w:r>
    </w:p>
    <w:p w14:paraId="4F9C946B" w14:textId="77777777" w:rsidR="00CE7843" w:rsidRDefault="00CE7843" w:rsidP="00CE7843">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Pr>
          <w:color w:val="auto"/>
          <w:sz w:val="20"/>
        </w:rPr>
        <w:t>Published in Switzerland</w:t>
      </w:r>
    </w:p>
    <w:p w14:paraId="44F6BD57" w14:textId="77777777" w:rsidR="00CE7843" w:rsidRDefault="00CE7843" w:rsidP="00CE7843">
      <w:pPr>
        <w:pStyle w:val="zzContents"/>
        <w:spacing w:before="0"/>
      </w:pPr>
      <w:r>
        <w:lastRenderedPageBreak/>
        <w:t>Contents</w:t>
      </w:r>
    </w:p>
    <w:p w14:paraId="48CA7EBB" w14:textId="77777777" w:rsidR="00CE7843" w:rsidRDefault="001C3002" w:rsidP="00CE7843">
      <w:pPr>
        <w:pStyle w:val="TOC1"/>
        <w:rPr>
          <w:rFonts w:ascii="DengXian" w:eastAsia="DengXian" w:hAnsi="DengXian"/>
          <w:b w:val="0"/>
          <w:kern w:val="2"/>
          <w:sz w:val="21"/>
          <w:lang w:eastAsia="zh-CN"/>
        </w:rPr>
      </w:pPr>
      <w:hyperlink w:anchor="_Toc33113512" w:history="1">
        <w:r w:rsidR="00CE7843">
          <w:rPr>
            <w:rStyle w:val="Hyperlink"/>
            <w:lang w:val="en-US"/>
          </w:rPr>
          <w:t>Foreword</w:t>
        </w:r>
        <w:r w:rsidR="00CE7843">
          <w:tab/>
          <w:t>iv</w:t>
        </w:r>
      </w:hyperlink>
    </w:p>
    <w:p w14:paraId="1B6CBAC1" w14:textId="77777777" w:rsidR="00CE7843" w:rsidRDefault="001C3002" w:rsidP="00CE7843">
      <w:pPr>
        <w:pStyle w:val="TOC1"/>
        <w:rPr>
          <w:rFonts w:ascii="DengXian" w:eastAsia="DengXian" w:hAnsi="DengXian"/>
          <w:b w:val="0"/>
          <w:kern w:val="2"/>
          <w:sz w:val="21"/>
          <w:lang w:eastAsia="zh-CN"/>
        </w:rPr>
      </w:pPr>
      <w:hyperlink w:anchor="_Toc33113513" w:history="1">
        <w:r w:rsidR="00CE7843">
          <w:rPr>
            <w:rStyle w:val="Hyperlink"/>
            <w:lang w:val="en-US"/>
          </w:rPr>
          <w:t>Introduction</w:t>
        </w:r>
        <w:r w:rsidR="00CE7843">
          <w:tab/>
          <w:t>v</w:t>
        </w:r>
      </w:hyperlink>
    </w:p>
    <w:p w14:paraId="35454A64" w14:textId="77777777" w:rsidR="00CE7843" w:rsidRDefault="001C3002" w:rsidP="00CE7843">
      <w:pPr>
        <w:pStyle w:val="TOC1"/>
        <w:rPr>
          <w:rFonts w:ascii="DengXian" w:eastAsia="DengXian" w:hAnsi="DengXian"/>
          <w:b w:val="0"/>
          <w:kern w:val="2"/>
          <w:sz w:val="21"/>
          <w:lang w:eastAsia="zh-CN"/>
        </w:rPr>
      </w:pPr>
      <w:hyperlink w:anchor="_Toc33113514" w:history="1">
        <w:r w:rsidR="00CE7843" w:rsidRPr="00CE7843">
          <w:rPr>
            <w:rStyle w:val="Hyperlink"/>
            <w:lang w:val="en-US"/>
          </w:rPr>
          <w:t>1</w:t>
        </w:r>
        <w:r w:rsidR="00CE7843">
          <w:rPr>
            <w:rFonts w:ascii="DengXian" w:eastAsia="DengXian" w:hAnsi="DengXian"/>
            <w:b w:val="0"/>
            <w:kern w:val="2"/>
            <w:sz w:val="21"/>
            <w:lang w:eastAsia="zh-CN"/>
          </w:rPr>
          <w:tab/>
        </w:r>
        <w:r w:rsidR="00CE7843" w:rsidRPr="00CE7843">
          <w:rPr>
            <w:rStyle w:val="Hyperlink"/>
            <w:lang w:val="en-US"/>
          </w:rPr>
          <w:t>Scope</w:t>
        </w:r>
        <w:r w:rsidR="00CE7843">
          <w:tab/>
          <w:t>1</w:t>
        </w:r>
      </w:hyperlink>
    </w:p>
    <w:p w14:paraId="3E43B4B9" w14:textId="77777777" w:rsidR="00CE7843" w:rsidRDefault="001C3002" w:rsidP="00CE7843">
      <w:pPr>
        <w:pStyle w:val="TOC1"/>
        <w:rPr>
          <w:rFonts w:ascii="DengXian" w:eastAsia="DengXian" w:hAnsi="DengXian"/>
          <w:b w:val="0"/>
          <w:kern w:val="2"/>
          <w:sz w:val="21"/>
          <w:lang w:eastAsia="zh-CN"/>
        </w:rPr>
      </w:pPr>
      <w:hyperlink w:anchor="_Toc33113515" w:history="1">
        <w:r w:rsidR="00CE7843" w:rsidRPr="00CE7843">
          <w:rPr>
            <w:rStyle w:val="Hyperlink"/>
            <w:lang w:val="en-US"/>
          </w:rPr>
          <w:t>2</w:t>
        </w:r>
        <w:r w:rsidR="00CE7843">
          <w:rPr>
            <w:rFonts w:ascii="DengXian" w:eastAsia="DengXian" w:hAnsi="DengXian"/>
            <w:b w:val="0"/>
            <w:kern w:val="2"/>
            <w:sz w:val="21"/>
            <w:lang w:eastAsia="zh-CN"/>
          </w:rPr>
          <w:tab/>
        </w:r>
        <w:r w:rsidR="00CE7843" w:rsidRPr="00CE7843">
          <w:rPr>
            <w:rStyle w:val="Hyperlink"/>
            <w:lang w:val="en-US"/>
          </w:rPr>
          <w:t>Normative references</w:t>
        </w:r>
        <w:r w:rsidR="00CE7843">
          <w:tab/>
          <w:t>1</w:t>
        </w:r>
      </w:hyperlink>
    </w:p>
    <w:p w14:paraId="4678E13E" w14:textId="77777777" w:rsidR="00CE7843" w:rsidRDefault="001C3002" w:rsidP="00CE7843">
      <w:pPr>
        <w:pStyle w:val="TOC1"/>
        <w:rPr>
          <w:rFonts w:ascii="DengXian" w:eastAsia="DengXian" w:hAnsi="DengXian"/>
          <w:b w:val="0"/>
          <w:kern w:val="2"/>
          <w:sz w:val="21"/>
          <w:lang w:eastAsia="zh-CN"/>
        </w:rPr>
      </w:pPr>
      <w:hyperlink w:anchor="_Toc33113516" w:history="1">
        <w:r w:rsidR="00CE7843" w:rsidRPr="00CE7843">
          <w:rPr>
            <w:rStyle w:val="Hyperlink"/>
            <w:lang w:val="en-US"/>
          </w:rPr>
          <w:t>3</w:t>
        </w:r>
        <w:r w:rsidR="00CE7843">
          <w:rPr>
            <w:rFonts w:ascii="DengXian" w:eastAsia="DengXian" w:hAnsi="DengXian"/>
            <w:b w:val="0"/>
            <w:kern w:val="2"/>
            <w:sz w:val="21"/>
            <w:lang w:eastAsia="zh-CN"/>
          </w:rPr>
          <w:tab/>
        </w:r>
        <w:r w:rsidR="00CE7843" w:rsidRPr="00CE7843">
          <w:rPr>
            <w:rStyle w:val="Hyperlink"/>
            <w:lang w:val="en-US"/>
          </w:rPr>
          <w:t>Terms and definitions</w:t>
        </w:r>
        <w:r w:rsidR="00CE7843">
          <w:tab/>
          <w:t>1</w:t>
        </w:r>
      </w:hyperlink>
    </w:p>
    <w:p w14:paraId="2665DEAB" w14:textId="77777777" w:rsidR="00CE7843" w:rsidRDefault="001C3002" w:rsidP="00CE7843">
      <w:pPr>
        <w:pStyle w:val="TOC1"/>
        <w:rPr>
          <w:rFonts w:ascii="DengXian" w:eastAsia="DengXian" w:hAnsi="DengXian"/>
          <w:b w:val="0"/>
          <w:kern w:val="2"/>
          <w:sz w:val="21"/>
          <w:lang w:eastAsia="zh-CN"/>
        </w:rPr>
      </w:pPr>
      <w:hyperlink w:anchor="_Toc33113556" w:history="1">
        <w:r w:rsidR="00CE7843" w:rsidRPr="00CE7843">
          <w:rPr>
            <w:rStyle w:val="Hyperlink"/>
            <w:rFonts w:eastAsia="SimSun"/>
            <w:lang w:val="en-US" w:eastAsia="zh-CN"/>
          </w:rPr>
          <w:t>4</w:t>
        </w:r>
        <w:r w:rsidR="00CE7843">
          <w:rPr>
            <w:rFonts w:ascii="DengXian" w:eastAsia="DengXian" w:hAnsi="DengXian"/>
            <w:b w:val="0"/>
            <w:kern w:val="2"/>
            <w:sz w:val="21"/>
            <w:lang w:eastAsia="zh-CN"/>
          </w:rPr>
          <w:tab/>
        </w:r>
        <w:r w:rsidR="00CE7843" w:rsidRPr="00CE7843">
          <w:rPr>
            <w:rStyle w:val="Hyperlink"/>
            <w:lang w:val="en-US"/>
          </w:rPr>
          <w:t>Symbols and abbreviated terms</w:t>
        </w:r>
        <w:r w:rsidR="00CE7843">
          <w:tab/>
          <w:t>1</w:t>
        </w:r>
      </w:hyperlink>
      <w:r w:rsidR="00305C96">
        <w:t>1</w:t>
      </w:r>
    </w:p>
    <w:p w14:paraId="2D1C031D" w14:textId="77777777" w:rsidR="00CE7843" w:rsidRDefault="00CE7843" w:rsidP="00CE7843">
      <w:pPr>
        <w:pStyle w:val="TOC2"/>
        <w:tabs>
          <w:tab w:val="clear" w:pos="720"/>
        </w:tabs>
        <w:rPr>
          <w:rFonts w:ascii="DengXian" w:eastAsia="DengXian" w:hAnsi="DengXian"/>
          <w:b w:val="0"/>
          <w:kern w:val="2"/>
          <w:sz w:val="21"/>
          <w:lang w:eastAsia="zh-CN"/>
        </w:rPr>
      </w:pPr>
      <w:r>
        <w:tab/>
      </w:r>
      <w:hyperlink w:anchor="_Toc33113557" w:history="1">
        <w:r w:rsidRPr="00CE7843">
          <w:rPr>
            <w:rStyle w:val="Hyperlink"/>
            <w:lang w:val="en-US"/>
          </w:rPr>
          <w:t>4.1</w:t>
        </w:r>
        <w:r>
          <w:rPr>
            <w:rFonts w:ascii="DengXian" w:eastAsia="DengXian" w:hAnsi="DengXian"/>
            <w:b w:val="0"/>
            <w:kern w:val="2"/>
            <w:sz w:val="21"/>
            <w:lang w:eastAsia="zh-CN"/>
          </w:rPr>
          <w:tab/>
          <w:t xml:space="preserve"> </w:t>
        </w:r>
        <w:r w:rsidRPr="00CE7843">
          <w:rPr>
            <w:rStyle w:val="Hyperlink"/>
            <w:lang w:val="en-US"/>
          </w:rPr>
          <w:t>Abbreviated terms</w:t>
        </w:r>
        <w:r>
          <w:tab/>
          <w:t>1</w:t>
        </w:r>
      </w:hyperlink>
      <w:r w:rsidR="00305C96">
        <w:t>1</w:t>
      </w:r>
    </w:p>
    <w:p w14:paraId="26B043D5" w14:textId="77777777" w:rsidR="00CE7843" w:rsidRPr="00305C96" w:rsidRDefault="00CE7843" w:rsidP="00CE7843">
      <w:pPr>
        <w:pStyle w:val="TOC2"/>
        <w:tabs>
          <w:tab w:val="clear" w:pos="720"/>
        </w:tabs>
        <w:rPr>
          <w:rFonts w:ascii="DengXian" w:eastAsia="DengXian" w:hAnsi="DengXian"/>
          <w:b w:val="0"/>
          <w:kern w:val="2"/>
          <w:sz w:val="21"/>
          <w:lang w:val="en-US" w:eastAsia="zh-CN"/>
        </w:rPr>
      </w:pPr>
      <w:r>
        <w:tab/>
      </w:r>
      <w:hyperlink w:anchor="_Toc33113558" w:history="1">
        <w:r w:rsidRPr="00305C96">
          <w:rPr>
            <w:rStyle w:val="Hyperlink"/>
            <w:lang w:val="en-US"/>
          </w:rPr>
          <w:t>4.2</w:t>
        </w:r>
        <w:r w:rsidRPr="00305C96">
          <w:rPr>
            <w:rFonts w:ascii="DengXian" w:eastAsia="DengXian" w:hAnsi="DengXian"/>
            <w:b w:val="0"/>
            <w:kern w:val="2"/>
            <w:sz w:val="21"/>
            <w:lang w:val="en-US" w:eastAsia="zh-CN"/>
          </w:rPr>
          <w:tab/>
          <w:t xml:space="preserve"> </w:t>
        </w:r>
        <w:r w:rsidRPr="00305C96">
          <w:rPr>
            <w:rStyle w:val="Hyperlink"/>
            <w:lang w:val="en-US"/>
          </w:rPr>
          <w:t>Symbols</w:t>
        </w:r>
        <w:r w:rsidRPr="00305C96">
          <w:rPr>
            <w:lang w:val="en-US"/>
          </w:rPr>
          <w:tab/>
        </w:r>
      </w:hyperlink>
      <w:r w:rsidRPr="00305C96">
        <w:rPr>
          <w:lang w:val="en-US"/>
        </w:rPr>
        <w:t>1</w:t>
      </w:r>
      <w:r w:rsidR="00305C96">
        <w:rPr>
          <w:lang w:val="en-US"/>
        </w:rPr>
        <w:t>2</w:t>
      </w:r>
    </w:p>
    <w:p w14:paraId="5327031E" w14:textId="77777777" w:rsidR="00CE7843" w:rsidRPr="00305C96" w:rsidRDefault="00CE7843" w:rsidP="00CE7843">
      <w:pPr>
        <w:pStyle w:val="TOC2"/>
        <w:rPr>
          <w:rFonts w:ascii="DengXian" w:eastAsia="DengXian" w:hAnsi="DengXian"/>
          <w:b w:val="0"/>
          <w:kern w:val="2"/>
          <w:sz w:val="21"/>
          <w:lang w:val="en-US" w:eastAsia="zh-CN"/>
        </w:rPr>
      </w:pPr>
      <w:r w:rsidRPr="00305C96">
        <w:rPr>
          <w:lang w:val="en-US"/>
        </w:rPr>
        <w:tab/>
      </w:r>
      <w:hyperlink w:anchor="_Toc33113559" w:history="1">
        <w:r w:rsidRPr="00305C96">
          <w:rPr>
            <w:rStyle w:val="Hyperlink"/>
            <w:lang w:val="en-US"/>
          </w:rPr>
          <w:t>4.3 Conventions</w:t>
        </w:r>
        <w:r w:rsidRPr="00305C96">
          <w:rPr>
            <w:lang w:val="en-US"/>
          </w:rPr>
          <w:tab/>
          <w:t>1</w:t>
        </w:r>
      </w:hyperlink>
      <w:r w:rsidR="00305C96" w:rsidRPr="00305C96">
        <w:rPr>
          <w:lang w:val="en-US"/>
        </w:rPr>
        <w:t>2</w:t>
      </w:r>
    </w:p>
    <w:p w14:paraId="1AAF6D58" w14:textId="77777777" w:rsidR="00CE7843" w:rsidRPr="00305C96" w:rsidRDefault="001C3002" w:rsidP="00CE7843">
      <w:pPr>
        <w:pStyle w:val="TOC1"/>
        <w:rPr>
          <w:rFonts w:ascii="DengXian" w:eastAsia="DengXian" w:hAnsi="DengXian"/>
          <w:b w:val="0"/>
          <w:kern w:val="2"/>
          <w:sz w:val="21"/>
          <w:lang w:val="en-US" w:eastAsia="zh-CN"/>
        </w:rPr>
      </w:pPr>
      <w:hyperlink w:anchor="_Toc33113560" w:history="1">
        <w:r w:rsidR="00CE7843" w:rsidRPr="00305C96">
          <w:rPr>
            <w:rStyle w:val="FollowedHyperlink"/>
            <w:lang w:val="en-US"/>
          </w:rPr>
          <w:t>5</w:t>
        </w:r>
        <w:r w:rsidR="00CE7843" w:rsidRPr="00305C96">
          <w:rPr>
            <w:rFonts w:ascii="DengXian" w:eastAsia="DengXian" w:hAnsi="DengXian"/>
            <w:b w:val="0"/>
            <w:kern w:val="2"/>
            <w:sz w:val="21"/>
            <w:lang w:val="en-US" w:eastAsia="zh-CN"/>
          </w:rPr>
          <w:tab/>
        </w:r>
        <w:r w:rsidR="00CE7843" w:rsidRPr="00305C96">
          <w:rPr>
            <w:rStyle w:val="FollowedHyperlink"/>
            <w:lang w:val="en-US"/>
          </w:rPr>
          <w:t>Conformance</w:t>
        </w:r>
        <w:r w:rsidR="00CE7843" w:rsidRPr="00305C96">
          <w:rPr>
            <w:lang w:val="en-US"/>
          </w:rPr>
          <w:tab/>
        </w:r>
        <w:r w:rsidR="00CE7843" w:rsidRPr="00305C96">
          <w:rPr>
            <w:lang w:val="en-US" w:eastAsia="zh-CN"/>
          </w:rPr>
          <w:t>1</w:t>
        </w:r>
      </w:hyperlink>
      <w:r w:rsidR="00305C96">
        <w:rPr>
          <w:lang w:val="fr-FR" w:eastAsia="zh-CN"/>
        </w:rPr>
        <w:t>3</w:t>
      </w:r>
    </w:p>
    <w:p w14:paraId="57027B78" w14:textId="77777777" w:rsidR="00CE7843" w:rsidRPr="00B878D9" w:rsidRDefault="001C3002" w:rsidP="00CE7843">
      <w:pPr>
        <w:pStyle w:val="TOC2"/>
        <w:tabs>
          <w:tab w:val="clear" w:pos="720"/>
        </w:tabs>
        <w:rPr>
          <w:lang w:val="fr-FR" w:eastAsia="zh-CN"/>
        </w:rPr>
      </w:pPr>
      <w:hyperlink w:anchor="_Toc33113560" w:history="1">
        <w:r w:rsidR="00CE7843" w:rsidRPr="00B878D9">
          <w:rPr>
            <w:rStyle w:val="FollowedHyperlink"/>
            <w:lang w:val="fr-FR" w:eastAsia="zh-CN"/>
          </w:rPr>
          <w:t>6</w:t>
        </w:r>
        <w:r w:rsidR="00CE7843" w:rsidRPr="00B878D9">
          <w:rPr>
            <w:rFonts w:ascii="DengXian" w:eastAsia="DengXian" w:hAnsi="DengXian"/>
            <w:b w:val="0"/>
            <w:kern w:val="2"/>
            <w:sz w:val="21"/>
            <w:lang w:val="fr-FR" w:eastAsia="zh-CN"/>
          </w:rPr>
          <w:tab/>
        </w:r>
        <w:r w:rsidR="00CE7843" w:rsidRPr="00B878D9">
          <w:rPr>
            <w:rStyle w:val="FollowedHyperlink"/>
            <w:lang w:val="fr-FR"/>
          </w:rPr>
          <w:t>Notation</w:t>
        </w:r>
        <w:r w:rsidR="00CE7843" w:rsidRPr="00B878D9">
          <w:rPr>
            <w:lang w:val="fr-FR"/>
          </w:rPr>
          <w:tab/>
        </w:r>
      </w:hyperlink>
      <w:r w:rsidR="00CE7843" w:rsidRPr="00B878D9">
        <w:rPr>
          <w:lang w:val="fr-FR" w:eastAsia="zh-CN"/>
        </w:rPr>
        <w:t>1</w:t>
      </w:r>
      <w:r w:rsidR="00305C96">
        <w:rPr>
          <w:lang w:val="fr-FR" w:eastAsia="zh-CN"/>
        </w:rPr>
        <w:t>3</w:t>
      </w:r>
    </w:p>
    <w:p w14:paraId="154794C5" w14:textId="77777777" w:rsidR="00CE7843" w:rsidRPr="00B878D9" w:rsidRDefault="00CE7843" w:rsidP="00CE7843">
      <w:pPr>
        <w:pStyle w:val="TOC2"/>
        <w:tabs>
          <w:tab w:val="clear" w:pos="720"/>
        </w:tabs>
        <w:ind w:leftChars="100" w:left="220" w:firstLineChars="100" w:firstLine="220"/>
        <w:rPr>
          <w:rFonts w:ascii="DengXian" w:eastAsia="DengXian" w:hAnsi="DengXian"/>
          <w:b w:val="0"/>
          <w:kern w:val="2"/>
          <w:sz w:val="21"/>
          <w:lang w:val="fr-FR" w:eastAsia="zh-CN"/>
        </w:rPr>
      </w:pPr>
      <w:r w:rsidRPr="00305C96">
        <w:rPr>
          <w:rStyle w:val="Hyperlink"/>
        </w:rPr>
        <w:t>6.1 UML notation</w:t>
      </w:r>
      <w:r w:rsidRPr="00305C96">
        <w:rPr>
          <w:lang w:val="fr-FR"/>
        </w:rPr>
        <w:tab/>
      </w:r>
      <w:r w:rsidRPr="00B878D9">
        <w:rPr>
          <w:lang w:val="fr-FR" w:eastAsia="zh-CN"/>
        </w:rPr>
        <w:t>1</w:t>
      </w:r>
      <w:r w:rsidR="00305C96">
        <w:rPr>
          <w:lang w:val="fr-FR" w:eastAsia="zh-CN"/>
        </w:rPr>
        <w:t>3</w:t>
      </w:r>
    </w:p>
    <w:p w14:paraId="76230BCD" w14:textId="77777777" w:rsidR="00CE7843" w:rsidRPr="00B878D9" w:rsidRDefault="00CE7843" w:rsidP="00CE7843">
      <w:pPr>
        <w:pStyle w:val="TOC2"/>
        <w:tabs>
          <w:tab w:val="clear" w:pos="720"/>
        </w:tabs>
        <w:rPr>
          <w:rFonts w:ascii="DengXian" w:eastAsia="DengXian" w:hAnsi="DengXian"/>
          <w:b w:val="0"/>
          <w:kern w:val="2"/>
          <w:sz w:val="21"/>
          <w:lang w:val="fr-FR" w:eastAsia="zh-CN"/>
        </w:rPr>
      </w:pPr>
      <w:r w:rsidRPr="00B878D9">
        <w:rPr>
          <w:lang w:val="fr-FR"/>
        </w:rPr>
        <w:tab/>
      </w:r>
      <w:hyperlink w:anchor="_Toc33113558" w:history="1">
        <w:r w:rsidRPr="00B878D9">
          <w:rPr>
            <w:rStyle w:val="Hyperlink"/>
            <w:lang w:eastAsia="zh-CN"/>
          </w:rPr>
          <w:t>6</w:t>
        </w:r>
        <w:r w:rsidRPr="00B878D9">
          <w:rPr>
            <w:rStyle w:val="Hyperlink"/>
          </w:rPr>
          <w:t>.2</w:t>
        </w:r>
        <w:r w:rsidRPr="00B878D9">
          <w:rPr>
            <w:rFonts w:ascii="DengXian" w:eastAsia="DengXian" w:hAnsi="DengXian"/>
            <w:b w:val="0"/>
            <w:kern w:val="2"/>
            <w:sz w:val="21"/>
            <w:lang w:val="fr-FR" w:eastAsia="zh-CN"/>
          </w:rPr>
          <w:tab/>
          <w:t xml:space="preserve"> </w:t>
        </w:r>
        <w:proofErr w:type="spellStart"/>
        <w:r w:rsidRPr="00B878D9">
          <w:rPr>
            <w:rStyle w:val="Hyperlink"/>
          </w:rPr>
          <w:t>Identifiers</w:t>
        </w:r>
        <w:proofErr w:type="spellEnd"/>
        <w:r w:rsidRPr="00B878D9">
          <w:rPr>
            <w:lang w:val="fr-FR"/>
          </w:rPr>
          <w:tab/>
        </w:r>
        <w:r w:rsidRPr="00B878D9">
          <w:rPr>
            <w:lang w:val="fr-FR" w:eastAsia="zh-CN"/>
          </w:rPr>
          <w:t>1</w:t>
        </w:r>
        <w:r w:rsidR="00305C96">
          <w:rPr>
            <w:lang w:val="fr-FR" w:eastAsia="zh-CN"/>
          </w:rPr>
          <w:t>3</w:t>
        </w:r>
      </w:hyperlink>
    </w:p>
    <w:p w14:paraId="3988A731" w14:textId="77777777" w:rsidR="00CE7843" w:rsidRDefault="001C3002" w:rsidP="00CE7843">
      <w:pPr>
        <w:pStyle w:val="TOC1"/>
        <w:rPr>
          <w:rFonts w:ascii="DengXian" w:eastAsia="DengXian" w:hAnsi="DengXian"/>
          <w:b w:val="0"/>
          <w:kern w:val="2"/>
          <w:sz w:val="21"/>
          <w:lang w:eastAsia="zh-CN"/>
        </w:rPr>
      </w:pPr>
      <w:hyperlink w:anchor="_Toc33113561" w:history="1">
        <w:r w:rsidR="00CE7843" w:rsidRPr="00CE7843">
          <w:rPr>
            <w:rStyle w:val="Hyperlink"/>
            <w:rFonts w:hint="eastAsia"/>
            <w:lang w:val="en-US" w:eastAsia="zh-CN"/>
          </w:rPr>
          <w:t>7</w:t>
        </w:r>
        <w:r w:rsidR="00CE7843">
          <w:rPr>
            <w:rFonts w:ascii="DengXian" w:eastAsia="DengXian" w:hAnsi="DengXian"/>
            <w:b w:val="0"/>
            <w:kern w:val="2"/>
            <w:sz w:val="21"/>
            <w:lang w:eastAsia="zh-CN"/>
          </w:rPr>
          <w:tab/>
        </w:r>
        <w:r w:rsidR="00CE7843" w:rsidRPr="00CE7843">
          <w:rPr>
            <w:rStyle w:val="Hyperlink"/>
            <w:rFonts w:eastAsia="SimSun"/>
            <w:lang w:val="en-US" w:eastAsia="zh-CN"/>
          </w:rPr>
          <w:t>General</w:t>
        </w:r>
        <w:r w:rsidR="00CE7843" w:rsidRPr="00CE7843">
          <w:rPr>
            <w:rStyle w:val="Hyperlink"/>
            <w:lang w:val="en-US"/>
          </w:rPr>
          <w:t xml:space="preserve"> microwave radiometer</w:t>
        </w:r>
        <w:r w:rsidR="00CE7843" w:rsidRPr="00CE7843">
          <w:rPr>
            <w:rStyle w:val="Hyperlink"/>
            <w:rFonts w:eastAsia="SimSun"/>
            <w:lang w:val="en-US" w:eastAsia="zh-CN"/>
          </w:rPr>
          <w:t xml:space="preserve"> sensor c</w:t>
        </w:r>
        <w:r w:rsidR="00CE7843" w:rsidRPr="00CE7843">
          <w:rPr>
            <w:rStyle w:val="Hyperlink"/>
            <w:lang w:val="en-US"/>
          </w:rPr>
          <w:t>alibration and validation</w:t>
        </w:r>
        <w:r w:rsidR="00CE7843" w:rsidRPr="00CE7843">
          <w:rPr>
            <w:rStyle w:val="Hyperlink"/>
            <w:rFonts w:eastAsia="SimSun"/>
            <w:lang w:val="en-US" w:eastAsia="zh-CN"/>
          </w:rPr>
          <w:t xml:space="preserve"> model</w:t>
        </w:r>
        <w:r w:rsidR="00CE7843">
          <w:tab/>
        </w:r>
      </w:hyperlink>
      <w:r w:rsidR="00CE7843">
        <w:t>1</w:t>
      </w:r>
      <w:r w:rsidR="00305C96">
        <w:t>4</w:t>
      </w:r>
    </w:p>
    <w:p w14:paraId="4A82D60C" w14:textId="77777777" w:rsidR="00CE7843" w:rsidRDefault="00CE7843" w:rsidP="00CE7843">
      <w:pPr>
        <w:pStyle w:val="TOC2"/>
        <w:tabs>
          <w:tab w:val="clear" w:pos="720"/>
        </w:tabs>
        <w:rPr>
          <w:rFonts w:ascii="DengXian" w:eastAsia="DengXian" w:hAnsi="DengXian"/>
          <w:b w:val="0"/>
          <w:kern w:val="2"/>
          <w:sz w:val="21"/>
          <w:lang w:eastAsia="zh-CN"/>
        </w:rPr>
      </w:pPr>
      <w:r>
        <w:tab/>
      </w:r>
      <w:hyperlink w:anchor="_Toc33113562" w:history="1">
        <w:r w:rsidRPr="00CE7843">
          <w:rPr>
            <w:rStyle w:val="Hyperlink"/>
            <w:rFonts w:hint="eastAsia"/>
            <w:lang w:val="en-US" w:eastAsia="zh-CN"/>
          </w:rPr>
          <w:t>7</w:t>
        </w:r>
        <w:r w:rsidRPr="00CE7843">
          <w:rPr>
            <w:rStyle w:val="Hyperlink"/>
            <w:lang w:val="en-US"/>
          </w:rPr>
          <w:t>.1</w:t>
        </w:r>
        <w:r>
          <w:rPr>
            <w:rFonts w:ascii="DengXian" w:eastAsia="DengXian" w:hAnsi="DengXian"/>
            <w:b w:val="0"/>
            <w:kern w:val="2"/>
            <w:sz w:val="21"/>
            <w:lang w:eastAsia="zh-CN"/>
          </w:rPr>
          <w:tab/>
          <w:t xml:space="preserve"> </w:t>
        </w:r>
        <w:r>
          <w:rPr>
            <w:rStyle w:val="Hyperlink"/>
            <w:lang w:val="en-US"/>
          </w:rPr>
          <w:t>Introduction</w:t>
        </w:r>
        <w:r>
          <w:tab/>
        </w:r>
      </w:hyperlink>
      <w:r>
        <w:t>1</w:t>
      </w:r>
      <w:r w:rsidR="00305C96">
        <w:t>4</w:t>
      </w:r>
    </w:p>
    <w:p w14:paraId="185A5CA2" w14:textId="77777777" w:rsidR="00CE7843" w:rsidRDefault="00CE7843" w:rsidP="00CE7843">
      <w:pPr>
        <w:pStyle w:val="TOC2"/>
        <w:tabs>
          <w:tab w:val="clear" w:pos="720"/>
        </w:tabs>
      </w:pPr>
      <w:r>
        <w:tab/>
      </w:r>
      <w:hyperlink w:anchor="_Toc33113563" w:history="1">
        <w:r w:rsidRPr="00CE7843">
          <w:rPr>
            <w:rStyle w:val="Hyperlink"/>
            <w:rFonts w:hint="eastAsia"/>
            <w:lang w:val="en-US" w:eastAsia="zh-CN"/>
          </w:rPr>
          <w:t>7</w:t>
        </w:r>
        <w:r w:rsidRPr="00CE7843">
          <w:rPr>
            <w:rStyle w:val="Hyperlink"/>
            <w:lang w:val="en-US"/>
          </w:rPr>
          <w:t>.2</w:t>
        </w:r>
        <w:r>
          <w:rPr>
            <w:rFonts w:ascii="DengXian" w:eastAsia="DengXian" w:hAnsi="DengXian"/>
            <w:b w:val="0"/>
            <w:kern w:val="2"/>
            <w:sz w:val="21"/>
            <w:lang w:eastAsia="zh-CN"/>
          </w:rPr>
          <w:tab/>
          <w:t xml:space="preserve"> </w:t>
        </w:r>
        <w:r>
          <w:rPr>
            <w:rStyle w:val="Hyperlink"/>
            <w:rFonts w:eastAsia="SimSun"/>
            <w:lang w:val="en-US" w:eastAsia="zh-CN"/>
          </w:rPr>
          <w:t>Top-level model</w:t>
        </w:r>
        <w:r>
          <w:tab/>
          <w:t>1</w:t>
        </w:r>
      </w:hyperlink>
      <w:r>
        <w:t>5</w:t>
      </w:r>
    </w:p>
    <w:p w14:paraId="5DA07742" w14:textId="77777777" w:rsidR="00CE7843" w:rsidRDefault="00CE7843" w:rsidP="00CE7843">
      <w:pPr>
        <w:pStyle w:val="TOC2"/>
        <w:rPr>
          <w:rFonts w:ascii="DengXian" w:eastAsia="DengXian" w:hAnsi="DengXian"/>
          <w:b w:val="0"/>
          <w:kern w:val="2"/>
          <w:sz w:val="21"/>
          <w:lang w:eastAsia="zh-CN"/>
        </w:rPr>
      </w:pPr>
      <w:r>
        <w:tab/>
      </w:r>
      <w:hyperlink w:anchor="_Toc33113569" w:history="1">
        <w:r>
          <w:rPr>
            <w:rStyle w:val="Hyperlink"/>
            <w:rFonts w:eastAsia="SimSun" w:hint="eastAsia"/>
            <w:lang w:val="en-US" w:eastAsia="zh-CN"/>
          </w:rPr>
          <w:t>7</w:t>
        </w:r>
        <w:r>
          <w:rPr>
            <w:rStyle w:val="Hyperlink"/>
            <w:rFonts w:eastAsia="SimSun"/>
            <w:lang w:val="en-US"/>
          </w:rPr>
          <w:t>.3 Sensor calibration</w:t>
        </w:r>
        <w:r>
          <w:tab/>
        </w:r>
        <w:r>
          <w:fldChar w:fldCharType="begin"/>
        </w:r>
        <w:r>
          <w:instrText xml:space="preserve"> PAGEREF _Toc33113569 \h </w:instrText>
        </w:r>
        <w:r>
          <w:fldChar w:fldCharType="separate"/>
        </w:r>
        <w:r>
          <w:rPr>
            <w:noProof/>
          </w:rPr>
          <w:t>1</w:t>
        </w:r>
        <w:r>
          <w:fldChar w:fldCharType="end"/>
        </w:r>
      </w:hyperlink>
      <w:r w:rsidR="00305C96">
        <w:t>7</w:t>
      </w:r>
    </w:p>
    <w:p w14:paraId="700C18F5" w14:textId="77777777" w:rsidR="00CE7843" w:rsidRDefault="00CE7843" w:rsidP="00CE7843">
      <w:pPr>
        <w:pStyle w:val="TOC3"/>
        <w:rPr>
          <w:rFonts w:ascii="DengXian" w:eastAsia="DengXian" w:hAnsi="DengXian"/>
          <w:b w:val="0"/>
          <w:kern w:val="2"/>
          <w:sz w:val="21"/>
          <w:lang w:eastAsia="zh-CN"/>
        </w:rPr>
      </w:pPr>
      <w:r>
        <w:tab/>
      </w:r>
      <w:r>
        <w:tab/>
      </w:r>
      <w:hyperlink w:anchor="_Toc33113570" w:history="1">
        <w:r>
          <w:rPr>
            <w:rStyle w:val="Hyperlink"/>
            <w:rFonts w:eastAsia="SimSun" w:hint="eastAsia"/>
            <w:lang w:val="en-US" w:eastAsia="zh-CN"/>
          </w:rPr>
          <w:t>7</w:t>
        </w:r>
        <w:r>
          <w:rPr>
            <w:rStyle w:val="Hyperlink"/>
            <w:rFonts w:eastAsia="SimSun"/>
            <w:lang w:val="en-US" w:eastAsia="zh-CN"/>
          </w:rPr>
          <w:t>.3.1 Geometric position</w:t>
        </w:r>
        <w:r>
          <w:tab/>
        </w:r>
        <w:r>
          <w:rPr>
            <w:rFonts w:hint="eastAsia"/>
            <w:lang w:eastAsia="zh-CN"/>
          </w:rPr>
          <w:t>1</w:t>
        </w:r>
      </w:hyperlink>
      <w:r w:rsidR="00305C96">
        <w:rPr>
          <w:lang w:eastAsia="zh-CN"/>
        </w:rPr>
        <w:t>7</w:t>
      </w:r>
    </w:p>
    <w:p w14:paraId="1B26641F" w14:textId="77777777" w:rsidR="00CE7843" w:rsidRDefault="00CE7843" w:rsidP="00CE7843">
      <w:pPr>
        <w:pStyle w:val="TOC3"/>
        <w:rPr>
          <w:rFonts w:ascii="DengXian" w:eastAsia="DengXian" w:hAnsi="DengXian"/>
          <w:b w:val="0"/>
          <w:kern w:val="2"/>
          <w:sz w:val="21"/>
          <w:lang w:eastAsia="zh-CN"/>
        </w:rPr>
      </w:pPr>
      <w:r>
        <w:tab/>
      </w:r>
      <w:r>
        <w:tab/>
      </w:r>
      <w:hyperlink w:anchor="_Toc33113571" w:history="1">
        <w:r>
          <w:rPr>
            <w:rStyle w:val="Hyperlink"/>
            <w:rFonts w:eastAsia="SimSun" w:hint="eastAsia"/>
            <w:lang w:val="en-US" w:eastAsia="zh-CN"/>
          </w:rPr>
          <w:t>7</w:t>
        </w:r>
        <w:r>
          <w:rPr>
            <w:rStyle w:val="Hyperlink"/>
            <w:rFonts w:eastAsia="SimSun"/>
            <w:lang w:val="en-US" w:eastAsia="zh-CN"/>
          </w:rPr>
          <w:t>.3.2 TA calibration</w:t>
        </w:r>
        <w:r>
          <w:tab/>
        </w:r>
      </w:hyperlink>
      <w:r>
        <w:t>17</w:t>
      </w:r>
    </w:p>
    <w:p w14:paraId="2ADBA924" w14:textId="77777777" w:rsidR="00CE7843" w:rsidRDefault="00CE7843" w:rsidP="00CE7843">
      <w:pPr>
        <w:pStyle w:val="TOC3"/>
      </w:pPr>
      <w:r>
        <w:tab/>
      </w:r>
      <w:r>
        <w:tab/>
      </w:r>
      <w:hyperlink w:anchor="_Toc33113572" w:history="1">
        <w:r w:rsidRPr="00CE7843">
          <w:rPr>
            <w:rStyle w:val="Hyperlink"/>
            <w:rFonts w:eastAsia="SimSun" w:hint="eastAsia"/>
            <w:lang w:val="en-US" w:eastAsia="zh-CN"/>
          </w:rPr>
          <w:t>7</w:t>
        </w:r>
        <w:r w:rsidRPr="00CE7843">
          <w:rPr>
            <w:rStyle w:val="Hyperlink"/>
            <w:rFonts w:eastAsia="SimSun"/>
            <w:lang w:val="en-US" w:eastAsia="zh-CN"/>
          </w:rPr>
          <w:t>.3.3</w:t>
        </w:r>
        <w:r>
          <w:t xml:space="preserve"> </w:t>
        </w:r>
        <w:r w:rsidRPr="00CE7843">
          <w:rPr>
            <w:rStyle w:val="Hyperlink"/>
            <w:rFonts w:eastAsia="SimSun"/>
            <w:lang w:val="en-US" w:eastAsia="zh-CN"/>
          </w:rPr>
          <w:t>Antenna pattern calibration</w:t>
        </w:r>
        <w:r>
          <w:tab/>
        </w:r>
        <w:r>
          <w:fldChar w:fldCharType="begin"/>
        </w:r>
        <w:r>
          <w:instrText xml:space="preserve"> PAGEREF _Toc33113572 \h </w:instrText>
        </w:r>
        <w:r>
          <w:fldChar w:fldCharType="separate"/>
        </w:r>
        <w:r>
          <w:rPr>
            <w:noProof/>
          </w:rPr>
          <w:t>18</w:t>
        </w:r>
        <w:r>
          <w:fldChar w:fldCharType="end"/>
        </w:r>
      </w:hyperlink>
    </w:p>
    <w:p w14:paraId="47F4A68A" w14:textId="77777777" w:rsidR="00CE7843" w:rsidRDefault="00CE7843" w:rsidP="00CE7843">
      <w:pPr>
        <w:pStyle w:val="TOC3"/>
        <w:tabs>
          <w:tab w:val="clear" w:pos="720"/>
        </w:tabs>
      </w:pPr>
      <w:r>
        <w:tab/>
      </w:r>
      <w:hyperlink w:anchor="_Toc33113572" w:history="1">
        <w:r w:rsidRPr="00305C96">
          <w:rPr>
            <w:rStyle w:val="Hyperlink"/>
            <w:rFonts w:eastAsia="SimSun" w:hint="eastAsia"/>
            <w:lang w:val="en-US"/>
          </w:rPr>
          <w:t>7</w:t>
        </w:r>
        <w:r w:rsidRPr="00305C96">
          <w:rPr>
            <w:rStyle w:val="Hyperlink"/>
            <w:rFonts w:eastAsia="SimSun"/>
            <w:lang w:val="en-US" w:eastAsia="zh-CN"/>
          </w:rPr>
          <w:t>.4 Auxiliary data</w:t>
        </w:r>
        <w:r>
          <w:tab/>
        </w:r>
      </w:hyperlink>
      <w:r>
        <w:t>20</w:t>
      </w:r>
    </w:p>
    <w:p w14:paraId="0FA5DB85" w14:textId="77777777" w:rsidR="00CE7843" w:rsidRDefault="00CE7843" w:rsidP="00CE7843">
      <w:pPr>
        <w:pStyle w:val="TOC2"/>
        <w:tabs>
          <w:tab w:val="clear" w:pos="720"/>
        </w:tabs>
        <w:rPr>
          <w:rFonts w:ascii="DengXian" w:eastAsia="DengXian" w:hAnsi="DengXian"/>
          <w:b w:val="0"/>
          <w:kern w:val="2"/>
          <w:sz w:val="21"/>
          <w:lang w:eastAsia="zh-CN"/>
        </w:rPr>
      </w:pPr>
      <w:r>
        <w:tab/>
      </w:r>
      <w:hyperlink w:anchor="_Toc33113564" w:history="1">
        <w:r>
          <w:rPr>
            <w:rStyle w:val="Hyperlink"/>
            <w:rFonts w:eastAsia="SimSun" w:hint="eastAsia"/>
            <w:lang w:val="en-US" w:eastAsia="zh-CN"/>
          </w:rPr>
          <w:t>7</w:t>
        </w:r>
        <w:r>
          <w:rPr>
            <w:rStyle w:val="Hyperlink"/>
            <w:rFonts w:eastAsia="SimSun"/>
            <w:lang w:val="en-US" w:eastAsia="zh-CN"/>
          </w:rPr>
          <w:t>.5</w:t>
        </w:r>
        <w:r>
          <w:rPr>
            <w:rFonts w:ascii="DengXian" w:eastAsia="DengXian" w:hAnsi="DengXian"/>
            <w:b w:val="0"/>
            <w:kern w:val="2"/>
            <w:sz w:val="21"/>
            <w:lang w:eastAsia="zh-CN"/>
          </w:rPr>
          <w:tab/>
          <w:t xml:space="preserve"> </w:t>
        </w:r>
        <w:r>
          <w:rPr>
            <w:rStyle w:val="Hyperlink"/>
            <w:rFonts w:eastAsia="SimSun"/>
            <w:lang w:val="en-US" w:eastAsia="zh-CN"/>
          </w:rPr>
          <w:t>TB Calibration / Validation</w:t>
        </w:r>
        <w:r>
          <w:tab/>
        </w:r>
      </w:hyperlink>
      <w:r>
        <w:rPr>
          <w:rFonts w:hint="eastAsia"/>
          <w:lang w:eastAsia="zh-CN"/>
        </w:rPr>
        <w:t>2</w:t>
      </w:r>
      <w:r w:rsidR="001949AA">
        <w:rPr>
          <w:lang w:eastAsia="zh-CN"/>
        </w:rPr>
        <w:t>2</w:t>
      </w:r>
    </w:p>
    <w:p w14:paraId="68E3398E" w14:textId="77777777" w:rsidR="00CE7843" w:rsidRDefault="00CE7843" w:rsidP="00CE7843">
      <w:pPr>
        <w:pStyle w:val="TOC3"/>
        <w:rPr>
          <w:rFonts w:ascii="DengXian" w:eastAsia="DengXian" w:hAnsi="DengXian"/>
          <w:b w:val="0"/>
          <w:kern w:val="2"/>
          <w:sz w:val="21"/>
          <w:lang w:eastAsia="zh-CN"/>
        </w:rPr>
      </w:pPr>
      <w:r>
        <w:tab/>
      </w:r>
      <w:r>
        <w:tab/>
      </w:r>
      <w:hyperlink w:anchor="_Toc33113565" w:history="1">
        <w:r>
          <w:rPr>
            <w:rStyle w:val="Hyperlink"/>
            <w:rFonts w:eastAsia="SimSun" w:hint="eastAsia"/>
            <w:lang w:val="en-US" w:eastAsia="zh-CN"/>
          </w:rPr>
          <w:t>7</w:t>
        </w:r>
        <w:r>
          <w:rPr>
            <w:rStyle w:val="Hyperlink"/>
            <w:rFonts w:eastAsia="SimSun"/>
            <w:lang w:val="en-US" w:eastAsia="zh-CN"/>
          </w:rPr>
          <w:t>.5.1 TB Calibration / Validation class diagram</w:t>
        </w:r>
        <w:r>
          <w:tab/>
        </w:r>
      </w:hyperlink>
      <w:r>
        <w:rPr>
          <w:rFonts w:hint="eastAsia"/>
          <w:lang w:eastAsia="zh-CN"/>
        </w:rPr>
        <w:t>2</w:t>
      </w:r>
      <w:r w:rsidR="001949AA">
        <w:rPr>
          <w:lang w:eastAsia="zh-CN"/>
        </w:rPr>
        <w:t>3</w:t>
      </w:r>
    </w:p>
    <w:p w14:paraId="7023FE49" w14:textId="77777777" w:rsidR="00CE7843" w:rsidRDefault="00CE7843" w:rsidP="00CE7843">
      <w:pPr>
        <w:pStyle w:val="TOC3"/>
        <w:rPr>
          <w:rFonts w:ascii="DengXian" w:eastAsia="DengXian" w:hAnsi="DengXian"/>
          <w:b w:val="0"/>
          <w:kern w:val="2"/>
          <w:sz w:val="21"/>
          <w:lang w:eastAsia="zh-CN"/>
        </w:rPr>
      </w:pPr>
      <w:r>
        <w:tab/>
      </w:r>
      <w:r>
        <w:tab/>
      </w:r>
      <w:hyperlink w:anchor="_Toc33113566" w:history="1">
        <w:r>
          <w:rPr>
            <w:rStyle w:val="Hyperlink"/>
            <w:rFonts w:eastAsia="SimSun" w:hint="eastAsia"/>
            <w:lang w:val="en-US" w:eastAsia="zh-CN"/>
          </w:rPr>
          <w:t>7</w:t>
        </w:r>
        <w:r>
          <w:rPr>
            <w:rStyle w:val="Hyperlink"/>
            <w:rFonts w:eastAsia="SimSun"/>
            <w:lang w:val="en-US" w:eastAsia="zh-CN"/>
          </w:rPr>
          <w:t>.5.2 Calibration / Validation methods</w:t>
        </w:r>
        <w:r>
          <w:tab/>
        </w:r>
        <w:r>
          <w:fldChar w:fldCharType="begin"/>
        </w:r>
        <w:r>
          <w:instrText xml:space="preserve"> PAGEREF _Toc33113566 \h </w:instrText>
        </w:r>
        <w:r>
          <w:fldChar w:fldCharType="separate"/>
        </w:r>
        <w:r>
          <w:rPr>
            <w:noProof/>
          </w:rPr>
          <w:t>2</w:t>
        </w:r>
        <w:r>
          <w:fldChar w:fldCharType="end"/>
        </w:r>
      </w:hyperlink>
      <w:r w:rsidR="001949AA">
        <w:t>4</w:t>
      </w:r>
    </w:p>
    <w:p w14:paraId="2FDF2078" w14:textId="77777777" w:rsidR="00CE7843" w:rsidRDefault="00CE7843" w:rsidP="00CE7843">
      <w:pPr>
        <w:pStyle w:val="TOC3"/>
        <w:rPr>
          <w:rFonts w:ascii="DengXian" w:eastAsia="DengXian" w:hAnsi="DengXian"/>
          <w:b w:val="0"/>
          <w:kern w:val="2"/>
          <w:sz w:val="21"/>
          <w:lang w:eastAsia="zh-CN"/>
        </w:rPr>
      </w:pPr>
      <w:r>
        <w:tab/>
      </w:r>
      <w:r>
        <w:tab/>
      </w:r>
      <w:hyperlink w:anchor="_Toc33113567" w:history="1">
        <w:r>
          <w:rPr>
            <w:rStyle w:val="Hyperlink"/>
            <w:rFonts w:eastAsia="SimSun" w:hint="eastAsia"/>
            <w:lang w:val="en-US" w:eastAsia="zh-CN"/>
          </w:rPr>
          <w:t>7</w:t>
        </w:r>
        <w:r>
          <w:rPr>
            <w:rStyle w:val="Hyperlink"/>
            <w:rFonts w:eastAsia="SimSun"/>
            <w:lang w:val="en-US" w:eastAsia="zh-CN"/>
          </w:rPr>
          <w:t>.5.3 TB true value class diagram</w:t>
        </w:r>
        <w:r>
          <w:tab/>
        </w:r>
      </w:hyperlink>
      <w:r>
        <w:t>2</w:t>
      </w:r>
      <w:r w:rsidR="001949AA">
        <w:t>5</w:t>
      </w:r>
    </w:p>
    <w:p w14:paraId="1DED6F71" w14:textId="77777777" w:rsidR="00CE7843" w:rsidRDefault="00CE7843" w:rsidP="00CE7843">
      <w:pPr>
        <w:pStyle w:val="TOC2"/>
        <w:rPr>
          <w:rFonts w:ascii="DengXian" w:eastAsia="DengXian" w:hAnsi="DengXian"/>
          <w:b w:val="0"/>
          <w:kern w:val="2"/>
          <w:sz w:val="21"/>
          <w:lang w:eastAsia="zh-CN"/>
        </w:rPr>
      </w:pPr>
      <w:r>
        <w:tab/>
      </w:r>
      <w:hyperlink w:anchor="_Toc33113573" w:history="1">
        <w:r w:rsidRPr="00CE7843">
          <w:rPr>
            <w:rStyle w:val="Hyperlink"/>
            <w:rFonts w:eastAsia="SimSun" w:hint="eastAsia"/>
            <w:lang w:val="en-GB" w:eastAsia="zh-CN"/>
          </w:rPr>
          <w:t>7</w:t>
        </w:r>
        <w:r w:rsidRPr="00CE7843">
          <w:rPr>
            <w:rStyle w:val="Hyperlink"/>
            <w:rFonts w:eastAsia="SimSun"/>
            <w:lang w:val="en-GB"/>
          </w:rPr>
          <w:t>.6 Satellite microwave radiometer Requirement</w:t>
        </w:r>
        <w:r>
          <w:tab/>
        </w:r>
      </w:hyperlink>
      <w:r>
        <w:t>27</w:t>
      </w:r>
    </w:p>
    <w:p w14:paraId="38D8FF58" w14:textId="77777777" w:rsidR="00CE7843" w:rsidRDefault="001C3002" w:rsidP="00CE7843">
      <w:pPr>
        <w:pStyle w:val="TOC1"/>
        <w:rPr>
          <w:rFonts w:ascii="DengXian" w:eastAsia="DengXian" w:hAnsi="DengXian"/>
          <w:b w:val="0"/>
          <w:kern w:val="2"/>
          <w:sz w:val="21"/>
          <w:lang w:eastAsia="zh-CN"/>
        </w:rPr>
      </w:pPr>
      <w:hyperlink w:anchor="_Toc33113574" w:history="1">
        <w:r w:rsidR="00CE7843" w:rsidRPr="00CE7843">
          <w:rPr>
            <w:rStyle w:val="Hyperlink"/>
            <w:rFonts w:eastAsia="SimSun"/>
            <w:bCs/>
            <w:lang w:val="en-GB" w:eastAsia="zh-CN"/>
          </w:rPr>
          <w:t>Annex A</w:t>
        </w:r>
        <w:r w:rsidR="00CE7843" w:rsidRPr="00CE7843">
          <w:rPr>
            <w:rStyle w:val="Hyperlink"/>
            <w:bCs/>
            <w:lang w:val="en-GB"/>
          </w:rPr>
          <w:t xml:space="preserve"> (normative) </w:t>
        </w:r>
        <w:r w:rsidR="00CE7843" w:rsidRPr="00CE7843">
          <w:rPr>
            <w:rStyle w:val="Hyperlink"/>
            <w:rFonts w:cs="Cambria"/>
            <w:bCs/>
            <w:lang w:val="en-GB"/>
          </w:rPr>
          <w:t>Abstract test suit</w:t>
        </w:r>
        <w:r w:rsidR="00CE7843" w:rsidRPr="00CE7843">
          <w:rPr>
            <w:rStyle w:val="Hyperlink"/>
            <w:rFonts w:ascii="DengXian" w:hAnsi="DengXian" w:cs="Cambria"/>
            <w:bCs/>
            <w:lang w:val="en-GB" w:eastAsia="zh-CN"/>
          </w:rPr>
          <w:t>e</w:t>
        </w:r>
        <w:r w:rsidR="00CE7843">
          <w:tab/>
        </w:r>
        <w:r w:rsidR="001949AA">
          <w:t>2</w:t>
        </w:r>
      </w:hyperlink>
      <w:r w:rsidR="00CE7843">
        <w:t>8</w:t>
      </w:r>
    </w:p>
    <w:p w14:paraId="77C89CC5" w14:textId="77777777" w:rsidR="00CE7843" w:rsidRDefault="001C3002" w:rsidP="00CE7843">
      <w:pPr>
        <w:pStyle w:val="TOC1"/>
      </w:pPr>
      <w:hyperlink w:anchor="_Toc33113576" w:history="1">
        <w:r w:rsidR="00CE7843" w:rsidRPr="00CE7843">
          <w:rPr>
            <w:rStyle w:val="Hyperlink"/>
            <w:rFonts w:eastAsia="SimSun"/>
            <w:bCs/>
            <w:lang w:val="en-GB" w:eastAsia="zh-CN"/>
          </w:rPr>
          <w:t>Annex B</w:t>
        </w:r>
        <w:r w:rsidR="00CE7843" w:rsidRPr="00CE7843">
          <w:rPr>
            <w:rStyle w:val="Hyperlink"/>
            <w:bCs/>
            <w:lang w:val="en-GB"/>
          </w:rPr>
          <w:t xml:space="preserve"> (normative) </w:t>
        </w:r>
        <w:r w:rsidR="00CE7843" w:rsidRPr="00CE7843">
          <w:rPr>
            <w:rStyle w:val="Hyperlink"/>
            <w:rFonts w:cs="Cambria"/>
            <w:bCs/>
            <w:lang w:val="en-GB"/>
          </w:rPr>
          <w:t>Data dictionary</w:t>
        </w:r>
        <w:r w:rsidR="00CE7843">
          <w:tab/>
        </w:r>
      </w:hyperlink>
      <w:r w:rsidR="00CE7843">
        <w:rPr>
          <w:rFonts w:hint="eastAsia"/>
          <w:lang w:eastAsia="zh-CN"/>
        </w:rPr>
        <w:t>3</w:t>
      </w:r>
      <w:r w:rsidR="00CE7843">
        <w:rPr>
          <w:lang w:eastAsia="zh-CN"/>
        </w:rPr>
        <w:t>1</w:t>
      </w:r>
    </w:p>
    <w:p w14:paraId="66332E8B" w14:textId="77777777" w:rsidR="00CE7843" w:rsidRDefault="001C3002" w:rsidP="00CE7843">
      <w:pPr>
        <w:pStyle w:val="TOC1"/>
      </w:pPr>
      <w:hyperlink w:anchor="_Toc33113576" w:history="1">
        <w:r w:rsidR="00CE7843" w:rsidRPr="00CE7843">
          <w:rPr>
            <w:rStyle w:val="Hyperlink"/>
            <w:rFonts w:eastAsia="SimSun"/>
            <w:bCs/>
            <w:lang w:val="en-GB" w:eastAsia="zh-CN"/>
          </w:rPr>
          <w:t>Annex C</w:t>
        </w:r>
        <w:r w:rsidR="00CE7843" w:rsidRPr="00CE7843">
          <w:rPr>
            <w:rStyle w:val="Hyperlink"/>
            <w:bCs/>
            <w:lang w:val="en-GB"/>
          </w:rPr>
          <w:t xml:space="preserve"> (informative) </w:t>
        </w:r>
        <w:r w:rsidR="00CE7843" w:rsidRPr="00CE7843">
          <w:rPr>
            <w:rStyle w:val="Hyperlink"/>
            <w:rFonts w:cs="Cambria"/>
            <w:bCs/>
            <w:lang w:val="en-GB"/>
          </w:rPr>
          <w:t>XML schema implementation</w:t>
        </w:r>
        <w:r w:rsidR="00CE7843">
          <w:tab/>
        </w:r>
      </w:hyperlink>
      <w:r w:rsidR="001949AA">
        <w:rPr>
          <w:lang w:eastAsia="zh-CN"/>
        </w:rPr>
        <w:t>49</w:t>
      </w:r>
    </w:p>
    <w:p w14:paraId="548D89CC" w14:textId="77777777" w:rsidR="00CE7843" w:rsidRDefault="001C3002" w:rsidP="00CE7843">
      <w:pPr>
        <w:pStyle w:val="TOC1"/>
        <w:rPr>
          <w:rFonts w:ascii="DengXian" w:eastAsia="DengXian" w:hAnsi="DengXian"/>
          <w:b w:val="0"/>
          <w:kern w:val="2"/>
          <w:sz w:val="21"/>
          <w:lang w:eastAsia="zh-CN"/>
        </w:rPr>
      </w:pPr>
      <w:hyperlink w:anchor="_Toc33113577" w:history="1">
        <w:r w:rsidR="00CE7843" w:rsidRPr="00CE7843">
          <w:rPr>
            <w:rStyle w:val="Hyperlink"/>
            <w:rFonts w:eastAsia="SimSun"/>
            <w:lang w:val="en-US" w:eastAsia="zh-CN"/>
          </w:rPr>
          <w:t>Annex D</w:t>
        </w:r>
        <w:r w:rsidR="00CE7843" w:rsidRPr="00CE7843">
          <w:rPr>
            <w:rStyle w:val="Hyperlink"/>
            <w:lang w:val="en-US"/>
          </w:rPr>
          <w:t xml:space="preserve"> (</w:t>
        </w:r>
        <w:r w:rsidR="00CE7843" w:rsidRPr="00CE7843">
          <w:rPr>
            <w:rStyle w:val="Hyperlink"/>
            <w:rFonts w:eastAsia="SimSun"/>
            <w:lang w:val="en-US" w:eastAsia="zh-CN"/>
          </w:rPr>
          <w:t>infor</w:t>
        </w:r>
        <w:r w:rsidR="00CE7843" w:rsidRPr="00CE7843">
          <w:rPr>
            <w:rStyle w:val="Hyperlink"/>
            <w:lang w:val="en-US"/>
          </w:rPr>
          <w:t>mative) Formula for specification calculation</w:t>
        </w:r>
        <w:r w:rsidR="00CE7843">
          <w:tab/>
        </w:r>
      </w:hyperlink>
      <w:r w:rsidR="00CE7843">
        <w:t>5</w:t>
      </w:r>
      <w:r w:rsidR="001949AA">
        <w:t>0</w:t>
      </w:r>
    </w:p>
    <w:p w14:paraId="54EC4840" w14:textId="77777777" w:rsidR="00CE7843" w:rsidRDefault="001C3002" w:rsidP="00CE7843">
      <w:pPr>
        <w:pStyle w:val="TOC1"/>
      </w:pPr>
      <w:hyperlink w:anchor="_Toc33113581" w:history="1">
        <w:r w:rsidR="00CE7843">
          <w:rPr>
            <w:rStyle w:val="Hyperlink"/>
            <w:rFonts w:eastAsia="SimSun"/>
            <w:lang w:val="en-US" w:eastAsia="zh-CN"/>
          </w:rPr>
          <w:t>Bibliography</w:t>
        </w:r>
        <w:r w:rsidR="00CE7843">
          <w:tab/>
        </w:r>
      </w:hyperlink>
      <w:r w:rsidR="00CE7843">
        <w:t>5</w:t>
      </w:r>
      <w:r w:rsidR="001949AA">
        <w:t>1</w:t>
      </w:r>
    </w:p>
    <w:p w14:paraId="079CA3BC" w14:textId="77777777" w:rsidR="00305C96" w:rsidRPr="00305C96" w:rsidRDefault="00305C96" w:rsidP="00305C96">
      <w:pPr>
        <w:rPr>
          <w:lang w:eastAsia="zh-CN"/>
        </w:rPr>
      </w:pPr>
    </w:p>
    <w:p w14:paraId="1F4206AA" w14:textId="77777777" w:rsidR="00CE7843" w:rsidRDefault="00CE7843" w:rsidP="00CE7843">
      <w:pPr>
        <w:pStyle w:val="ForewordTitle"/>
      </w:pPr>
      <w:bookmarkStart w:id="5" w:name="_Toc353342667"/>
      <w:bookmarkStart w:id="6" w:name="_Toc485815077"/>
      <w:r>
        <w:lastRenderedPageBreak/>
        <w:t>Foreword</w:t>
      </w:r>
      <w:bookmarkEnd w:id="5"/>
      <w:bookmarkEnd w:id="6"/>
    </w:p>
    <w:p w14:paraId="43067768" w14:textId="77777777" w:rsidR="00CE7843" w:rsidRDefault="00CE7843" w:rsidP="00CE7843">
      <w: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A1FADD7" w14:textId="77777777" w:rsidR="00CE7843" w:rsidRDefault="00CE7843" w:rsidP="00CE7843">
      <w: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4" w:history="1">
        <w:r w:rsidRPr="00CE7843">
          <w:rPr>
            <w:rStyle w:val="Hyperlink"/>
            <w:lang w:val="en-US"/>
          </w:rPr>
          <w:t>www.iso.org/directives</w:t>
        </w:r>
      </w:hyperlink>
      <w:r>
        <w:t>).</w:t>
      </w:r>
    </w:p>
    <w:p w14:paraId="5C5D01DF" w14:textId="77777777" w:rsidR="00CE7843" w:rsidRDefault="00CE7843" w:rsidP="00CE7843">
      <w: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5" w:history="1">
        <w:r w:rsidRPr="00CE7843">
          <w:rPr>
            <w:rStyle w:val="Hyperlink"/>
            <w:lang w:val="en-US"/>
          </w:rPr>
          <w:t>www.iso.org/patents</w:t>
        </w:r>
      </w:hyperlink>
      <w:r>
        <w:t>).</w:t>
      </w:r>
    </w:p>
    <w:p w14:paraId="771DB002" w14:textId="77777777" w:rsidR="00CE7843" w:rsidRDefault="00CE7843" w:rsidP="00CE7843">
      <w:r>
        <w:t>Any trade name used in this document is information given for the convenience of users and does not constitute an endorsement.</w:t>
      </w:r>
    </w:p>
    <w:p w14:paraId="48F6416D" w14:textId="77777777" w:rsidR="00CE7843" w:rsidRDefault="00CE7843" w:rsidP="00CE7843">
      <w: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6" w:history="1">
        <w:r w:rsidRPr="00CE7843">
          <w:rPr>
            <w:rStyle w:val="Hyperlink"/>
            <w:rFonts w:eastAsia="Malgun Gothic" w:cs="Arial"/>
            <w:szCs w:val="24"/>
            <w:lang w:val="en-US"/>
          </w:rPr>
          <w:t>www.iso.org/iso/foreword.html</w:t>
        </w:r>
      </w:hyperlink>
      <w:r>
        <w:rPr>
          <w:rFonts w:eastAsia="Malgun Gothic"/>
        </w:rPr>
        <w:t>.</w:t>
      </w:r>
    </w:p>
    <w:p w14:paraId="2A38C073" w14:textId="77777777" w:rsidR="00CE7843" w:rsidRDefault="00CE7843" w:rsidP="00CE7843">
      <w:pPr>
        <w:rPr>
          <w:iCs/>
          <w:lang w:eastAsia="zh-CN"/>
        </w:rPr>
      </w:pPr>
      <w:r>
        <w:t>This document was prepared by Technical Committee ISO/TC 211, Geographic information/Geomatics. A list of all parts in the ISO 19159 series can be found on the ISO website.</w:t>
      </w:r>
      <w:r>
        <w:rPr>
          <w:iCs/>
        </w:rPr>
        <w:t xml:space="preserve"> Any feedback or questions on this document should be directed to the user’s national standards body. </w:t>
      </w:r>
    </w:p>
    <w:p w14:paraId="5E3BCB0D" w14:textId="77777777" w:rsidR="00CE7843" w:rsidRDefault="00CE7843" w:rsidP="00CE7843">
      <w:r>
        <w:rPr>
          <w:iCs/>
        </w:rPr>
        <w:t xml:space="preserve">A complete listing of these bodies can be found at </w:t>
      </w:r>
      <w:hyperlink r:id="rId17" w:history="1">
        <w:r>
          <w:rPr>
            <w:rStyle w:val="Hyperlink"/>
            <w:iCs/>
            <w:lang w:val="en-US"/>
          </w:rPr>
          <w:t>www.iso.org/members.html</w:t>
        </w:r>
      </w:hyperlink>
      <w:r>
        <w:rPr>
          <w:iCs/>
        </w:rPr>
        <w:t>.</w:t>
      </w:r>
    </w:p>
    <w:p w14:paraId="36E9924E" w14:textId="77777777" w:rsidR="00CE7843" w:rsidRDefault="00CE7843" w:rsidP="00CE7843">
      <w:pPr>
        <w:pStyle w:val="IntroTitle"/>
        <w:pageBreakBefore/>
      </w:pPr>
      <w:bookmarkStart w:id="7" w:name="_Toc485815078"/>
      <w:bookmarkStart w:id="8" w:name="_Toc353342668"/>
      <w:r>
        <w:lastRenderedPageBreak/>
        <w:t>Introduction</w:t>
      </w:r>
      <w:bookmarkEnd w:id="7"/>
      <w:bookmarkEnd w:id="8"/>
    </w:p>
    <w:p w14:paraId="399E9959" w14:textId="77777777" w:rsidR="00CE7843" w:rsidRDefault="00CE7843" w:rsidP="00CE7843">
      <w:pPr>
        <w:rPr>
          <w:rFonts w:eastAsia="SimSun"/>
          <w:lang w:eastAsia="zh-CN"/>
        </w:rPr>
      </w:pPr>
      <w:r>
        <w:t xml:space="preserve">Imaging sensors are one of the major data sources for geographic information. </w:t>
      </w:r>
      <w:r>
        <w:rPr>
          <w:rFonts w:eastAsia="SimSun"/>
          <w:lang w:eastAsia="zh-CN"/>
        </w:rPr>
        <w:br/>
        <w:t xml:space="preserve">The image data captures spatial and spectral measurements and has numerous applications ranging from road/town planning to geological mapping. Typical spatial outcomes of the production process are vector maps, digital elevation models, and 3-dimensional city models. </w:t>
      </w:r>
    </w:p>
    <w:p w14:paraId="146DAB19" w14:textId="77777777" w:rsidR="00CE7843" w:rsidRDefault="00CE7843" w:rsidP="00CE7843">
      <w:pPr>
        <w:rPr>
          <w:rFonts w:eastAsia="SimSun"/>
          <w:lang w:eastAsia="zh-CN"/>
        </w:rPr>
      </w:pPr>
      <w:r>
        <w:rPr>
          <w:rFonts w:eastAsia="SimSun"/>
          <w:lang w:eastAsia="zh-CN"/>
        </w:rPr>
        <w:t>In each case the quality of the end products fully depends on the quality of the measuring instruments that have originally sensed the data. The quality of measuring instruments is determined and documented by calibration.</w:t>
      </w:r>
    </w:p>
    <w:p w14:paraId="4E49A7A9" w14:textId="77777777" w:rsidR="00CE7843" w:rsidRDefault="00CE7843" w:rsidP="00CE7843">
      <w:pPr>
        <w:rPr>
          <w:rFonts w:eastAsia="SimSun"/>
          <w:strike/>
          <w:lang w:eastAsia="zh-CN"/>
        </w:rPr>
      </w:pPr>
      <w:r>
        <w:rPr>
          <w:rFonts w:eastAsia="SimSun"/>
          <w:lang w:eastAsia="zh-CN"/>
        </w:rPr>
        <w:t xml:space="preserve">Calibration is often a costly and time-consuming process. Therefore, </w:t>
      </w:r>
      <w:proofErr w:type="gramStart"/>
      <w:r>
        <w:rPr>
          <w:rFonts w:eastAsia="SimSun"/>
          <w:lang w:eastAsia="zh-CN"/>
        </w:rPr>
        <w:t>a number of</w:t>
      </w:r>
      <w:proofErr w:type="gramEnd"/>
      <w:r>
        <w:rPr>
          <w:rFonts w:eastAsia="SimSun"/>
          <w:lang w:eastAsia="zh-CN"/>
        </w:rPr>
        <w:t xml:space="preserve"> different strategies are in place that combine longer time intervals between subsequent calibrations with simplified intermediate calibration procedures that bridge the time gap and still guarantee a traceable level of quality. </w:t>
      </w:r>
    </w:p>
    <w:p w14:paraId="7AB1E677" w14:textId="77777777" w:rsidR="00CE7843" w:rsidRDefault="00CE7843" w:rsidP="00CE7843">
      <w:pPr>
        <w:rPr>
          <w:rFonts w:eastAsia="SimSun"/>
          <w:lang w:eastAsia="zh-CN"/>
        </w:rPr>
      </w:pPr>
      <w:r>
        <w:rPr>
          <w:rFonts w:eastAsia="SimSun"/>
          <w:lang w:eastAsia="zh-CN"/>
        </w:rPr>
        <w:t>This Technical Specification standardizes the calibration of remote sensing imagery sensors and the validation of the calibration information and procedures. It does not address the validation of the data and the derived products.</w:t>
      </w:r>
    </w:p>
    <w:p w14:paraId="15E36EE6" w14:textId="77777777" w:rsidR="00CE7843" w:rsidRDefault="00CE7843" w:rsidP="00CE7843">
      <w:pPr>
        <w:rPr>
          <w:lang w:eastAsia="zh-CN"/>
        </w:rPr>
      </w:pPr>
      <w:r>
        <w:rPr>
          <w:rFonts w:eastAsia="SimSun"/>
          <w:lang w:eastAsia="zh-CN"/>
        </w:rPr>
        <w:t xml:space="preserve">Many types of imagery sensors exist for remote sensing tasks. Apart from the different technologies the need for a standardization of the various sensor types has different priority. </w:t>
      </w:r>
      <w:proofErr w:type="gramStart"/>
      <w:r>
        <w:t>In order to</w:t>
      </w:r>
      <w:proofErr w:type="gramEnd"/>
      <w:r>
        <w:t xml:space="preserve"> meet those requirements ISO/TS 19159 has been split into several parts. ISO/TS 19159-1 addresses the optical sensors. ISO/TS 19159-2 addresses the airborne lidar (light detection and ranging) sensors. ISO/TS 19159-3</w:t>
      </w:r>
      <w:r>
        <w:rPr>
          <w:rFonts w:hint="eastAsia"/>
          <w:lang w:eastAsia="zh-CN"/>
        </w:rPr>
        <w:t xml:space="preserve"> addresses </w:t>
      </w:r>
      <w:r>
        <w:t>synthetic aperture radar (SAR) and interferometric SAR (</w:t>
      </w:r>
      <w:proofErr w:type="spellStart"/>
      <w:r>
        <w:t>InSAR</w:t>
      </w:r>
      <w:proofErr w:type="spellEnd"/>
      <w:r>
        <w:t>).ISO/TS 19159-</w:t>
      </w:r>
      <w:r>
        <w:rPr>
          <w:rFonts w:hint="eastAsia"/>
          <w:lang w:eastAsia="zh-CN"/>
        </w:rPr>
        <w:t xml:space="preserve">4 </w:t>
      </w:r>
      <w:r>
        <w:t xml:space="preserve">covers </w:t>
      </w:r>
      <w:bookmarkStart w:id="9" w:name="OLE_LINK115"/>
      <w:bookmarkStart w:id="10" w:name="OLE_LINK116"/>
      <w:r>
        <w:rPr>
          <w:rFonts w:eastAsia="SimSun" w:hint="eastAsia"/>
          <w:lang w:eastAsia="zh-CN"/>
        </w:rPr>
        <w:t>s</w:t>
      </w:r>
      <w:r>
        <w:t>pace-borne microwave radiometers</w:t>
      </w:r>
      <w:bookmarkEnd w:id="9"/>
      <w:bookmarkEnd w:id="10"/>
      <w:r>
        <w:t xml:space="preserve">. </w:t>
      </w:r>
    </w:p>
    <w:p w14:paraId="51223735" w14:textId="77777777" w:rsidR="00CE7843" w:rsidRDefault="00CE7843" w:rsidP="00CE7843">
      <w:pPr>
        <w:rPr>
          <w:lang w:eastAsia="zh-CN"/>
        </w:rPr>
      </w:pPr>
    </w:p>
    <w:p w14:paraId="28ACDB4D" w14:textId="77777777" w:rsidR="00CE7843" w:rsidRDefault="00CE7843" w:rsidP="00CE7843">
      <w:pPr>
        <w:rPr>
          <w:lang w:eastAsia="zh-CN"/>
        </w:rPr>
      </w:pPr>
    </w:p>
    <w:p w14:paraId="0A65D3CC" w14:textId="77777777" w:rsidR="00CE7843" w:rsidRDefault="00CE7843" w:rsidP="00CE7843">
      <w:pPr>
        <w:rPr>
          <w:lang w:eastAsia="zh-CN"/>
        </w:rPr>
      </w:pPr>
    </w:p>
    <w:p w14:paraId="7F7ADCC6" w14:textId="77777777" w:rsidR="00CE7843" w:rsidRDefault="00CE7843" w:rsidP="00CE7843">
      <w:pPr>
        <w:rPr>
          <w:lang w:eastAsia="zh-CN"/>
        </w:rPr>
      </w:pPr>
    </w:p>
    <w:p w14:paraId="27748374" w14:textId="77777777" w:rsidR="00CE7843" w:rsidRDefault="00CE7843" w:rsidP="00CE7843">
      <w:pPr>
        <w:rPr>
          <w:lang w:eastAsia="zh-CN"/>
        </w:rPr>
      </w:pPr>
    </w:p>
    <w:p w14:paraId="3BE3C5CB" w14:textId="77777777" w:rsidR="00CE7843" w:rsidRDefault="00CE7843" w:rsidP="00CE7843">
      <w:pPr>
        <w:rPr>
          <w:lang w:eastAsia="zh-CN"/>
        </w:rPr>
      </w:pPr>
    </w:p>
    <w:p w14:paraId="2C27CF9E" w14:textId="77777777" w:rsidR="00CE7843" w:rsidRDefault="00CE7843" w:rsidP="00CE7843">
      <w:pPr>
        <w:rPr>
          <w:lang w:eastAsia="zh-CN"/>
        </w:rPr>
      </w:pPr>
    </w:p>
    <w:p w14:paraId="0E54B632" w14:textId="77777777" w:rsidR="00CE7843" w:rsidRDefault="00CE7843" w:rsidP="00CE7843">
      <w:pPr>
        <w:rPr>
          <w:lang w:eastAsia="zh-CN"/>
        </w:rPr>
      </w:pPr>
    </w:p>
    <w:p w14:paraId="62DE4ED0" w14:textId="77777777" w:rsidR="00CE7843" w:rsidRDefault="00CE7843" w:rsidP="00CE7843">
      <w:pPr>
        <w:rPr>
          <w:lang w:eastAsia="zh-CN"/>
        </w:rPr>
      </w:pPr>
      <w:r>
        <w:rPr>
          <w:lang w:eastAsia="zh-CN"/>
        </w:rPr>
        <w:tab/>
      </w:r>
    </w:p>
    <w:p w14:paraId="058279AD" w14:textId="77777777" w:rsidR="00CE7843" w:rsidRDefault="00CE7843" w:rsidP="00CE7843">
      <w:pPr>
        <w:pageBreakBefore/>
        <w:spacing w:after="360" w:line="360" w:lineRule="atLeast"/>
        <w:jc w:val="left"/>
        <w:rPr>
          <w:b/>
          <w:sz w:val="32"/>
          <w:szCs w:val="32"/>
          <w:lang w:eastAsia="zh-CN"/>
        </w:rPr>
      </w:pPr>
    </w:p>
    <w:p w14:paraId="79829BD7" w14:textId="77777777" w:rsidR="00CE7843" w:rsidRDefault="00CE7843" w:rsidP="00CE7843">
      <w:pPr>
        <w:rPr>
          <w:sz w:val="32"/>
          <w:szCs w:val="32"/>
          <w:lang w:eastAsia="zh-CN"/>
        </w:rPr>
      </w:pPr>
    </w:p>
    <w:p w14:paraId="22A17793" w14:textId="77777777" w:rsidR="00CE7843" w:rsidRDefault="00CE7843" w:rsidP="00CE7843">
      <w:pPr>
        <w:rPr>
          <w:sz w:val="32"/>
          <w:szCs w:val="32"/>
          <w:lang w:eastAsia="zh-CN"/>
        </w:rPr>
      </w:pPr>
    </w:p>
    <w:p w14:paraId="27750E9B" w14:textId="77777777" w:rsidR="00CE7843" w:rsidRDefault="00CE7843" w:rsidP="00CE7843">
      <w:pPr>
        <w:rPr>
          <w:sz w:val="32"/>
          <w:szCs w:val="32"/>
          <w:lang w:eastAsia="zh-CN"/>
        </w:rPr>
      </w:pPr>
    </w:p>
    <w:p w14:paraId="50BE1FBB" w14:textId="77777777" w:rsidR="00CE7843" w:rsidRDefault="00CE7843" w:rsidP="00CE7843">
      <w:pPr>
        <w:rPr>
          <w:sz w:val="32"/>
          <w:szCs w:val="32"/>
          <w:lang w:eastAsia="zh-CN"/>
        </w:rPr>
      </w:pPr>
    </w:p>
    <w:p w14:paraId="28D43774" w14:textId="77777777" w:rsidR="00CE7843" w:rsidRDefault="00CE7843" w:rsidP="00CE7843">
      <w:pPr>
        <w:rPr>
          <w:sz w:val="32"/>
          <w:szCs w:val="32"/>
          <w:lang w:eastAsia="zh-CN"/>
        </w:rPr>
      </w:pPr>
    </w:p>
    <w:p w14:paraId="706033E8" w14:textId="77777777" w:rsidR="00CE7843" w:rsidRDefault="00CE7843" w:rsidP="00CE7843">
      <w:pPr>
        <w:rPr>
          <w:sz w:val="32"/>
          <w:szCs w:val="32"/>
          <w:lang w:eastAsia="zh-CN"/>
        </w:rPr>
      </w:pPr>
    </w:p>
    <w:p w14:paraId="35B43229" w14:textId="77777777" w:rsidR="00CE7843" w:rsidRDefault="00CE7843" w:rsidP="00CE7843">
      <w:pPr>
        <w:rPr>
          <w:sz w:val="32"/>
          <w:szCs w:val="32"/>
          <w:lang w:eastAsia="zh-CN"/>
        </w:rPr>
      </w:pPr>
    </w:p>
    <w:p w14:paraId="5CF51181" w14:textId="77777777" w:rsidR="00CE7843" w:rsidRDefault="00CE7843" w:rsidP="00CE7843">
      <w:pPr>
        <w:rPr>
          <w:sz w:val="32"/>
          <w:szCs w:val="32"/>
          <w:lang w:eastAsia="zh-CN"/>
        </w:rPr>
      </w:pPr>
    </w:p>
    <w:p w14:paraId="40AD6E0F" w14:textId="77777777" w:rsidR="00CE7843" w:rsidRDefault="00CE7843" w:rsidP="00CE7843">
      <w:pPr>
        <w:rPr>
          <w:sz w:val="32"/>
          <w:szCs w:val="32"/>
          <w:lang w:eastAsia="zh-CN"/>
        </w:rPr>
      </w:pPr>
    </w:p>
    <w:p w14:paraId="58641A60" w14:textId="77777777" w:rsidR="00CE7843" w:rsidRDefault="00CE7843" w:rsidP="00CE7843">
      <w:pPr>
        <w:rPr>
          <w:sz w:val="32"/>
          <w:szCs w:val="32"/>
          <w:lang w:eastAsia="zh-CN"/>
        </w:rPr>
      </w:pPr>
    </w:p>
    <w:p w14:paraId="1354C86B" w14:textId="77777777" w:rsidR="00CE7843" w:rsidRDefault="00CE7843" w:rsidP="00CE7843">
      <w:pPr>
        <w:rPr>
          <w:sz w:val="32"/>
          <w:szCs w:val="32"/>
          <w:lang w:eastAsia="zh-CN"/>
        </w:rPr>
      </w:pPr>
    </w:p>
    <w:p w14:paraId="369967CB" w14:textId="77777777" w:rsidR="00CE7843" w:rsidRDefault="00CE7843" w:rsidP="00CE7843">
      <w:pPr>
        <w:rPr>
          <w:sz w:val="32"/>
          <w:szCs w:val="32"/>
          <w:lang w:eastAsia="zh-CN"/>
        </w:rPr>
      </w:pPr>
    </w:p>
    <w:p w14:paraId="362FB60E" w14:textId="77777777" w:rsidR="00CE7843" w:rsidRDefault="00CE7843" w:rsidP="00CE7843">
      <w:pPr>
        <w:rPr>
          <w:sz w:val="32"/>
          <w:szCs w:val="32"/>
          <w:lang w:eastAsia="zh-CN"/>
        </w:rPr>
      </w:pPr>
    </w:p>
    <w:p w14:paraId="5F6812B9" w14:textId="77777777" w:rsidR="00CE7843" w:rsidRDefault="00CE7843" w:rsidP="00CE7843">
      <w:pPr>
        <w:rPr>
          <w:sz w:val="32"/>
          <w:szCs w:val="32"/>
          <w:lang w:eastAsia="zh-CN"/>
        </w:rPr>
      </w:pPr>
    </w:p>
    <w:p w14:paraId="36A322AB" w14:textId="77777777" w:rsidR="00CE7843" w:rsidRDefault="00CE7843" w:rsidP="00CE7843">
      <w:pPr>
        <w:rPr>
          <w:sz w:val="32"/>
          <w:szCs w:val="32"/>
          <w:lang w:eastAsia="zh-CN"/>
        </w:rPr>
      </w:pPr>
    </w:p>
    <w:p w14:paraId="2B75BD55" w14:textId="77777777" w:rsidR="00CE7843" w:rsidRDefault="00CE7843" w:rsidP="00CE7843">
      <w:pPr>
        <w:rPr>
          <w:sz w:val="32"/>
          <w:szCs w:val="32"/>
          <w:lang w:eastAsia="zh-CN"/>
        </w:rPr>
      </w:pPr>
    </w:p>
    <w:p w14:paraId="5EED3D18" w14:textId="77777777" w:rsidR="00CE7843" w:rsidRDefault="00CE7843" w:rsidP="00CE7843">
      <w:pPr>
        <w:tabs>
          <w:tab w:val="clear" w:pos="403"/>
          <w:tab w:val="left" w:pos="7484"/>
        </w:tabs>
        <w:rPr>
          <w:sz w:val="32"/>
          <w:szCs w:val="32"/>
          <w:lang w:eastAsia="zh-CN"/>
        </w:rPr>
      </w:pPr>
      <w:r>
        <w:rPr>
          <w:sz w:val="32"/>
          <w:szCs w:val="32"/>
          <w:lang w:eastAsia="zh-CN"/>
        </w:rPr>
        <w:tab/>
      </w:r>
    </w:p>
    <w:p w14:paraId="4E4DAC0B" w14:textId="77777777" w:rsidR="00CE7843" w:rsidRDefault="00CE7843" w:rsidP="00CE7843">
      <w:pPr>
        <w:tabs>
          <w:tab w:val="clear" w:pos="403"/>
          <w:tab w:val="left" w:pos="7484"/>
        </w:tabs>
        <w:rPr>
          <w:sz w:val="32"/>
          <w:szCs w:val="32"/>
          <w:lang w:eastAsia="zh-CN"/>
        </w:rPr>
        <w:sectPr w:rsidR="00CE7843">
          <w:headerReference w:type="even" r:id="rId18"/>
          <w:headerReference w:type="default" r:id="rId19"/>
          <w:footerReference w:type="even" r:id="rId20"/>
          <w:footerReference w:type="default" r:id="rId21"/>
          <w:pgSz w:w="11906" w:h="16838"/>
          <w:pgMar w:top="794" w:right="737" w:bottom="284" w:left="851" w:header="709" w:footer="0" w:gutter="567"/>
          <w:pgNumType w:fmt="lowerRoman"/>
          <w:cols w:space="720"/>
        </w:sectPr>
      </w:pPr>
      <w:r>
        <w:rPr>
          <w:sz w:val="32"/>
          <w:szCs w:val="32"/>
          <w:lang w:eastAsia="zh-CN"/>
        </w:rPr>
        <w:tab/>
      </w:r>
    </w:p>
    <w:p w14:paraId="14CDF22C" w14:textId="77777777" w:rsidR="00CE7843" w:rsidRDefault="00CE7843" w:rsidP="00CE7843">
      <w:pPr>
        <w:pStyle w:val="zzSTDTitle"/>
        <w:spacing w:before="0" w:after="360"/>
        <w:rPr>
          <w:b w:val="0"/>
          <w:color w:val="auto"/>
        </w:rPr>
      </w:pPr>
      <w:r>
        <w:rPr>
          <w:color w:val="auto"/>
        </w:rPr>
        <w:lastRenderedPageBreak/>
        <w:t xml:space="preserve">Geographic information – Calibration and validation of remote sensing imagery </w:t>
      </w:r>
      <w:r>
        <w:rPr>
          <w:color w:val="auto"/>
          <w:szCs w:val="32"/>
        </w:rPr>
        <w:t xml:space="preserve">sensors and data– Part </w:t>
      </w:r>
      <w:r>
        <w:rPr>
          <w:rFonts w:eastAsia="SimSun" w:hint="eastAsia"/>
          <w:color w:val="auto"/>
          <w:szCs w:val="32"/>
          <w:lang w:eastAsia="zh-CN"/>
        </w:rPr>
        <w:t>4</w:t>
      </w:r>
      <w:r>
        <w:rPr>
          <w:color w:val="auto"/>
          <w:szCs w:val="32"/>
        </w:rPr>
        <w:t xml:space="preserve">: Space-borne Microwave </w:t>
      </w:r>
      <w:r>
        <w:rPr>
          <w:rFonts w:eastAsia="SimSun" w:hint="eastAsia"/>
          <w:color w:val="auto"/>
          <w:szCs w:val="32"/>
          <w:lang w:eastAsia="zh-CN"/>
        </w:rPr>
        <w:t>R</w:t>
      </w:r>
      <w:r>
        <w:rPr>
          <w:color w:val="auto"/>
          <w:szCs w:val="32"/>
        </w:rPr>
        <w:t>adiometers</w:t>
      </w:r>
    </w:p>
    <w:p w14:paraId="3BD04319" w14:textId="77777777" w:rsidR="00CE7843" w:rsidRPr="002952A1" w:rsidRDefault="00CE7843" w:rsidP="00CE7843">
      <w:pPr>
        <w:pStyle w:val="Heading1"/>
        <w:ind w:left="0" w:firstLine="0"/>
        <w:rPr>
          <w:rFonts w:eastAsia="SimSun"/>
          <w:sz w:val="25"/>
          <w:szCs w:val="25"/>
          <w:lang w:eastAsia="zh-CN"/>
        </w:rPr>
      </w:pPr>
      <w:bookmarkStart w:id="11" w:name="_Toc485815079"/>
      <w:bookmarkStart w:id="12" w:name="_Toc353342669"/>
      <w:r w:rsidRPr="002952A1">
        <w:rPr>
          <w:rFonts w:eastAsia="SimSun"/>
          <w:sz w:val="25"/>
          <w:szCs w:val="25"/>
          <w:lang w:eastAsia="zh-CN"/>
        </w:rPr>
        <w:t>Scope</w:t>
      </w:r>
      <w:bookmarkEnd w:id="11"/>
      <w:bookmarkEnd w:id="12"/>
    </w:p>
    <w:p w14:paraId="3FAAEA01" w14:textId="77777777" w:rsidR="00CE7843" w:rsidRDefault="00CE7843" w:rsidP="00CE7843">
      <w:pPr>
        <w:rPr>
          <w:rFonts w:eastAsia="SimSun"/>
          <w:lang w:eastAsia="zh-CN"/>
        </w:rPr>
      </w:pPr>
      <w:bookmarkStart w:id="13" w:name="_Toc353342670"/>
      <w:bookmarkStart w:id="14" w:name="_Toc485815080"/>
      <w:r>
        <w:t xml:space="preserve">This </w:t>
      </w:r>
      <w:bookmarkStart w:id="15" w:name="OLE_LINK88"/>
      <w:bookmarkStart w:id="16" w:name="_Hlk33343238"/>
      <w:r>
        <w:t>Technical Specification</w:t>
      </w:r>
      <w:bookmarkEnd w:id="15"/>
      <w:bookmarkEnd w:id="16"/>
      <w:r>
        <w:t xml:space="preserve"> defines the calibration of space-borne microwave radiometers and validation </w:t>
      </w:r>
      <w:r>
        <w:rPr>
          <w:rFonts w:ascii="DengXian" w:eastAsia="DengXian" w:hAnsi="DengXian"/>
          <w:lang w:eastAsia="zh-CN"/>
        </w:rPr>
        <w:t>o</w:t>
      </w:r>
      <w:r>
        <w:t xml:space="preserve">f the calibrated information. </w:t>
      </w:r>
    </w:p>
    <w:p w14:paraId="1ADFECA0" w14:textId="77777777" w:rsidR="00CE7843" w:rsidRPr="002952A1" w:rsidRDefault="00CE7843" w:rsidP="00CE7843">
      <w:pPr>
        <w:pStyle w:val="Heading1"/>
        <w:ind w:left="0" w:firstLine="0"/>
        <w:rPr>
          <w:rFonts w:eastAsia="SimSun"/>
          <w:sz w:val="25"/>
          <w:szCs w:val="25"/>
          <w:lang w:eastAsia="zh-CN"/>
        </w:rPr>
      </w:pPr>
      <w:r w:rsidRPr="002952A1">
        <w:rPr>
          <w:rFonts w:eastAsia="SimSun"/>
          <w:sz w:val="25"/>
          <w:szCs w:val="25"/>
          <w:lang w:eastAsia="zh-CN"/>
        </w:rPr>
        <w:t>Normative references</w:t>
      </w:r>
      <w:bookmarkEnd w:id="13"/>
      <w:bookmarkEnd w:id="14"/>
    </w:p>
    <w:p w14:paraId="1B857BD0" w14:textId="77777777" w:rsidR="00CE7843" w:rsidRDefault="00CE7843" w:rsidP="00CE7843">
      <w:pPr>
        <w:rPr>
          <w:lang w:eastAsia="zh-CN"/>
        </w:rPr>
      </w:pPr>
      <w:r>
        <w:t xml:space="preserve">The following documents are referred to in the text in such a way that some or </w:t>
      </w:r>
      <w:proofErr w:type="gramStart"/>
      <w:r>
        <w:t>all of</w:t>
      </w:r>
      <w:proofErr w:type="gramEnd"/>
      <w:r>
        <w:t xml:space="preserve"> their content constitutes requirements of this document. For dated references, only the edition cited applies. For undated references, the latest edition of the referenced document (including any amendments) applies.</w:t>
      </w:r>
    </w:p>
    <w:p w14:paraId="6AEB8B30" w14:textId="77777777" w:rsidR="00CE7843" w:rsidRDefault="00CE7843" w:rsidP="00CE7843">
      <w:pPr>
        <w:rPr>
          <w:rFonts w:eastAsia="SimSun"/>
          <w:lang w:eastAsia="zh-CN"/>
        </w:rPr>
      </w:pPr>
      <w:bookmarkStart w:id="17" w:name="OLE_LINK4"/>
      <w:r>
        <w:rPr>
          <w:rFonts w:eastAsia="SimSun"/>
          <w:lang w:eastAsia="zh-CN"/>
        </w:rPr>
        <w:t>ISO 19103</w:t>
      </w:r>
      <w:r>
        <w:rPr>
          <w:rFonts w:eastAsia="SimSun" w:hint="eastAsia"/>
          <w:lang w:eastAsia="zh-CN"/>
        </w:rPr>
        <w:t>:</w:t>
      </w:r>
      <w:r>
        <w:rPr>
          <w:rFonts w:eastAsia="SimSun"/>
          <w:lang w:eastAsia="zh-CN"/>
        </w:rPr>
        <w:t xml:space="preserve"> 2015, Geographic information — Conceptual </w:t>
      </w:r>
      <w:bookmarkStart w:id="18" w:name="OLE_LINK48"/>
      <w:bookmarkStart w:id="19" w:name="OLE_LINK59"/>
      <w:r>
        <w:rPr>
          <w:rFonts w:eastAsia="SimSun"/>
          <w:lang w:eastAsia="zh-CN"/>
        </w:rPr>
        <w:t>schema</w:t>
      </w:r>
      <w:bookmarkEnd w:id="18"/>
      <w:bookmarkEnd w:id="19"/>
      <w:r>
        <w:rPr>
          <w:rFonts w:eastAsia="SimSun"/>
          <w:lang w:eastAsia="zh-CN"/>
        </w:rPr>
        <w:t xml:space="preserve"> language</w:t>
      </w:r>
    </w:p>
    <w:p w14:paraId="6947AC38" w14:textId="77777777" w:rsidR="00CE7843" w:rsidRDefault="00CE7843" w:rsidP="00CE7843">
      <w:pPr>
        <w:rPr>
          <w:rFonts w:eastAsia="SimSun"/>
          <w:lang w:eastAsia="zh-CN"/>
        </w:rPr>
      </w:pPr>
      <w:r>
        <w:rPr>
          <w:rFonts w:eastAsia="SimSun" w:hint="eastAsia"/>
          <w:lang w:eastAsia="zh-CN"/>
        </w:rPr>
        <w:t>ISO/DIS 19105 Geographic information -- Conformance and testing</w:t>
      </w:r>
    </w:p>
    <w:p w14:paraId="7DA6BCE0" w14:textId="77777777" w:rsidR="00CE7843" w:rsidRDefault="00CE7843" w:rsidP="00CE7843">
      <w:pPr>
        <w:rPr>
          <w:rFonts w:eastAsia="SimSun"/>
          <w:lang w:eastAsia="zh-CN"/>
        </w:rPr>
      </w:pPr>
      <w:r>
        <w:rPr>
          <w:rFonts w:eastAsia="SimSun"/>
          <w:lang w:eastAsia="zh-CN"/>
        </w:rPr>
        <w:t>ISO 19107: 2019, Geographic information — Spatial schema</w:t>
      </w:r>
    </w:p>
    <w:p w14:paraId="00A8EA18" w14:textId="77777777" w:rsidR="00CE7843" w:rsidRDefault="00CE7843" w:rsidP="00CE7843">
      <w:pPr>
        <w:rPr>
          <w:rFonts w:eastAsia="SimSun"/>
          <w:lang w:eastAsia="zh-CN"/>
        </w:rPr>
      </w:pPr>
      <w:r>
        <w:rPr>
          <w:rFonts w:eastAsia="SimSun"/>
          <w:lang w:eastAsia="zh-CN"/>
        </w:rPr>
        <w:t>ISO/TS 19130-1:2018, Geographic information – Imagery sensor models for geo-positioning</w:t>
      </w:r>
    </w:p>
    <w:p w14:paraId="6B2952FD" w14:textId="77777777" w:rsidR="00CE7843" w:rsidRDefault="00CE7843" w:rsidP="00CE7843">
      <w:pPr>
        <w:rPr>
          <w:rFonts w:eastAsia="SimSun"/>
          <w:lang w:eastAsia="zh-CN"/>
        </w:rPr>
      </w:pPr>
      <w:bookmarkStart w:id="20" w:name="OLE_LINK173"/>
      <w:bookmarkStart w:id="21" w:name="OLE_LINK176"/>
      <w:bookmarkStart w:id="22" w:name="OLE_LINK177"/>
      <w:r>
        <w:rPr>
          <w:rFonts w:eastAsia="SimSun"/>
          <w:lang w:eastAsia="zh-CN"/>
        </w:rPr>
        <w:t xml:space="preserve">ISO/TS 19159-1:2014 Geographic information – Calibration and validation of remote sensing imagery sensors – Part 1: Optical sensors </w:t>
      </w:r>
    </w:p>
    <w:p w14:paraId="2B619D90" w14:textId="77777777" w:rsidR="00CE7843" w:rsidRDefault="00CE7843" w:rsidP="00CE7843">
      <w:pPr>
        <w:rPr>
          <w:rFonts w:eastAsia="SimSun"/>
          <w:lang w:eastAsia="zh-CN"/>
        </w:rPr>
      </w:pPr>
      <w:r>
        <w:rPr>
          <w:rFonts w:eastAsia="SimSun"/>
          <w:lang w:eastAsia="zh-CN"/>
        </w:rPr>
        <w:t>ISO/TS 19159-2</w:t>
      </w:r>
      <w:r>
        <w:rPr>
          <w:rFonts w:eastAsia="SimSun" w:hint="eastAsia"/>
          <w:lang w:eastAsia="zh-CN"/>
        </w:rPr>
        <w:t>:</w:t>
      </w:r>
      <w:r>
        <w:rPr>
          <w:rFonts w:eastAsia="SimSun"/>
          <w:lang w:eastAsia="zh-CN"/>
        </w:rPr>
        <w:t>2016 Geographic information – Calibration and validation of remote sensing imagery sensors –Part 2: Lidar</w:t>
      </w:r>
    </w:p>
    <w:p w14:paraId="5AE660AC" w14:textId="77777777" w:rsidR="00CE7843" w:rsidRDefault="00CE7843" w:rsidP="00CE7843">
      <w:pPr>
        <w:rPr>
          <w:rFonts w:eastAsia="SimSun"/>
          <w:lang w:eastAsia="zh-CN"/>
        </w:rPr>
      </w:pPr>
      <w:r>
        <w:rPr>
          <w:rFonts w:eastAsia="SimSun"/>
          <w:lang w:eastAsia="zh-CN"/>
        </w:rPr>
        <w:t>ISO/TS 19159-3:2018 Geographic information – Calibration and validation of remote sensing imagery sensors –Part 3: SAR/</w:t>
      </w:r>
      <w:proofErr w:type="spellStart"/>
      <w:r>
        <w:rPr>
          <w:rFonts w:eastAsia="SimSun"/>
          <w:lang w:eastAsia="zh-CN"/>
        </w:rPr>
        <w:t>InSAR</w:t>
      </w:r>
      <w:bookmarkStart w:id="23" w:name="OLE_LINK148"/>
      <w:bookmarkStart w:id="24" w:name="OLE_LINK404"/>
      <w:bookmarkStart w:id="25" w:name="OLE_LINK149"/>
      <w:bookmarkEnd w:id="20"/>
      <w:bookmarkEnd w:id="21"/>
      <w:bookmarkEnd w:id="22"/>
      <w:proofErr w:type="spellEnd"/>
    </w:p>
    <w:p w14:paraId="53178BA3" w14:textId="77777777" w:rsidR="00CE7843" w:rsidRPr="002952A1" w:rsidRDefault="00CE7843" w:rsidP="00CE7843">
      <w:pPr>
        <w:pStyle w:val="Heading1"/>
        <w:ind w:left="0" w:firstLine="0"/>
        <w:rPr>
          <w:rFonts w:eastAsia="SimSun"/>
          <w:sz w:val="25"/>
          <w:szCs w:val="25"/>
          <w:lang w:eastAsia="zh-CN"/>
        </w:rPr>
      </w:pPr>
      <w:bookmarkStart w:id="26" w:name="_Toc353342671"/>
      <w:bookmarkStart w:id="27" w:name="_Toc485815081"/>
      <w:bookmarkEnd w:id="17"/>
      <w:bookmarkEnd w:id="23"/>
      <w:bookmarkEnd w:id="24"/>
      <w:bookmarkEnd w:id="25"/>
      <w:r w:rsidRPr="002952A1">
        <w:rPr>
          <w:rFonts w:eastAsia="SimSun"/>
          <w:sz w:val="25"/>
          <w:szCs w:val="25"/>
          <w:lang w:eastAsia="zh-CN"/>
        </w:rPr>
        <w:t>Terms and definitions</w:t>
      </w:r>
      <w:bookmarkEnd w:id="26"/>
      <w:bookmarkEnd w:id="27"/>
    </w:p>
    <w:p w14:paraId="4954CE4C" w14:textId="77777777" w:rsidR="00CE7843" w:rsidRPr="00B716DB" w:rsidRDefault="00CE7843" w:rsidP="00CE7843">
      <w:pPr>
        <w:rPr>
          <w:i/>
          <w:sz w:val="21"/>
          <w:u w:val="single"/>
        </w:rPr>
      </w:pPr>
      <w:r w:rsidRPr="00B716DB">
        <w:rPr>
          <w:sz w:val="21"/>
        </w:rPr>
        <w:t>For the purposes of this document, the following terms and definitions apply.</w:t>
      </w:r>
    </w:p>
    <w:p w14:paraId="557B0A88" w14:textId="77777777" w:rsidR="00CE7843" w:rsidRPr="00B716DB" w:rsidRDefault="00CE7843" w:rsidP="00CE7843">
      <w:pPr>
        <w:rPr>
          <w:sz w:val="21"/>
        </w:rPr>
      </w:pPr>
      <w:r w:rsidRPr="00B716DB">
        <w:rPr>
          <w:sz w:val="21"/>
        </w:rPr>
        <w:t>ISO and IEC maintain terminological databases for use in standardization at the following addresses:</w:t>
      </w:r>
    </w:p>
    <w:p w14:paraId="6C4FE3D6" w14:textId="77777777" w:rsidR="00CE7843" w:rsidRPr="00B716DB" w:rsidRDefault="00CE7843" w:rsidP="00CE7843">
      <w:pPr>
        <w:ind w:left="403" w:hanging="403"/>
        <w:rPr>
          <w:sz w:val="21"/>
        </w:rPr>
      </w:pPr>
      <w:r w:rsidRPr="00B716DB">
        <w:rPr>
          <w:sz w:val="21"/>
        </w:rPr>
        <w:t>—</w:t>
      </w:r>
      <w:r w:rsidRPr="00B716DB">
        <w:rPr>
          <w:sz w:val="21"/>
        </w:rPr>
        <w:tab/>
        <w:t xml:space="preserve">ISO Online browsing platform: available at </w:t>
      </w:r>
      <w:hyperlink r:id="rId22" w:history="1">
        <w:r w:rsidRPr="00B716DB">
          <w:rPr>
            <w:sz w:val="21"/>
            <w:u w:val="single"/>
            <w:lang w:eastAsia="fr-FR"/>
          </w:rPr>
          <w:t>https://www.iso.org/obp</w:t>
        </w:r>
      </w:hyperlink>
    </w:p>
    <w:p w14:paraId="4FE4802D" w14:textId="77777777" w:rsidR="00CE7843" w:rsidRPr="00B716DB" w:rsidRDefault="00CE7843" w:rsidP="00CE7843">
      <w:pPr>
        <w:rPr>
          <w:sz w:val="21"/>
        </w:rPr>
      </w:pPr>
      <w:r w:rsidRPr="00B716DB">
        <w:rPr>
          <w:sz w:val="21"/>
        </w:rPr>
        <w:t>—</w:t>
      </w:r>
      <w:r w:rsidRPr="00B716DB">
        <w:rPr>
          <w:sz w:val="21"/>
        </w:rPr>
        <w:tab/>
        <w:t xml:space="preserve">IEC </w:t>
      </w:r>
      <w:proofErr w:type="spellStart"/>
      <w:r w:rsidRPr="00B716DB">
        <w:rPr>
          <w:sz w:val="21"/>
        </w:rPr>
        <w:t>Electropedia</w:t>
      </w:r>
      <w:proofErr w:type="spellEnd"/>
      <w:r w:rsidRPr="00B716DB">
        <w:rPr>
          <w:sz w:val="21"/>
        </w:rPr>
        <w:t xml:space="preserve">: available at </w:t>
      </w:r>
      <w:hyperlink r:id="rId23" w:history="1">
        <w:r w:rsidRPr="00B716DB">
          <w:rPr>
            <w:sz w:val="21"/>
            <w:u w:val="single"/>
            <w:lang w:eastAsia="fr-FR"/>
          </w:rPr>
          <w:t>http://www.electropedia.org/</w:t>
        </w:r>
      </w:hyperlink>
    </w:p>
    <w:p w14:paraId="0C162CDF"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28" w:name="_Toc33113517"/>
      <w:bookmarkStart w:id="29" w:name="_Toc353798249"/>
      <w:bookmarkStart w:id="30" w:name="_Toc485815082"/>
    </w:p>
    <w:p w14:paraId="49C4176A" w14:textId="77777777" w:rsidR="00CE7843" w:rsidRPr="003773B1" w:rsidRDefault="00CE7843" w:rsidP="00CE7843">
      <w:pPr>
        <w:pStyle w:val="TermNum"/>
        <w:tabs>
          <w:tab w:val="clear" w:pos="403"/>
        </w:tabs>
        <w:spacing w:line="230" w:lineRule="atLeast"/>
        <w:jc w:val="both"/>
        <w:rPr>
          <w:rFonts w:eastAsia="MS Mincho" w:cs="Cambria"/>
          <w:sz w:val="21"/>
          <w:szCs w:val="20"/>
          <w:lang w:eastAsia="de-DE" w:bidi="de-DE"/>
        </w:rPr>
      </w:pPr>
      <w:r w:rsidRPr="003773B1">
        <w:rPr>
          <w:rFonts w:eastAsia="MS Mincho" w:cs="Cambria" w:hint="eastAsia"/>
          <w:sz w:val="21"/>
          <w:szCs w:val="20"/>
          <w:lang w:eastAsia="de-DE" w:bidi="de-DE"/>
        </w:rPr>
        <w:t>a</w:t>
      </w:r>
      <w:r w:rsidRPr="003773B1">
        <w:rPr>
          <w:rFonts w:eastAsia="MS Mincho" w:cs="Cambria"/>
          <w:sz w:val="21"/>
          <w:szCs w:val="20"/>
          <w:lang w:eastAsia="de-DE" w:bidi="de-DE"/>
        </w:rPr>
        <w:t>ntenna beam width</w:t>
      </w:r>
      <w:bookmarkEnd w:id="28"/>
    </w:p>
    <w:p w14:paraId="02C32463" w14:textId="77777777" w:rsidR="00CE7843" w:rsidRPr="00E757D1" w:rsidRDefault="00CE7843" w:rsidP="00CE7843">
      <w:pPr>
        <w:pStyle w:val="Definition"/>
        <w:tabs>
          <w:tab w:val="clear" w:pos="403"/>
        </w:tabs>
        <w:spacing w:line="230" w:lineRule="atLeast"/>
        <w:rPr>
          <w:rFonts w:eastAsia="MS Mincho" w:cs="Cambria"/>
          <w:sz w:val="21"/>
          <w:szCs w:val="20"/>
          <w:lang w:eastAsia="de-DE" w:bidi="de-DE"/>
        </w:rPr>
      </w:pPr>
      <w:r w:rsidRPr="003773B1">
        <w:rPr>
          <w:rFonts w:eastAsia="MS Mincho" w:cs="Cambria" w:hint="eastAsia"/>
          <w:sz w:val="21"/>
          <w:szCs w:val="20"/>
          <w:lang w:eastAsia="de-DE" w:bidi="de-DE"/>
        </w:rPr>
        <w:t>full</w:t>
      </w:r>
      <w:r w:rsidRPr="003773B1">
        <w:rPr>
          <w:rFonts w:eastAsia="MS Mincho" w:cs="Cambria"/>
          <w:sz w:val="21"/>
          <w:szCs w:val="20"/>
          <w:lang w:eastAsia="de-DE" w:bidi="de-DE"/>
        </w:rPr>
        <w:t xml:space="preserve"> angle at which the antenna's pattern (in power units) is at half its maximum value</w:t>
      </w:r>
    </w:p>
    <w:p w14:paraId="1357AC81" w14:textId="77777777" w:rsidR="00CE7843" w:rsidRPr="003773B1" w:rsidRDefault="00CE7843" w:rsidP="00CE7843">
      <w:pPr>
        <w:pStyle w:val="Note"/>
        <w:tabs>
          <w:tab w:val="left" w:pos="1440"/>
        </w:tabs>
        <w:spacing w:after="240"/>
        <w:jc w:val="both"/>
        <w:rPr>
          <w:rFonts w:ascii="Cambria" w:hAnsi="Cambria" w:cs="Cambria"/>
          <w:sz w:val="19"/>
          <w:szCs w:val="20"/>
          <w:lang w:val="en-GB" w:bidi="de-DE"/>
        </w:rPr>
      </w:pPr>
      <w:r w:rsidRPr="003773B1">
        <w:rPr>
          <w:rFonts w:ascii="Cambria" w:hAnsi="Cambria" w:cs="Cambria"/>
          <w:sz w:val="19"/>
          <w:szCs w:val="20"/>
          <w:lang w:val="en-GB" w:bidi="de-DE"/>
        </w:rPr>
        <w:t xml:space="preserve">Note 1 to entry: It is also known as the “Half-power full width” (HPFW), or simply the "Half-power beam width," (HPBW). </w:t>
      </w:r>
    </w:p>
    <w:p w14:paraId="25818FBB" w14:textId="77777777" w:rsidR="00CE7843" w:rsidRPr="003773B1" w:rsidRDefault="00CE7843" w:rsidP="00CE7843">
      <w:pPr>
        <w:pStyle w:val="Note"/>
        <w:tabs>
          <w:tab w:val="left" w:pos="1440"/>
        </w:tabs>
        <w:spacing w:after="240"/>
        <w:jc w:val="both"/>
        <w:rPr>
          <w:rFonts w:cs="Cambria"/>
          <w:sz w:val="21"/>
          <w:szCs w:val="20"/>
          <w:lang w:val="en-GB" w:bidi="de-DE"/>
        </w:rPr>
      </w:pPr>
      <w:r w:rsidRPr="003773B1">
        <w:rPr>
          <w:rFonts w:ascii="Cambria" w:hAnsi="Cambria" w:cs="Cambria"/>
          <w:sz w:val="19"/>
          <w:szCs w:val="20"/>
          <w:lang w:val="en-GB" w:bidi="de-DE"/>
        </w:rPr>
        <w:t>Note 2 to entry: In engineering convention, it is also known as the "3 dB beam width."</w:t>
      </w:r>
    </w:p>
    <w:p w14:paraId="7673D29F"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31" w:name="_Toc33113518"/>
    </w:p>
    <w:p w14:paraId="546407DC" w14:textId="77777777" w:rsidR="00CE7843" w:rsidRPr="003773B1" w:rsidRDefault="00CE7843" w:rsidP="00CE7843">
      <w:pPr>
        <w:pStyle w:val="TermNum"/>
        <w:tabs>
          <w:tab w:val="clear" w:pos="403"/>
        </w:tabs>
        <w:spacing w:line="230" w:lineRule="atLeast"/>
        <w:jc w:val="both"/>
        <w:rPr>
          <w:rFonts w:eastAsia="MS Mincho" w:cs="Cambria"/>
          <w:sz w:val="21"/>
          <w:szCs w:val="20"/>
          <w:lang w:eastAsia="de-DE" w:bidi="de-DE"/>
        </w:rPr>
      </w:pPr>
      <w:r w:rsidRPr="003773B1">
        <w:rPr>
          <w:rFonts w:eastAsia="MS Mincho" w:cs="Cambria" w:hint="eastAsia"/>
          <w:sz w:val="21"/>
          <w:szCs w:val="20"/>
          <w:lang w:eastAsia="de-DE" w:bidi="de-DE"/>
        </w:rPr>
        <w:t>a</w:t>
      </w:r>
      <w:r w:rsidRPr="003773B1">
        <w:rPr>
          <w:rFonts w:eastAsia="MS Mincho" w:cs="Cambria"/>
          <w:sz w:val="21"/>
          <w:szCs w:val="20"/>
          <w:lang w:eastAsia="de-DE" w:bidi="de-DE"/>
        </w:rPr>
        <w:t>ntenna main-beam efficiency</w:t>
      </w:r>
      <w:bookmarkEnd w:id="31"/>
    </w:p>
    <w:p w14:paraId="1C8E648E" w14:textId="77777777" w:rsidR="00CE7843" w:rsidRPr="003773B1" w:rsidRDefault="00CE7843" w:rsidP="00CE7843">
      <w:pPr>
        <w:pStyle w:val="Definition"/>
        <w:tabs>
          <w:tab w:val="clear" w:pos="403"/>
        </w:tabs>
        <w:spacing w:line="230" w:lineRule="atLeast"/>
        <w:rPr>
          <w:rFonts w:eastAsia="MS Mincho" w:cs="Cambria"/>
          <w:sz w:val="21"/>
          <w:szCs w:val="20"/>
          <w:lang w:eastAsia="de-DE" w:bidi="de-DE"/>
        </w:rPr>
      </w:pPr>
      <w:r w:rsidRPr="003773B1">
        <w:rPr>
          <w:rFonts w:eastAsia="MS Mincho" w:cs="Cambria"/>
          <w:sz w:val="21"/>
          <w:szCs w:val="20"/>
          <w:lang w:eastAsia="de-DE" w:bidi="de-DE"/>
        </w:rPr>
        <w:t>fraction of the total radiant energy that is received from the main beam, which is defined as the ratio of the power received within the "main lobe" to that of the total power received by the antenna</w:t>
      </w:r>
    </w:p>
    <w:bookmarkStart w:id="32" w:name="OLE_LINK105"/>
    <w:bookmarkStart w:id="33" w:name="OLE_LINK104"/>
    <w:bookmarkStart w:id="34" w:name="OLE_LINK103"/>
    <w:p w14:paraId="1DB46910" w14:textId="77777777" w:rsidR="00CE7843" w:rsidRPr="003773B1" w:rsidRDefault="001C3002" w:rsidP="00CE7843">
      <w:pPr>
        <w:pStyle w:val="Definition"/>
        <w:tabs>
          <w:tab w:val="clear" w:pos="403"/>
        </w:tabs>
        <w:spacing w:line="230" w:lineRule="atLeast"/>
        <w:rPr>
          <w:rFonts w:eastAsia="MS Mincho" w:cs="Cambria"/>
          <w:sz w:val="21"/>
          <w:szCs w:val="20"/>
          <w:lang w:eastAsia="de-DE" w:bidi="de-DE"/>
        </w:rPr>
      </w:pPr>
      <m:oMathPara>
        <m:oMath>
          <m:sSub>
            <m:sSubPr>
              <m:ctrlPr>
                <w:rPr>
                  <w:rFonts w:ascii="Cambria Math" w:eastAsia="MS Mincho" w:hAnsi="Cambria Math" w:cs="Cambria"/>
                  <w:sz w:val="21"/>
                  <w:szCs w:val="20"/>
                  <w:lang w:eastAsia="de-DE" w:bidi="de-DE"/>
                </w:rPr>
              </m:ctrlPr>
            </m:sSubPr>
            <m:e>
              <m:r>
                <w:rPr>
                  <w:rFonts w:ascii="Cambria Math" w:eastAsia="MS Mincho" w:cs="Cambria"/>
                  <w:sz w:val="21"/>
                  <w:szCs w:val="20"/>
                  <w:lang w:eastAsia="de-DE" w:bidi="de-DE"/>
                </w:rPr>
                <m:t>η</m:t>
              </m:r>
            </m:e>
            <m:sub>
              <m:r>
                <w:rPr>
                  <w:rFonts w:ascii="Cambria Math" w:eastAsia="MS Mincho" w:cs="Cambria"/>
                  <w:sz w:val="21"/>
                  <w:szCs w:val="20"/>
                  <w:lang w:eastAsia="de-DE" w:bidi="de-DE"/>
                </w:rPr>
                <m:t>M</m:t>
              </m:r>
            </m:sub>
          </m:sSub>
          <m:r>
            <m:rPr>
              <m:sty m:val="p"/>
            </m:rPr>
            <w:rPr>
              <w:rFonts w:ascii="Cambria Math" w:eastAsia="MS Mincho" w:cs="Cambria"/>
              <w:sz w:val="21"/>
              <w:szCs w:val="20"/>
              <w:lang w:eastAsia="de-DE" w:bidi="de-DE"/>
            </w:rPr>
            <m:t>=</m:t>
          </m:r>
          <m:f>
            <m:fPr>
              <m:ctrlPr>
                <w:rPr>
                  <w:rFonts w:ascii="Cambria Math" w:eastAsia="MS Mincho" w:hAnsi="Cambria Math" w:cs="Cambria"/>
                  <w:sz w:val="21"/>
                  <w:szCs w:val="20"/>
                  <w:lang w:eastAsia="de-DE" w:bidi="de-DE"/>
                </w:rPr>
              </m:ctrlPr>
            </m:fPr>
            <m:num>
              <m:nary>
                <m:naryPr>
                  <m:chr m:val="∬"/>
                  <m:supHide m:val="1"/>
                  <m:ctrlPr>
                    <w:rPr>
                      <w:rFonts w:ascii="Cambria Math" w:eastAsia="MS Mincho" w:hAnsi="Cambria Math" w:cs="Cambria"/>
                      <w:sz w:val="21"/>
                      <w:szCs w:val="20"/>
                      <w:lang w:eastAsia="de-DE" w:bidi="de-DE"/>
                    </w:rPr>
                  </m:ctrlPr>
                </m:naryPr>
                <m:sub>
                  <m:r>
                    <w:rPr>
                      <w:rFonts w:ascii="Cambria Math" w:eastAsia="MS Mincho" w:cs="Cambria"/>
                      <w:sz w:val="21"/>
                      <w:szCs w:val="20"/>
                      <w:lang w:eastAsia="de-DE" w:bidi="de-DE"/>
                    </w:rPr>
                    <m:t>mainlobe</m:t>
                  </m:r>
                </m:sub>
                <m:sup/>
                <m:e>
                  <m:sSub>
                    <m:sSubPr>
                      <m:ctrlPr>
                        <w:rPr>
                          <w:rFonts w:ascii="Cambria Math" w:eastAsia="MS Mincho" w:hAnsi="Cambria Math" w:cs="Cambria"/>
                          <w:sz w:val="21"/>
                          <w:szCs w:val="20"/>
                          <w:lang w:eastAsia="de-DE" w:bidi="de-DE"/>
                        </w:rPr>
                      </m:ctrlPr>
                    </m:sSubPr>
                    <m:e>
                      <m:r>
                        <w:rPr>
                          <w:rFonts w:ascii="Cambria Math" w:eastAsia="MS Mincho" w:cs="Cambria"/>
                          <w:sz w:val="21"/>
                          <w:szCs w:val="20"/>
                          <w:lang w:eastAsia="de-DE" w:bidi="de-DE"/>
                        </w:rPr>
                        <m:t>F</m:t>
                      </m:r>
                    </m:e>
                    <m:sub>
                      <m:r>
                        <w:rPr>
                          <w:rFonts w:ascii="Cambria Math" w:eastAsia="MS Mincho" w:cs="Cambria"/>
                          <w:sz w:val="21"/>
                          <w:szCs w:val="20"/>
                          <w:lang w:eastAsia="de-DE" w:bidi="de-DE"/>
                        </w:rPr>
                        <m:t>n</m:t>
                      </m:r>
                    </m:sub>
                  </m:sSub>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θ</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ϕ</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dΩ</m:t>
                  </m:r>
                </m:e>
              </m:nary>
            </m:num>
            <m:den>
              <m:nary>
                <m:naryPr>
                  <m:chr m:val="∬"/>
                  <m:supHide m:val="1"/>
                  <m:ctrlPr>
                    <w:rPr>
                      <w:rFonts w:ascii="Cambria Math" w:eastAsia="MS Mincho" w:hAnsi="Cambria Math" w:cs="Cambria"/>
                      <w:sz w:val="21"/>
                      <w:szCs w:val="20"/>
                      <w:lang w:eastAsia="de-DE" w:bidi="de-DE"/>
                    </w:rPr>
                  </m:ctrlPr>
                </m:naryPr>
                <m:sub>
                  <m:r>
                    <m:rPr>
                      <m:sty m:val="p"/>
                    </m:rPr>
                    <w:rPr>
                      <w:rFonts w:ascii="Cambria Math" w:eastAsia="MS Mincho" w:cs="Cambria"/>
                      <w:sz w:val="21"/>
                      <w:szCs w:val="20"/>
                      <w:lang w:eastAsia="de-DE" w:bidi="de-DE"/>
                    </w:rPr>
                    <m:t>4</m:t>
                  </m:r>
                  <m:r>
                    <w:rPr>
                      <w:rFonts w:ascii="Cambria Math" w:eastAsia="MS Mincho" w:cs="Cambria"/>
                      <w:sz w:val="21"/>
                      <w:szCs w:val="20"/>
                      <w:lang w:eastAsia="de-DE" w:bidi="de-DE"/>
                    </w:rPr>
                    <m:t>π</m:t>
                  </m:r>
                </m:sub>
                <m:sup/>
                <m:e>
                  <m:sSub>
                    <m:sSubPr>
                      <m:ctrlPr>
                        <w:rPr>
                          <w:rFonts w:ascii="Cambria Math" w:eastAsia="MS Mincho" w:hAnsi="Cambria Math" w:cs="Cambria"/>
                          <w:sz w:val="21"/>
                          <w:szCs w:val="20"/>
                          <w:lang w:eastAsia="de-DE" w:bidi="de-DE"/>
                        </w:rPr>
                      </m:ctrlPr>
                    </m:sSubPr>
                    <m:e>
                      <m:r>
                        <w:rPr>
                          <w:rFonts w:ascii="Cambria Math" w:eastAsia="MS Mincho" w:cs="Cambria"/>
                          <w:sz w:val="21"/>
                          <w:szCs w:val="20"/>
                          <w:lang w:eastAsia="de-DE" w:bidi="de-DE"/>
                        </w:rPr>
                        <m:t>F</m:t>
                      </m:r>
                    </m:e>
                    <m:sub>
                      <m:r>
                        <w:rPr>
                          <w:rFonts w:ascii="Cambria Math" w:eastAsia="MS Mincho" w:cs="Cambria"/>
                          <w:sz w:val="21"/>
                          <w:szCs w:val="20"/>
                          <w:lang w:eastAsia="de-DE" w:bidi="de-DE"/>
                        </w:rPr>
                        <m:t>n</m:t>
                      </m:r>
                    </m:sub>
                  </m:sSub>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θ</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ϕ</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dΩ</m:t>
                  </m:r>
                </m:e>
              </m:nary>
            </m:den>
          </m:f>
        </m:oMath>
      </m:oMathPara>
      <w:bookmarkEnd w:id="32"/>
      <w:bookmarkEnd w:id="33"/>
      <w:bookmarkEnd w:id="34"/>
    </w:p>
    <w:p w14:paraId="2D2F5D9C"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proofErr w:type="gramStart"/>
      <w:r w:rsidRPr="00D904BA">
        <w:rPr>
          <w:rFonts w:eastAsia="MS Mincho" w:cs="Cambria"/>
          <w:sz w:val="21"/>
          <w:szCs w:val="20"/>
          <w:lang w:eastAsia="de-DE" w:bidi="de-DE"/>
        </w:rPr>
        <w:t>where</w:t>
      </w:r>
      <w:proofErr w:type="gramEnd"/>
    </w:p>
    <w:p w14:paraId="0D26F880"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 xml:space="preserve"> </w:t>
      </w:r>
      <w:r w:rsidRPr="00D904BA">
        <w:rPr>
          <w:rFonts w:eastAsia="MS Mincho" w:cs="Cambria"/>
          <w:sz w:val="21"/>
          <w:szCs w:val="20"/>
          <w:lang w:eastAsia="de-DE" w:bidi="de-DE"/>
        </w:rPr>
        <w:tab/>
      </w:r>
      <w:proofErr w:type="spellStart"/>
      <w:r w:rsidRPr="00D904BA">
        <w:rPr>
          <w:rFonts w:eastAsia="MS Mincho" w:cs="Cambria"/>
          <w:sz w:val="21"/>
          <w:szCs w:val="20"/>
          <w:lang w:eastAsia="de-DE" w:bidi="de-DE"/>
        </w:rPr>
        <w:t>F</w:t>
      </w:r>
      <w:r w:rsidRPr="00D904BA">
        <w:rPr>
          <w:rFonts w:eastAsia="MS Mincho" w:cs="Cambria"/>
          <w:sz w:val="21"/>
          <w:szCs w:val="20"/>
          <w:vertAlign w:val="subscript"/>
          <w:lang w:eastAsia="de-DE" w:bidi="de-DE"/>
        </w:rPr>
        <w:t>n</w:t>
      </w:r>
      <w:proofErr w:type="spellEnd"/>
      <w:r w:rsidRPr="00D904BA">
        <w:rPr>
          <w:rFonts w:eastAsia="MS Mincho" w:cs="Cambria"/>
          <w:sz w:val="21"/>
          <w:szCs w:val="20"/>
          <w:lang w:eastAsia="de-DE" w:bidi="de-DE"/>
        </w:rPr>
        <w:t xml:space="preserve"> </w:t>
      </w:r>
      <w:r w:rsidRPr="00D904BA">
        <w:rPr>
          <w:rFonts w:eastAsia="MS Mincho" w:cs="Cambria"/>
          <w:sz w:val="21"/>
          <w:szCs w:val="20"/>
          <w:lang w:eastAsia="de-DE" w:bidi="de-DE"/>
        </w:rPr>
        <w:tab/>
        <w:t xml:space="preserve">is the antenna </w:t>
      </w:r>
      <w:proofErr w:type="gramStart"/>
      <w:r w:rsidRPr="00D904BA">
        <w:rPr>
          <w:rFonts w:eastAsia="MS Mincho" w:cs="Cambria"/>
          <w:sz w:val="21"/>
          <w:szCs w:val="20"/>
          <w:lang w:eastAsia="de-DE" w:bidi="de-DE"/>
        </w:rPr>
        <w:t>pattern;</w:t>
      </w:r>
      <w:proofErr w:type="gramEnd"/>
    </w:p>
    <w:p w14:paraId="2B17FD46"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ab/>
      </w:r>
      <w:r w:rsidRPr="00D904BA">
        <w:rPr>
          <w:rFonts w:eastAsia="MS Mincho" w:cs="Cambria" w:hint="eastAsia"/>
          <w:sz w:val="21"/>
          <w:szCs w:val="20"/>
          <w:lang w:eastAsia="de-DE" w:bidi="de-DE"/>
        </w:rPr>
        <w:t>θ</w:t>
      </w:r>
      <w:r w:rsidRPr="00D904BA">
        <w:rPr>
          <w:rFonts w:eastAsia="MS Mincho" w:cs="Cambria"/>
          <w:sz w:val="21"/>
          <w:szCs w:val="20"/>
          <w:lang w:eastAsia="de-DE" w:bidi="de-DE"/>
        </w:rPr>
        <w:tab/>
        <w:t>is the elevation angle;</w:t>
      </w:r>
    </w:p>
    <w:p w14:paraId="525C37CD"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ab/>
      </w:r>
      <w:r w:rsidRPr="00D904BA">
        <w:rPr>
          <w:rFonts w:eastAsia="MS Mincho" w:cs="Cambria" w:hint="eastAsia"/>
          <w:sz w:val="21"/>
          <w:szCs w:val="20"/>
          <w:lang w:eastAsia="de-DE" w:bidi="de-DE"/>
        </w:rPr>
        <w:t>φ</w:t>
      </w:r>
      <w:r w:rsidRPr="00D904BA">
        <w:rPr>
          <w:rFonts w:eastAsia="MS Mincho" w:cs="Cambria"/>
          <w:sz w:val="21"/>
          <w:szCs w:val="20"/>
          <w:lang w:eastAsia="de-DE" w:bidi="de-DE"/>
        </w:rPr>
        <w:tab/>
        <w:t>is the azimuth angle;</w:t>
      </w:r>
    </w:p>
    <w:p w14:paraId="36D5975A" w14:textId="77777777" w:rsidR="00CE7843" w:rsidRPr="00D904BA"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sz w:val="21"/>
          <w:szCs w:val="20"/>
          <w:lang w:eastAsia="de-DE" w:bidi="de-DE"/>
        </w:rPr>
        <w:tab/>
      </w:r>
      <w:r w:rsidRPr="00D904BA">
        <w:rPr>
          <w:rFonts w:eastAsia="MS Mincho" w:cs="Cambria" w:hint="eastAsia"/>
          <w:sz w:val="21"/>
          <w:szCs w:val="20"/>
          <w:lang w:eastAsia="de-DE" w:bidi="de-DE"/>
        </w:rPr>
        <w:t>d</w:t>
      </w:r>
      <w:r w:rsidRPr="00D904BA">
        <w:rPr>
          <w:rFonts w:eastAsia="MS Mincho" w:cs="Cambria" w:hint="eastAsia"/>
          <w:sz w:val="21"/>
          <w:szCs w:val="20"/>
          <w:lang w:eastAsia="de-DE" w:bidi="de-DE"/>
        </w:rPr>
        <w:t>Ω</w:t>
      </w:r>
      <w:r w:rsidRPr="00D904BA">
        <w:rPr>
          <w:rFonts w:eastAsia="MS Mincho" w:cs="Cambria"/>
          <w:sz w:val="21"/>
          <w:szCs w:val="20"/>
          <w:lang w:eastAsia="de-DE" w:bidi="de-DE"/>
        </w:rPr>
        <w:tab/>
        <w:t>is the differential solid angle.</w:t>
      </w:r>
    </w:p>
    <w:p w14:paraId="3B1C3668" w14:textId="77777777" w:rsidR="00CE7843" w:rsidRPr="003773B1" w:rsidRDefault="00CE7843" w:rsidP="00CE7843">
      <w:pPr>
        <w:pStyle w:val="Note"/>
        <w:tabs>
          <w:tab w:val="left" w:pos="1440"/>
        </w:tabs>
        <w:spacing w:after="240"/>
        <w:jc w:val="both"/>
        <w:rPr>
          <w:rFonts w:ascii="Cambria" w:hAnsi="Cambria" w:cs="Cambria"/>
          <w:sz w:val="19"/>
          <w:szCs w:val="20"/>
          <w:lang w:val="en-GB" w:bidi="de-DE"/>
        </w:rPr>
      </w:pPr>
      <w:r w:rsidRPr="003773B1">
        <w:rPr>
          <w:rFonts w:ascii="Cambria" w:hAnsi="Cambria" w:cs="Cambria"/>
          <w:sz w:val="19"/>
          <w:szCs w:val="20"/>
          <w:lang w:val="en-GB" w:bidi="de-DE"/>
        </w:rPr>
        <w:t xml:space="preserve">Note 1 to entry: Main beam is also referred as main lobe. </w:t>
      </w:r>
    </w:p>
    <w:p w14:paraId="445FFE09"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35" w:name="_Toc33113519"/>
    </w:p>
    <w:p w14:paraId="31A17956" w14:textId="77777777" w:rsidR="00CE7843" w:rsidRPr="003773B1" w:rsidRDefault="00CE7843" w:rsidP="00CE7843">
      <w:pPr>
        <w:pStyle w:val="TermNum"/>
        <w:tabs>
          <w:tab w:val="clear" w:pos="403"/>
        </w:tabs>
        <w:spacing w:line="230" w:lineRule="atLeast"/>
        <w:jc w:val="both"/>
        <w:rPr>
          <w:rFonts w:eastAsia="MS Mincho" w:cs="Cambria"/>
          <w:sz w:val="21"/>
          <w:szCs w:val="20"/>
          <w:lang w:eastAsia="de-DE" w:bidi="de-DE"/>
        </w:rPr>
      </w:pPr>
      <w:r w:rsidRPr="003773B1">
        <w:rPr>
          <w:rFonts w:eastAsia="MS Mincho" w:cs="Cambria" w:hint="eastAsia"/>
          <w:sz w:val="21"/>
          <w:szCs w:val="20"/>
          <w:lang w:eastAsia="de-DE" w:bidi="de-DE"/>
        </w:rPr>
        <w:t>a</w:t>
      </w:r>
      <w:r w:rsidRPr="003773B1">
        <w:rPr>
          <w:rFonts w:eastAsia="MS Mincho" w:cs="Cambria"/>
          <w:sz w:val="21"/>
          <w:szCs w:val="20"/>
          <w:lang w:eastAsia="de-DE" w:bidi="de-DE"/>
        </w:rPr>
        <w:t>ntenna output temperature (</w:t>
      </w:r>
      <w:proofErr w:type="spellStart"/>
      <w:proofErr w:type="gramStart"/>
      <w:r w:rsidRPr="003773B1">
        <w:rPr>
          <w:rFonts w:eastAsia="MS Mincho" w:cs="Cambria"/>
          <w:i/>
          <w:sz w:val="21"/>
          <w:szCs w:val="20"/>
          <w:lang w:eastAsia="de-DE" w:bidi="de-DE"/>
        </w:rPr>
        <w:t>T</w:t>
      </w:r>
      <w:r w:rsidRPr="003773B1">
        <w:rPr>
          <w:rFonts w:eastAsia="MS Mincho" w:cs="Cambria"/>
          <w:i/>
          <w:sz w:val="21"/>
          <w:szCs w:val="20"/>
          <w:vertAlign w:val="subscript"/>
          <w:lang w:eastAsia="de-DE" w:bidi="de-DE"/>
        </w:rPr>
        <w:t>A,out</w:t>
      </w:r>
      <w:proofErr w:type="spellEnd"/>
      <w:proofErr w:type="gramEnd"/>
      <w:r w:rsidRPr="003773B1">
        <w:rPr>
          <w:rFonts w:eastAsia="MS Mincho" w:cs="Cambria"/>
          <w:sz w:val="21"/>
          <w:szCs w:val="20"/>
          <w:lang w:eastAsia="de-DE" w:bidi="de-DE"/>
        </w:rPr>
        <w:t>)</w:t>
      </w:r>
      <w:bookmarkEnd w:id="35"/>
    </w:p>
    <w:p w14:paraId="1AB89875" w14:textId="77777777" w:rsidR="00CE7843"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hint="eastAsia"/>
          <w:sz w:val="21"/>
          <w:szCs w:val="20"/>
          <w:lang w:eastAsia="de-DE" w:bidi="de-DE"/>
        </w:rPr>
        <w:t>p</w:t>
      </w:r>
      <w:r w:rsidRPr="00D904BA">
        <w:rPr>
          <w:rFonts w:eastAsia="MS Mincho" w:cs="Cambria"/>
          <w:sz w:val="21"/>
          <w:szCs w:val="20"/>
          <w:lang w:eastAsia="de-DE" w:bidi="de-DE"/>
        </w:rPr>
        <w:t xml:space="preserve">hysical temperature of correctional impedance that delivers to the receiver the same noise power as the antenna </w:t>
      </w:r>
    </w:p>
    <w:p w14:paraId="36BD8D88" w14:textId="77777777" w:rsidR="00CE7843" w:rsidRPr="004C2DEE" w:rsidRDefault="00CE7843" w:rsidP="00CE7843">
      <w:pPr>
        <w:rPr>
          <w:lang w:eastAsia="de-DE" w:bidi="de-DE"/>
        </w:rPr>
      </w:pPr>
      <w:r>
        <w:rPr>
          <w:sz w:val="21"/>
        </w:rPr>
        <w:t>[SOURCE: 13]</w:t>
      </w:r>
    </w:p>
    <w:p w14:paraId="20EB69C2" w14:textId="77777777" w:rsidR="00CE7843" w:rsidRPr="00D904BA" w:rsidRDefault="00CE7843" w:rsidP="00CE7843">
      <w:pPr>
        <w:pStyle w:val="Note"/>
        <w:tabs>
          <w:tab w:val="left" w:pos="1440"/>
        </w:tabs>
        <w:spacing w:after="240"/>
        <w:jc w:val="both"/>
        <w:rPr>
          <w:rFonts w:ascii="Cambria" w:hAnsi="Cambria" w:cs="Cambria"/>
          <w:sz w:val="19"/>
          <w:szCs w:val="20"/>
          <w:lang w:val="en-GB" w:bidi="de-DE"/>
        </w:rPr>
      </w:pPr>
      <w:r w:rsidRPr="003773B1">
        <w:rPr>
          <w:rFonts w:ascii="Cambria" w:hAnsi="Cambria" w:cs="Cambria"/>
          <w:sz w:val="19"/>
          <w:szCs w:val="20"/>
          <w:lang w:val="en-GB" w:bidi="de-DE"/>
        </w:rPr>
        <w:t>Note 1 to entry: It includes two terms: the noise coming from the environment attenuated by the antenna Ohmic efficiency and thermal noise added by the antenna Ohmic losses. In the Rayleigh-Jeans approximation,</w:t>
      </w:r>
    </w:p>
    <w:p w14:paraId="0244F8AB" w14:textId="77777777" w:rsidR="00CE7843" w:rsidRDefault="001C3002" w:rsidP="00CE7843">
      <w:pPr>
        <w:tabs>
          <w:tab w:val="left" w:pos="1701"/>
        </w:tabs>
        <w:jc w:val="center"/>
        <w:rPr>
          <w:rFonts w:eastAsia="SimSun"/>
          <w:lang w:eastAsia="zh-CN"/>
        </w:rPr>
      </w:pPr>
      <m:oMathPara>
        <m:oMath>
          <m:sSub>
            <m:sSubPr>
              <m:ctrlPr>
                <w:rPr>
                  <w:rFonts w:ascii="Cambria Math" w:hAnsi="Cambria Math"/>
                  <w:i/>
                </w:rPr>
              </m:ctrlPr>
            </m:sSubPr>
            <m:e>
              <m:r>
                <w:rPr>
                  <w:rFonts w:ascii="Cambria Math"/>
                </w:rPr>
                <m:t>T</m:t>
              </m:r>
            </m:e>
            <m:sub>
              <m:r>
                <w:rPr>
                  <w:rFonts w:ascii="Cambria Math"/>
                </w:rPr>
                <m:t>A,out</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sSub>
            <m:sSubPr>
              <m:ctrlPr>
                <w:rPr>
                  <w:rFonts w:ascii="Cambria Math" w:hAnsi="Cambria Math"/>
                  <w:i/>
                </w:rPr>
              </m:ctrlPr>
            </m:sSubPr>
            <m:e>
              <m:r>
                <w:rPr>
                  <w:rFonts w:ascii="Cambria Math"/>
                </w:rPr>
                <m:t>η</m:t>
              </m:r>
            </m:e>
            <m:sub>
              <m:r>
                <w:rPr>
                  <w:rFonts w:ascii="Cambria Math"/>
                </w:rPr>
                <m:t>Ω</m:t>
              </m:r>
            </m:sub>
          </m:sSub>
          <m:sSub>
            <m:sSubPr>
              <m:ctrlPr>
                <w:rPr>
                  <w:rFonts w:ascii="Cambria Math" w:hAnsi="Cambria Math"/>
                  <w:i/>
                </w:rPr>
              </m:ctrlPr>
            </m:sSubPr>
            <m:e>
              <m:r>
                <w:rPr>
                  <w:rFonts w:ascii="Cambria Math"/>
                </w:rPr>
                <m:t>T</m:t>
              </m:r>
            </m:e>
            <m:sub>
              <m:r>
                <w:rPr>
                  <w:rFonts w:ascii="Cambria Math"/>
                </w:rPr>
                <m:t>A,ap</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η</m:t>
                  </m:r>
                </m:e>
                <m:sub>
                  <m:r>
                    <w:rPr>
                      <w:rFonts w:ascii="Cambria Math"/>
                    </w:rPr>
                    <m:t>Ω</m:t>
                  </m:r>
                </m:sub>
              </m:sSub>
            </m:e>
          </m:d>
          <m:sSub>
            <m:sSubPr>
              <m:ctrlPr>
                <w:rPr>
                  <w:rFonts w:ascii="Cambria Math" w:hAnsi="Cambria Math"/>
                  <w:i/>
                </w:rPr>
              </m:ctrlPr>
            </m:sSubPr>
            <m:e>
              <m:r>
                <w:rPr>
                  <w:rFonts w:ascii="Cambria Math"/>
                </w:rPr>
                <m:t>T</m:t>
              </m:r>
            </m:e>
            <m:sub>
              <m:r>
                <w:rPr>
                  <w:rFonts w:ascii="Cambria Math"/>
                </w:rPr>
                <m:t>p</m:t>
              </m:r>
            </m:sub>
          </m:sSub>
        </m:oMath>
      </m:oMathPara>
    </w:p>
    <w:p w14:paraId="2B046CA6" w14:textId="77777777" w:rsidR="00CE7843" w:rsidRPr="00B878D9" w:rsidRDefault="00CE7843" w:rsidP="00CE7843">
      <w:pPr>
        <w:pStyle w:val="Note"/>
        <w:tabs>
          <w:tab w:val="left" w:pos="1701"/>
        </w:tabs>
        <w:rPr>
          <w:rFonts w:ascii="Cambria" w:eastAsia="SimSun" w:hAnsi="Cambria"/>
          <w:lang w:eastAsia="zh-CN"/>
        </w:rPr>
      </w:pPr>
      <w:proofErr w:type="gramStart"/>
      <w:r w:rsidRPr="00B878D9">
        <w:rPr>
          <w:rFonts w:ascii="Cambria" w:eastAsia="SimSun" w:hAnsi="Cambria"/>
          <w:lang w:eastAsia="zh-CN"/>
        </w:rPr>
        <w:t>where</w:t>
      </w:r>
      <w:proofErr w:type="gramEnd"/>
      <w:r w:rsidRPr="00B878D9">
        <w:rPr>
          <w:rFonts w:ascii="Cambria" w:eastAsia="SimSun" w:hAnsi="Cambria"/>
          <w:lang w:eastAsia="zh-CN"/>
        </w:rPr>
        <w:t xml:space="preserve"> </w:t>
      </w:r>
    </w:p>
    <w:p w14:paraId="63C8DC72" w14:textId="77777777" w:rsidR="00CE7843" w:rsidRPr="00B878D9" w:rsidRDefault="00CE7843" w:rsidP="00CE7843">
      <w:pPr>
        <w:pStyle w:val="Note"/>
        <w:tabs>
          <w:tab w:val="left" w:pos="1433"/>
        </w:tabs>
        <w:ind w:firstLineChars="200" w:firstLine="360"/>
        <w:rPr>
          <w:rFonts w:ascii="Cambria" w:eastAsia="Arial Unicode MS" w:hAnsi="Cambria" w:cs="Arial Unicode MS"/>
          <w:szCs w:val="18"/>
          <w:lang w:eastAsia="zh-CN"/>
        </w:rPr>
      </w:pPr>
      <w:proofErr w:type="spellStart"/>
      <w:proofErr w:type="gramStart"/>
      <w:r w:rsidRPr="00B878D9">
        <w:rPr>
          <w:rFonts w:ascii="Cambria" w:eastAsia="SimSun" w:hAnsi="Cambria"/>
          <w:i/>
          <w:iCs/>
          <w:szCs w:val="18"/>
          <w:lang w:eastAsia="zh-CN"/>
        </w:rPr>
        <w:t>T</w:t>
      </w:r>
      <w:r w:rsidRPr="00B878D9">
        <w:rPr>
          <w:rFonts w:ascii="Cambria" w:eastAsia="SimSun" w:hAnsi="Cambria"/>
          <w:i/>
          <w:iCs/>
          <w:szCs w:val="18"/>
          <w:vertAlign w:val="subscript"/>
          <w:lang w:eastAsia="zh-CN"/>
        </w:rPr>
        <w:t>A,ap</w:t>
      </w:r>
      <w:proofErr w:type="spellEnd"/>
      <w:proofErr w:type="gramEnd"/>
      <w:r w:rsidRPr="00B878D9">
        <w:rPr>
          <w:rFonts w:ascii="Cambria" w:eastAsia="SimSun" w:hAnsi="Cambria"/>
          <w:szCs w:val="18"/>
          <w:lang w:eastAsia="zh-CN"/>
        </w:rPr>
        <w:t xml:space="preserve"> </w:t>
      </w:r>
      <w:r w:rsidRPr="00B878D9">
        <w:rPr>
          <w:rFonts w:ascii="Cambria" w:eastAsia="SimSun" w:hAnsi="Cambria"/>
          <w:szCs w:val="18"/>
          <w:lang w:eastAsia="zh-CN"/>
        </w:rPr>
        <w:tab/>
      </w:r>
      <w:r w:rsidRPr="00B878D9">
        <w:rPr>
          <w:rFonts w:ascii="Cambria" w:eastAsia="SimSun" w:hAnsi="Cambria"/>
          <w:szCs w:val="18"/>
          <w:lang w:eastAsia="zh-CN"/>
        </w:rPr>
        <w:tab/>
        <w:t>is the antenna ap</w:t>
      </w:r>
      <w:r w:rsidRPr="00B878D9">
        <w:rPr>
          <w:rFonts w:ascii="Cambria" w:eastAsia="Arial Unicode MS" w:hAnsi="Cambria" w:cs="Arial Unicode MS"/>
          <w:szCs w:val="18"/>
          <w:lang w:eastAsia="zh-CN"/>
        </w:rPr>
        <w:t>erture temperature;</w:t>
      </w:r>
    </w:p>
    <w:p w14:paraId="2BBDDE7A" w14:textId="77777777" w:rsidR="00CE7843" w:rsidRPr="00B878D9" w:rsidRDefault="00CE7843" w:rsidP="00CE7843">
      <w:pPr>
        <w:spacing w:after="0"/>
        <w:rPr>
          <w:rFonts w:eastAsia="Arial Unicode MS" w:cs="Arial Unicode MS"/>
          <w:szCs w:val="18"/>
          <w:lang w:eastAsia="zh-CN"/>
        </w:rPr>
      </w:pPr>
      <w:r w:rsidRPr="00B878D9">
        <w:rPr>
          <w:rFonts w:eastAsia="Arial Unicode MS" w:cs="Arial Unicode MS"/>
          <w:i/>
          <w:iCs/>
          <w:sz w:val="18"/>
          <w:szCs w:val="18"/>
          <w:lang w:eastAsia="zh-CN"/>
        </w:rPr>
        <w:tab/>
      </w:r>
      <w:proofErr w:type="spellStart"/>
      <w:r w:rsidRPr="00B878D9">
        <w:rPr>
          <w:rFonts w:eastAsia="Arial Unicode MS" w:cs="Arial Unicode MS"/>
          <w:i/>
          <w:iCs/>
          <w:sz w:val="18"/>
          <w:szCs w:val="18"/>
          <w:lang w:eastAsia="zh-CN"/>
        </w:rPr>
        <w:t>T</w:t>
      </w:r>
      <w:r w:rsidRPr="00B878D9">
        <w:rPr>
          <w:rFonts w:eastAsia="Arial Unicode MS" w:cs="Arial Unicode MS"/>
          <w:i/>
          <w:iCs/>
          <w:sz w:val="18"/>
          <w:szCs w:val="18"/>
          <w:vertAlign w:val="subscript"/>
          <w:lang w:eastAsia="zh-CN"/>
        </w:rPr>
        <w:t>p</w:t>
      </w:r>
      <w:proofErr w:type="spellEnd"/>
      <w:r w:rsidRPr="00B878D9">
        <w:rPr>
          <w:rFonts w:eastAsia="Arial Unicode MS" w:cs="Arial Unicode MS"/>
          <w:sz w:val="18"/>
          <w:szCs w:val="18"/>
          <w:lang w:eastAsia="zh-CN"/>
        </w:rPr>
        <w:t xml:space="preserve"> </w:t>
      </w:r>
      <w:r w:rsidRPr="00B878D9">
        <w:rPr>
          <w:rFonts w:eastAsia="Arial Unicode MS" w:cs="Arial Unicode MS"/>
          <w:sz w:val="18"/>
          <w:szCs w:val="18"/>
          <w:lang w:eastAsia="zh-CN"/>
        </w:rPr>
        <w:tab/>
      </w:r>
      <w:r w:rsidRPr="00B878D9">
        <w:rPr>
          <w:rFonts w:eastAsia="Arial Unicode MS" w:cs="Arial Unicode MS"/>
          <w:sz w:val="18"/>
          <w:szCs w:val="18"/>
          <w:lang w:eastAsia="zh-CN"/>
        </w:rPr>
        <w:tab/>
        <w:t xml:space="preserve">is the physical temperature of the </w:t>
      </w:r>
      <w:proofErr w:type="gramStart"/>
      <w:r w:rsidRPr="00B878D9">
        <w:rPr>
          <w:rFonts w:eastAsia="Arial Unicode MS" w:cs="Arial Unicode MS"/>
          <w:sz w:val="18"/>
          <w:szCs w:val="18"/>
          <w:lang w:eastAsia="zh-CN"/>
        </w:rPr>
        <w:t>antenna;</w:t>
      </w:r>
      <w:proofErr w:type="gramEnd"/>
    </w:p>
    <w:p w14:paraId="2E0CB8BA" w14:textId="77777777" w:rsidR="00CE7843" w:rsidRPr="002269BD" w:rsidRDefault="00CE7843" w:rsidP="00CE7843">
      <w:pPr>
        <w:pStyle w:val="Note"/>
        <w:tabs>
          <w:tab w:val="left" w:pos="1343"/>
        </w:tabs>
        <w:spacing w:after="240"/>
        <w:ind w:firstLineChars="200" w:firstLine="360"/>
        <w:rPr>
          <w:lang w:eastAsia="zh-CN"/>
        </w:rPr>
      </w:pPr>
      <w:r>
        <w:rPr>
          <w:rFonts w:ascii="Cambria" w:eastAsia="Arial Unicode MS" w:hAnsi="Cambria" w:cs="Arial Unicode MS" w:hint="eastAsia"/>
          <w:i/>
          <w:iCs/>
          <w:lang w:eastAsia="zh-CN"/>
        </w:rPr>
        <w:t xml:space="preserve"> </w:t>
      </w:r>
      <w:proofErr w:type="spellStart"/>
      <w:r w:rsidRPr="00B878D9">
        <w:rPr>
          <w:rFonts w:ascii="Cambria" w:eastAsia="Arial Unicode MS" w:hAnsi="Cambria" w:cs="Arial Unicode MS"/>
          <w:i/>
          <w:iCs/>
          <w:lang w:eastAsia="zh-CN"/>
        </w:rPr>
        <w:t>η</w:t>
      </w:r>
      <w:r w:rsidRPr="00B878D9">
        <w:rPr>
          <w:rFonts w:ascii="Cambria" w:eastAsia="Arial Unicode MS" w:hAnsi="Cambria" w:cs="Arial Unicode MS"/>
          <w:i/>
          <w:iCs/>
          <w:vertAlign w:val="subscript"/>
          <w:lang w:eastAsia="zh-CN"/>
        </w:rPr>
        <w:t>Ω</w:t>
      </w:r>
      <w:proofErr w:type="spellEnd"/>
      <w:r>
        <w:rPr>
          <w:rFonts w:ascii="Cambria" w:eastAsia="Arial Unicode MS" w:hAnsi="Cambria" w:cs="Arial Unicode MS" w:hint="eastAsia"/>
          <w:i/>
          <w:iCs/>
          <w:vertAlign w:val="subscript"/>
          <w:lang w:eastAsia="zh-CN"/>
        </w:rPr>
        <w:t xml:space="preserve">      </w:t>
      </w:r>
      <w:proofErr w:type="gramStart"/>
      <w:r w:rsidRPr="00B878D9">
        <w:rPr>
          <w:rFonts w:ascii="Cambria" w:eastAsia="Arial Unicode MS" w:hAnsi="Cambria" w:cs="Arial Unicode MS"/>
          <w:lang w:eastAsia="zh-CN"/>
        </w:rPr>
        <w:tab/>
      </w:r>
      <w:r>
        <w:rPr>
          <w:rFonts w:ascii="Cambria" w:eastAsia="Arial Unicode MS" w:hAnsi="Cambria" w:cs="Arial Unicode MS" w:hint="eastAsia"/>
          <w:lang w:eastAsia="zh-CN"/>
        </w:rPr>
        <w:t xml:space="preserve">  </w:t>
      </w:r>
      <w:r w:rsidRPr="00B878D9">
        <w:rPr>
          <w:rFonts w:ascii="Cambria" w:eastAsia="Arial Unicode MS" w:hAnsi="Cambria" w:cs="Arial Unicode MS"/>
          <w:lang w:eastAsia="zh-CN"/>
        </w:rPr>
        <w:tab/>
      </w:r>
      <w:proofErr w:type="gramEnd"/>
      <w:r w:rsidRPr="00B878D9">
        <w:rPr>
          <w:rFonts w:ascii="Cambria" w:eastAsia="Arial Unicode MS" w:hAnsi="Cambria" w:cs="Arial Unicode MS"/>
          <w:lang w:eastAsia="zh-CN"/>
        </w:rPr>
        <w:t xml:space="preserve">is the Ohmic </w:t>
      </w:r>
      <w:proofErr w:type="spellStart"/>
      <w:r w:rsidRPr="00B878D9">
        <w:rPr>
          <w:rFonts w:ascii="Cambria" w:eastAsia="Arial Unicode MS" w:hAnsi="Cambria" w:cs="Arial Unicode MS"/>
          <w:lang w:eastAsia="zh-CN"/>
        </w:rPr>
        <w:t>efficien</w:t>
      </w:r>
      <w:proofErr w:type="spellEnd"/>
      <w:r w:rsidRPr="00D904BA">
        <w:rPr>
          <w:rFonts w:ascii="Cambria" w:hAnsi="Cambria" w:cs="Cambria"/>
          <w:sz w:val="19"/>
          <w:szCs w:val="20"/>
          <w:lang w:val="en-GB" w:bidi="de-DE"/>
        </w:rPr>
        <w:t xml:space="preserve">cy of the antenna. </w:t>
      </w:r>
    </w:p>
    <w:p w14:paraId="39177935" w14:textId="77777777" w:rsidR="00CE7843" w:rsidRPr="003773B1" w:rsidRDefault="00CE7843" w:rsidP="00CE7843">
      <w:pPr>
        <w:pStyle w:val="Note"/>
        <w:tabs>
          <w:tab w:val="left" w:pos="1440"/>
        </w:tabs>
        <w:spacing w:after="240"/>
        <w:jc w:val="both"/>
        <w:rPr>
          <w:rFonts w:ascii="Cambria" w:hAnsi="Cambria" w:cs="Cambria"/>
          <w:sz w:val="19"/>
          <w:szCs w:val="20"/>
          <w:lang w:val="en-GB" w:bidi="de-DE"/>
        </w:rPr>
      </w:pPr>
      <w:r w:rsidRPr="003773B1">
        <w:rPr>
          <w:rFonts w:ascii="Cambria" w:hAnsi="Cambria" w:cs="Cambria"/>
          <w:sz w:val="19"/>
          <w:szCs w:val="20"/>
          <w:lang w:val="en-GB" w:bidi="de-DE"/>
        </w:rPr>
        <w:t>Note 2 to entry: The antenna output temperature is related to the input noise temperature of the receiver by</w:t>
      </w:r>
    </w:p>
    <w:p w14:paraId="5491C496" w14:textId="77777777" w:rsidR="00CE7843" w:rsidRPr="00B878D9" w:rsidRDefault="001C3002" w:rsidP="00CE7843">
      <w:pPr>
        <w:tabs>
          <w:tab w:val="left" w:pos="1701"/>
        </w:tabs>
        <w:jc w:val="center"/>
        <w:rPr>
          <w:rFonts w:eastAsia="SimSun"/>
          <w:sz w:val="18"/>
          <w:szCs w:val="18"/>
          <w:lang w:eastAsia="zh-CN"/>
        </w:rPr>
      </w:pPr>
      <m:oMathPara>
        <m:oMath>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rec,in</m:t>
              </m:r>
            </m:sub>
          </m:sSub>
          <m:r>
            <w:rPr>
              <w:rFonts w:ascii="Cambria Math" w:eastAsiaTheme="majorEastAsia" w:hAnsi="Cambria Math"/>
              <w:sz w:val="18"/>
              <w:szCs w:val="18"/>
            </w:rPr>
            <m:t>=</m:t>
          </m:r>
          <m:f>
            <m:fPr>
              <m:ctrlPr>
                <w:rPr>
                  <w:rFonts w:ascii="Cambria Math" w:eastAsiaTheme="majorEastAsia" w:hAnsi="Cambria Math"/>
                  <w:i/>
                  <w:sz w:val="18"/>
                  <w:szCs w:val="18"/>
                </w:rPr>
              </m:ctrlPr>
            </m:fPr>
            <m:num>
              <m:r>
                <w:rPr>
                  <w:rFonts w:ascii="Cambria Math" w:eastAsiaTheme="majorEastAsia" w:hAnsi="Cambria Math"/>
                  <w:sz w:val="18"/>
                  <w:szCs w:val="18"/>
                </w:rPr>
                <m:t>hv</m:t>
              </m:r>
            </m:num>
            <m:den>
              <m:sSup>
                <m:sSupPr>
                  <m:ctrlPr>
                    <w:rPr>
                      <w:rFonts w:ascii="Cambria Math" w:eastAsiaTheme="majorEastAsia" w:hAnsi="Cambria Math"/>
                      <w:i/>
                      <w:sz w:val="18"/>
                      <w:szCs w:val="18"/>
                    </w:rPr>
                  </m:ctrlPr>
                </m:sSupPr>
                <m:e>
                  <m:r>
                    <w:rPr>
                      <w:rFonts w:ascii="Cambria Math" w:eastAsiaTheme="majorEastAsia" w:hAnsi="Cambria Math"/>
                      <w:sz w:val="18"/>
                      <w:szCs w:val="18"/>
                    </w:rPr>
                    <m:t>e</m:t>
                  </m:r>
                </m:e>
                <m:sup>
                  <m:r>
                    <w:rPr>
                      <w:rFonts w:ascii="Cambria Math" w:eastAsiaTheme="majorEastAsia" w:hAnsi="Cambria Math"/>
                      <w:sz w:val="18"/>
                      <w:szCs w:val="18"/>
                    </w:rPr>
                    <m:t>hv/k</m:t>
                  </m:r>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A,out</m:t>
                      </m:r>
                    </m:sub>
                  </m:sSub>
                </m:sup>
              </m:sSup>
              <m:r>
                <w:rPr>
                  <w:rFonts w:ascii="Cambria Math" w:eastAsiaTheme="majorEastAsia" w:hAnsi="Cambria Math"/>
                  <w:sz w:val="18"/>
                  <w:szCs w:val="18"/>
                </w:rPr>
                <m:t>-1</m:t>
              </m:r>
            </m:den>
          </m:f>
        </m:oMath>
      </m:oMathPara>
    </w:p>
    <w:p w14:paraId="772FA2A1" w14:textId="77777777" w:rsidR="00CE7843" w:rsidRPr="00B878D9" w:rsidRDefault="00CE7843" w:rsidP="00CE7843">
      <w:pPr>
        <w:pStyle w:val="Note"/>
        <w:tabs>
          <w:tab w:val="left" w:pos="1701"/>
        </w:tabs>
        <w:rPr>
          <w:rFonts w:ascii="Cambria" w:eastAsia="SimSun" w:hAnsi="Cambria"/>
          <w:szCs w:val="18"/>
          <w:lang w:eastAsia="zh-CN"/>
        </w:rPr>
      </w:pPr>
      <w:proofErr w:type="gramStart"/>
      <w:r w:rsidRPr="00B878D9">
        <w:rPr>
          <w:rFonts w:ascii="Cambria" w:eastAsia="SimSun" w:hAnsi="Cambria"/>
          <w:szCs w:val="18"/>
          <w:lang w:eastAsia="zh-CN"/>
        </w:rPr>
        <w:t>where</w:t>
      </w:r>
      <w:proofErr w:type="gramEnd"/>
      <w:r w:rsidRPr="00B878D9">
        <w:rPr>
          <w:rFonts w:ascii="Cambria" w:eastAsia="SimSun" w:hAnsi="Cambria"/>
          <w:szCs w:val="18"/>
          <w:lang w:eastAsia="zh-CN"/>
        </w:rPr>
        <w:t xml:space="preserve"> </w:t>
      </w:r>
    </w:p>
    <w:p w14:paraId="797EE927" w14:textId="77777777" w:rsidR="00CE7843" w:rsidRPr="00B878D9" w:rsidRDefault="00CE7843" w:rsidP="00CE7843">
      <w:pPr>
        <w:pStyle w:val="Note"/>
        <w:tabs>
          <w:tab w:val="left" w:pos="1433"/>
        </w:tabs>
        <w:ind w:firstLineChars="200" w:firstLine="360"/>
        <w:rPr>
          <w:rFonts w:ascii="Cambria" w:eastAsia="Arial Unicode MS" w:hAnsi="Cambria" w:cs="Arial Unicode MS"/>
          <w:szCs w:val="18"/>
          <w:lang w:eastAsia="zh-CN"/>
        </w:rPr>
      </w:pPr>
      <w:proofErr w:type="spellStart"/>
      <w:proofErr w:type="gramStart"/>
      <w:r w:rsidRPr="00B878D9">
        <w:rPr>
          <w:rFonts w:ascii="Cambria" w:eastAsia="SimSun" w:hAnsi="Cambria"/>
          <w:i/>
          <w:iCs/>
          <w:szCs w:val="18"/>
          <w:lang w:eastAsia="zh-CN"/>
        </w:rPr>
        <w:t>T</w:t>
      </w:r>
      <w:r w:rsidRPr="00B878D9">
        <w:rPr>
          <w:rFonts w:ascii="Cambria" w:eastAsia="SimSun" w:hAnsi="Cambria"/>
          <w:i/>
          <w:iCs/>
          <w:szCs w:val="18"/>
          <w:vertAlign w:val="subscript"/>
          <w:lang w:eastAsia="zh-CN"/>
        </w:rPr>
        <w:t>rec,in</w:t>
      </w:r>
      <w:proofErr w:type="spellEnd"/>
      <w:proofErr w:type="gramEnd"/>
      <w:r w:rsidRPr="00B878D9">
        <w:rPr>
          <w:rFonts w:ascii="Cambria" w:eastAsia="SimSun" w:hAnsi="Cambria"/>
          <w:szCs w:val="18"/>
          <w:lang w:eastAsia="zh-CN"/>
        </w:rPr>
        <w:t xml:space="preserve"> </w:t>
      </w:r>
      <w:r w:rsidRPr="00B878D9">
        <w:rPr>
          <w:rFonts w:ascii="Cambria" w:eastAsia="SimSun" w:hAnsi="Cambria"/>
          <w:szCs w:val="18"/>
          <w:lang w:eastAsia="zh-CN"/>
        </w:rPr>
        <w:tab/>
      </w:r>
      <w:r w:rsidRPr="00B878D9">
        <w:rPr>
          <w:rFonts w:ascii="Cambria" w:eastAsia="SimSun" w:hAnsi="Cambria"/>
          <w:szCs w:val="18"/>
          <w:lang w:eastAsia="zh-CN"/>
        </w:rPr>
        <w:tab/>
        <w:t>is the input noise temperature of the receiver</w:t>
      </w:r>
      <w:r w:rsidRPr="00B878D9">
        <w:rPr>
          <w:rFonts w:ascii="Cambria" w:eastAsia="Arial Unicode MS" w:hAnsi="Cambria" w:cs="Arial Unicode MS"/>
          <w:szCs w:val="18"/>
          <w:lang w:eastAsia="zh-CN"/>
        </w:rPr>
        <w:t>;</w:t>
      </w:r>
    </w:p>
    <w:p w14:paraId="14C38850" w14:textId="77777777" w:rsidR="00CE7843" w:rsidRPr="00B878D9" w:rsidRDefault="00CE7843" w:rsidP="00CE7843">
      <w:pPr>
        <w:pStyle w:val="Note"/>
        <w:tabs>
          <w:tab w:val="left" w:pos="1433"/>
        </w:tabs>
        <w:ind w:firstLineChars="200" w:firstLine="360"/>
        <w:rPr>
          <w:rFonts w:ascii="Cambria" w:eastAsia="Arial Unicode MS" w:hAnsi="Cambria" w:cs="Arial Unicode MS"/>
          <w:szCs w:val="18"/>
          <w:lang w:eastAsia="zh-CN"/>
        </w:rPr>
      </w:pPr>
      <w:r w:rsidRPr="00B878D9">
        <w:rPr>
          <w:rFonts w:ascii="Cambria" w:eastAsia="SimSun" w:hAnsi="Cambria"/>
          <w:i/>
          <w:iCs/>
          <w:szCs w:val="18"/>
          <w:lang w:eastAsia="zh-CN"/>
        </w:rPr>
        <w:t>h</w:t>
      </w:r>
      <w:r w:rsidRPr="00B878D9">
        <w:rPr>
          <w:rFonts w:ascii="Cambria" w:eastAsia="SimSun" w:hAnsi="Cambria"/>
          <w:szCs w:val="18"/>
          <w:lang w:eastAsia="zh-CN"/>
        </w:rPr>
        <w:t xml:space="preserve"> </w:t>
      </w:r>
      <w:r w:rsidRPr="00B878D9">
        <w:rPr>
          <w:rFonts w:ascii="Cambria" w:eastAsia="SimSun" w:hAnsi="Cambria"/>
          <w:szCs w:val="18"/>
          <w:lang w:eastAsia="zh-CN"/>
        </w:rPr>
        <w:tab/>
      </w:r>
      <w:r w:rsidRPr="00B878D9">
        <w:rPr>
          <w:rFonts w:ascii="Cambria" w:eastAsia="SimSun" w:hAnsi="Cambria"/>
          <w:szCs w:val="18"/>
          <w:lang w:eastAsia="zh-CN"/>
        </w:rPr>
        <w:tab/>
        <w:t>is the Plank’s constant</w:t>
      </w:r>
      <w:r>
        <w:rPr>
          <w:rFonts w:ascii="Cambria" w:eastAsia="SimSun" w:hAnsi="Cambria"/>
          <w:szCs w:val="18"/>
          <w:lang w:eastAsia="zh-CN"/>
        </w:rPr>
        <w:t xml:space="preserve"> </w:t>
      </w:r>
      <w:r w:rsidRPr="00B878D9">
        <w:rPr>
          <w:rFonts w:ascii="Cambria" w:hAnsi="Cambria"/>
          <w:szCs w:val="18"/>
        </w:rPr>
        <w:t>(6.62607</w:t>
      </w:r>
      <w:r w:rsidRPr="00B878D9">
        <w:rPr>
          <w:rFonts w:ascii="Cambria" w:hAnsi="Cambria"/>
          <w:szCs w:val="18"/>
        </w:rPr>
        <w:sym w:font="Symbol" w:char="F0B4"/>
      </w:r>
      <w:r w:rsidRPr="00B878D9">
        <w:rPr>
          <w:rFonts w:ascii="Cambria" w:hAnsi="Cambria"/>
          <w:szCs w:val="18"/>
        </w:rPr>
        <w:t>10</w:t>
      </w:r>
      <w:r w:rsidRPr="00B878D9">
        <w:rPr>
          <w:rFonts w:ascii="Cambria" w:hAnsi="Cambria"/>
          <w:szCs w:val="18"/>
          <w:vertAlign w:val="superscript"/>
        </w:rPr>
        <w:t>-34</w:t>
      </w:r>
      <w:r w:rsidRPr="00B878D9">
        <w:rPr>
          <w:rFonts w:ascii="Cambria" w:hAnsi="Cambria"/>
          <w:szCs w:val="18"/>
        </w:rPr>
        <w:t xml:space="preserve"> joules</w:t>
      </w:r>
      <w:r w:rsidRPr="00B878D9">
        <w:rPr>
          <w:rFonts w:ascii="Cambria" w:hAnsi="Cambria" w:hint="eastAsia"/>
          <w:szCs w:val="18"/>
          <w:lang w:eastAsia="zh-CN"/>
        </w:rPr>
        <w:t>·</w:t>
      </w:r>
      <w:r w:rsidRPr="00B878D9">
        <w:rPr>
          <w:rFonts w:ascii="Cambria" w:hAnsi="Cambria"/>
          <w:szCs w:val="18"/>
          <w:lang w:eastAsia="zh-CN"/>
        </w:rPr>
        <w:t>s</w:t>
      </w:r>
      <w:proofErr w:type="gramStart"/>
      <w:r w:rsidRPr="00B878D9">
        <w:rPr>
          <w:rFonts w:ascii="Cambria" w:hAnsi="Cambria"/>
          <w:szCs w:val="18"/>
        </w:rPr>
        <w:t>)</w:t>
      </w:r>
      <w:r w:rsidRPr="00B878D9">
        <w:rPr>
          <w:rFonts w:ascii="Cambria" w:eastAsia="Arial Unicode MS" w:hAnsi="Cambria" w:cs="Arial Unicode MS"/>
          <w:szCs w:val="18"/>
          <w:lang w:eastAsia="zh-CN"/>
        </w:rPr>
        <w:t>;</w:t>
      </w:r>
      <w:proofErr w:type="gramEnd"/>
    </w:p>
    <w:p w14:paraId="2C512461" w14:textId="77777777" w:rsidR="00CE7843" w:rsidRPr="00B878D9" w:rsidRDefault="00CE7843" w:rsidP="00CE7843">
      <w:pPr>
        <w:spacing w:after="0"/>
        <w:rPr>
          <w:sz w:val="18"/>
          <w:szCs w:val="18"/>
        </w:rPr>
      </w:pPr>
      <w:r w:rsidRPr="00B878D9">
        <w:rPr>
          <w:sz w:val="18"/>
          <w:szCs w:val="18"/>
        </w:rPr>
        <w:tab/>
      </w:r>
      <w:r w:rsidRPr="00B878D9">
        <w:rPr>
          <w:i/>
          <w:iCs/>
          <w:sz w:val="18"/>
          <w:szCs w:val="18"/>
        </w:rPr>
        <w:t>v</w:t>
      </w:r>
      <w:r w:rsidRPr="00B878D9">
        <w:rPr>
          <w:i/>
          <w:sz w:val="18"/>
          <w:szCs w:val="18"/>
        </w:rPr>
        <w:t xml:space="preserve"> </w:t>
      </w:r>
      <w:r w:rsidRPr="00B878D9">
        <w:rPr>
          <w:i/>
          <w:sz w:val="18"/>
          <w:szCs w:val="18"/>
        </w:rPr>
        <w:tab/>
      </w:r>
      <w:r w:rsidRPr="00B878D9">
        <w:rPr>
          <w:i/>
          <w:sz w:val="18"/>
          <w:szCs w:val="18"/>
        </w:rPr>
        <w:tab/>
      </w:r>
      <w:r w:rsidRPr="00B878D9">
        <w:rPr>
          <w:sz w:val="18"/>
          <w:szCs w:val="18"/>
        </w:rPr>
        <w:t xml:space="preserve">is the frequency in </w:t>
      </w:r>
      <w:proofErr w:type="gramStart"/>
      <w:r w:rsidRPr="00B878D9">
        <w:rPr>
          <w:sz w:val="18"/>
          <w:szCs w:val="18"/>
        </w:rPr>
        <w:t>Hz;</w:t>
      </w:r>
      <w:proofErr w:type="gramEnd"/>
    </w:p>
    <w:p w14:paraId="3FED635F" w14:textId="77777777" w:rsidR="00CE7843" w:rsidRDefault="00CE7843" w:rsidP="00CE7843">
      <w:pPr>
        <w:rPr>
          <w:rFonts w:eastAsia="SimSun"/>
          <w:lang w:eastAsia="zh-CN"/>
        </w:rPr>
      </w:pPr>
      <w:r w:rsidRPr="00B878D9">
        <w:rPr>
          <w:sz w:val="18"/>
          <w:szCs w:val="18"/>
        </w:rPr>
        <w:tab/>
      </w:r>
      <w:r w:rsidRPr="00B878D9">
        <w:rPr>
          <w:i/>
          <w:sz w:val="18"/>
          <w:szCs w:val="18"/>
        </w:rPr>
        <w:t>k</w:t>
      </w:r>
      <w:r w:rsidRPr="00B878D9">
        <w:rPr>
          <w:i/>
          <w:sz w:val="18"/>
          <w:szCs w:val="18"/>
          <w:vertAlign w:val="subscript"/>
        </w:rPr>
        <w:tab/>
      </w:r>
      <w:r w:rsidRPr="00B878D9">
        <w:rPr>
          <w:i/>
          <w:sz w:val="18"/>
          <w:szCs w:val="18"/>
          <w:vertAlign w:val="subscript"/>
        </w:rPr>
        <w:tab/>
      </w:r>
      <w:r w:rsidRPr="00B878D9">
        <w:rPr>
          <w:sz w:val="18"/>
          <w:szCs w:val="18"/>
        </w:rPr>
        <w:t>is the Boltzmann’s constant (1.38064852</w:t>
      </w:r>
      <w:r w:rsidRPr="00B878D9">
        <w:rPr>
          <w:sz w:val="18"/>
          <w:szCs w:val="18"/>
        </w:rPr>
        <w:sym w:font="Symbol" w:char="F0B4"/>
      </w:r>
      <w:r w:rsidRPr="00B878D9">
        <w:rPr>
          <w:sz w:val="18"/>
          <w:szCs w:val="18"/>
        </w:rPr>
        <w:t>10</w:t>
      </w:r>
      <w:r w:rsidRPr="00B878D9">
        <w:rPr>
          <w:sz w:val="18"/>
          <w:szCs w:val="18"/>
          <w:vertAlign w:val="superscript"/>
        </w:rPr>
        <w:t>-23</w:t>
      </w:r>
      <w:r w:rsidRPr="00B878D9">
        <w:rPr>
          <w:sz w:val="18"/>
          <w:szCs w:val="18"/>
        </w:rPr>
        <w:t xml:space="preserve"> joules/K)</w:t>
      </w:r>
      <w:r w:rsidRPr="00B878D9">
        <w:rPr>
          <w:rFonts w:eastAsia="SimSun"/>
          <w:sz w:val="18"/>
          <w:szCs w:val="18"/>
          <w:lang w:eastAsia="zh-CN"/>
        </w:rPr>
        <w:t>.</w:t>
      </w:r>
    </w:p>
    <w:p w14:paraId="110A0DF4"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36" w:name="_Toc33113520"/>
    </w:p>
    <w:p w14:paraId="49C60655" w14:textId="77777777" w:rsidR="00CE7843" w:rsidRPr="003773B1" w:rsidRDefault="00CE7843" w:rsidP="00CE7843">
      <w:pPr>
        <w:pStyle w:val="TermNum"/>
        <w:tabs>
          <w:tab w:val="clear" w:pos="403"/>
        </w:tabs>
        <w:spacing w:line="230" w:lineRule="atLeast"/>
        <w:jc w:val="both"/>
        <w:rPr>
          <w:rFonts w:eastAsia="MS Mincho" w:cs="Cambria"/>
          <w:sz w:val="21"/>
          <w:szCs w:val="20"/>
          <w:lang w:eastAsia="de-DE" w:bidi="de-DE"/>
        </w:rPr>
      </w:pPr>
      <w:r w:rsidRPr="003773B1">
        <w:rPr>
          <w:rFonts w:eastAsia="MS Mincho" w:cs="Cambria" w:hint="eastAsia"/>
          <w:sz w:val="21"/>
          <w:szCs w:val="20"/>
          <w:lang w:eastAsia="de-DE" w:bidi="de-DE"/>
        </w:rPr>
        <w:t>a</w:t>
      </w:r>
      <w:r w:rsidRPr="003773B1">
        <w:rPr>
          <w:rFonts w:eastAsia="MS Mincho" w:cs="Cambria"/>
          <w:sz w:val="21"/>
          <w:szCs w:val="20"/>
          <w:lang w:eastAsia="de-DE" w:bidi="de-DE"/>
        </w:rPr>
        <w:t>ntenna pattern</w:t>
      </w:r>
      <w:bookmarkEnd w:id="36"/>
    </w:p>
    <w:p w14:paraId="4CEDC9AA" w14:textId="77777777" w:rsidR="00CE7843"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sz w:val="21"/>
          <w:szCs w:val="20"/>
          <w:lang w:eastAsia="de-DE" w:bidi="de-DE"/>
        </w:rPr>
        <w:t xml:space="preserve">ratio of the electronic-field strength radiated in the direction θ to that radiated in the beam-maximum direction </w:t>
      </w:r>
    </w:p>
    <w:p w14:paraId="595E4FFB" w14:textId="77777777" w:rsidR="00CE7843" w:rsidRPr="00D904BA"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sz w:val="21"/>
          <w:szCs w:val="20"/>
          <w:lang w:eastAsia="de-DE" w:bidi="de-DE"/>
        </w:rPr>
        <w:t>[SOURCE: ISO 19159-3: 2018, 3.2]</w:t>
      </w:r>
    </w:p>
    <w:p w14:paraId="122F2621" w14:textId="77777777" w:rsidR="00CE7843" w:rsidRDefault="00CE7843" w:rsidP="00CE7843">
      <w:pPr>
        <w:pStyle w:val="Note"/>
        <w:tabs>
          <w:tab w:val="left" w:pos="1440"/>
        </w:tabs>
        <w:spacing w:after="240"/>
        <w:jc w:val="both"/>
        <w:rPr>
          <w:rFonts w:eastAsia="SimSun"/>
          <w:lang w:eastAsia="zh-CN"/>
        </w:rPr>
      </w:pPr>
      <w:r w:rsidRPr="003773B1">
        <w:rPr>
          <w:rFonts w:ascii="Cambria" w:hAnsi="Cambria" w:cs="Cambria"/>
          <w:sz w:val="19"/>
          <w:szCs w:val="20"/>
          <w:lang w:val="en-GB" w:bidi="de-DE"/>
        </w:rPr>
        <w:t>Note 1 to entry:</w:t>
      </w:r>
      <w:r w:rsidRPr="003773B1">
        <w:rPr>
          <w:rFonts w:ascii="Cambria" w:hAnsi="Cambria" w:cs="Cambria" w:hint="eastAsia"/>
          <w:sz w:val="19"/>
          <w:szCs w:val="20"/>
          <w:lang w:val="en-GB" w:bidi="de-DE"/>
        </w:rPr>
        <w:t xml:space="preserve"> </w:t>
      </w:r>
      <w:r w:rsidRPr="003773B1">
        <w:rPr>
          <w:rFonts w:ascii="Cambria" w:hAnsi="Cambria" w:cs="Cambria"/>
          <w:sz w:val="19"/>
          <w:szCs w:val="20"/>
          <w:lang w:val="en-GB" w:bidi="de-DE"/>
        </w:rPr>
        <w:t>In microwave radiometry, the spatial distribution of a quantity (usually proportional to or equal to power flux density or radiation intensity) that characterizes the electromagnetic field</w:t>
      </w:r>
      <w:r w:rsidRPr="003773B1">
        <w:rPr>
          <w:rFonts w:ascii="Cambria" w:hAnsi="Cambria" w:cs="Cambria" w:hint="eastAsia"/>
          <w:sz w:val="19"/>
          <w:szCs w:val="20"/>
          <w:lang w:val="en-GB" w:bidi="de-DE"/>
        </w:rPr>
        <w:t xml:space="preserve"> </w:t>
      </w:r>
      <w:r w:rsidRPr="003773B1">
        <w:rPr>
          <w:rFonts w:ascii="Cambria" w:hAnsi="Cambria" w:cs="Cambria"/>
          <w:sz w:val="19"/>
          <w:szCs w:val="20"/>
          <w:lang w:val="en-GB" w:bidi="de-DE"/>
        </w:rPr>
        <w:t>generated by an antenna.</w:t>
      </w:r>
    </w:p>
    <w:p w14:paraId="35D68094" w14:textId="77777777" w:rsidR="00CE7843" w:rsidRPr="00BB522D"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37" w:name="_Toc33113521"/>
    </w:p>
    <w:p w14:paraId="010F7746" w14:textId="77777777" w:rsidR="00CE7843" w:rsidRPr="00BB522D" w:rsidRDefault="00CE7843" w:rsidP="00CE7843">
      <w:pPr>
        <w:pStyle w:val="TermNum"/>
        <w:tabs>
          <w:tab w:val="clear" w:pos="403"/>
        </w:tabs>
        <w:spacing w:line="230" w:lineRule="atLeast"/>
        <w:jc w:val="both"/>
        <w:rPr>
          <w:rFonts w:eastAsia="MS Mincho" w:cs="Cambria"/>
          <w:sz w:val="21"/>
          <w:szCs w:val="20"/>
          <w:lang w:eastAsia="de-DE" w:bidi="de-DE"/>
        </w:rPr>
      </w:pPr>
      <w:r w:rsidRPr="00BB522D">
        <w:rPr>
          <w:rFonts w:eastAsia="MS Mincho" w:cs="Cambria" w:hint="eastAsia"/>
          <w:sz w:val="21"/>
          <w:szCs w:val="20"/>
          <w:lang w:eastAsia="de-DE" w:bidi="de-DE"/>
        </w:rPr>
        <w:t>a</w:t>
      </w:r>
      <w:r w:rsidRPr="00BB522D">
        <w:rPr>
          <w:rFonts w:eastAsia="MS Mincho" w:cs="Cambria"/>
          <w:sz w:val="21"/>
          <w:szCs w:val="20"/>
          <w:lang w:eastAsia="de-DE" w:bidi="de-DE"/>
        </w:rPr>
        <w:t>ntenna radiation efficiency(</w:t>
      </w:r>
      <w:proofErr w:type="spellStart"/>
      <w:r w:rsidRPr="00BB522D">
        <w:rPr>
          <w:rFonts w:eastAsia="MS Mincho" w:cs="Cambria"/>
          <w:i/>
          <w:sz w:val="21"/>
          <w:szCs w:val="20"/>
          <w:lang w:eastAsia="de-DE" w:bidi="de-DE"/>
        </w:rPr>
        <w:t>η</w:t>
      </w:r>
      <w:r w:rsidRPr="00BB522D">
        <w:rPr>
          <w:rFonts w:eastAsia="MS Mincho" w:cs="Cambria"/>
          <w:i/>
          <w:sz w:val="21"/>
          <w:szCs w:val="20"/>
          <w:vertAlign w:val="subscript"/>
          <w:lang w:eastAsia="de-DE" w:bidi="de-DE"/>
        </w:rPr>
        <w:t>l</w:t>
      </w:r>
      <w:proofErr w:type="spellEnd"/>
      <w:r w:rsidRPr="00BB522D">
        <w:rPr>
          <w:rFonts w:eastAsia="MS Mincho" w:cs="Cambria"/>
          <w:sz w:val="21"/>
          <w:szCs w:val="20"/>
          <w:lang w:eastAsia="de-DE" w:bidi="de-DE"/>
        </w:rPr>
        <w:t>)</w:t>
      </w:r>
      <w:bookmarkEnd w:id="37"/>
    </w:p>
    <w:p w14:paraId="495F732C" w14:textId="77777777" w:rsidR="00CE7843" w:rsidRDefault="00CE7843" w:rsidP="00CE7843">
      <w:pPr>
        <w:pStyle w:val="Definition"/>
        <w:tabs>
          <w:tab w:val="clear" w:pos="403"/>
        </w:tabs>
        <w:spacing w:line="230" w:lineRule="atLeast"/>
        <w:rPr>
          <w:rFonts w:eastAsia="MS Mincho" w:cs="Cambria"/>
          <w:sz w:val="21"/>
          <w:szCs w:val="21"/>
          <w:lang w:eastAsia="de-DE" w:bidi="de-DE"/>
        </w:rPr>
      </w:pPr>
      <w:r w:rsidRPr="00BB522D">
        <w:rPr>
          <w:rFonts w:hint="eastAsia"/>
        </w:rPr>
        <w:t>r</w:t>
      </w:r>
      <w:r w:rsidRPr="00073796">
        <w:rPr>
          <w:rFonts w:eastAsia="MS Mincho" w:cs="Cambria"/>
          <w:sz w:val="21"/>
          <w:szCs w:val="20"/>
          <w:lang w:eastAsia="de-DE" w:bidi="de-DE"/>
        </w:rPr>
        <w:t>atio of the total radiated power divided by the total</w:t>
      </w:r>
      <w:r w:rsidRPr="00073796">
        <w:rPr>
          <w:rFonts w:eastAsia="MS Mincho" w:cs="Cambria" w:hint="eastAsia"/>
          <w:sz w:val="21"/>
          <w:szCs w:val="20"/>
          <w:lang w:eastAsia="de-DE" w:bidi="de-DE"/>
        </w:rPr>
        <w:t xml:space="preserve"> </w:t>
      </w:r>
      <w:r w:rsidRPr="00073796">
        <w:rPr>
          <w:rFonts w:eastAsia="MS Mincho" w:cs="Cambria"/>
          <w:sz w:val="21"/>
          <w:szCs w:val="20"/>
          <w:lang w:eastAsia="de-DE" w:bidi="de-DE"/>
        </w:rPr>
        <w:t xml:space="preserve">power accepted by the </w:t>
      </w:r>
      <w:proofErr w:type="gramStart"/>
      <w:r w:rsidRPr="00073796">
        <w:rPr>
          <w:rFonts w:eastAsia="MS Mincho" w:cs="Cambria"/>
          <w:sz w:val="21"/>
          <w:szCs w:val="20"/>
          <w:lang w:eastAsia="de-DE" w:bidi="de-DE"/>
        </w:rPr>
        <w:t>antenn</w:t>
      </w:r>
      <w:r w:rsidRPr="00073796">
        <w:rPr>
          <w:rFonts w:eastAsia="MS Mincho" w:cs="Cambria"/>
          <w:sz w:val="21"/>
          <w:szCs w:val="21"/>
          <w:lang w:eastAsia="de-DE" w:bidi="de-DE"/>
        </w:rPr>
        <w:t>a</w:t>
      </w:r>
      <w:r w:rsidRPr="00F92FD6">
        <w:rPr>
          <w:rFonts w:eastAsia="MS Mincho" w:cs="Cambria"/>
          <w:sz w:val="21"/>
          <w:szCs w:val="21"/>
          <w:lang w:eastAsia="de-DE" w:bidi="de-DE"/>
        </w:rPr>
        <w:t>[</w:t>
      </w:r>
      <w:proofErr w:type="gramEnd"/>
      <w:r w:rsidRPr="00F92FD6">
        <w:rPr>
          <w:rFonts w:eastAsia="MS Mincho" w:cs="Cambria"/>
          <w:sz w:val="21"/>
          <w:szCs w:val="21"/>
          <w:lang w:eastAsia="de-DE" w:bidi="de-DE"/>
        </w:rPr>
        <w:t>13]</w:t>
      </w:r>
    </w:p>
    <w:p w14:paraId="6DD24868" w14:textId="77777777" w:rsidR="00CE7843" w:rsidRPr="00AA4017" w:rsidRDefault="00CE7843" w:rsidP="00CE7843">
      <w:pPr>
        <w:pStyle w:val="Definition"/>
        <w:tabs>
          <w:tab w:val="clear" w:pos="403"/>
        </w:tabs>
        <w:spacing w:line="230" w:lineRule="atLeast"/>
        <w:rPr>
          <w:rFonts w:eastAsia="SimSun"/>
          <w:sz w:val="19"/>
          <w:szCs w:val="19"/>
          <w:lang w:eastAsia="zh-CN"/>
        </w:rPr>
      </w:pPr>
      <w:r w:rsidRPr="00AA4017">
        <w:rPr>
          <w:sz w:val="19"/>
          <w:szCs w:val="19"/>
        </w:rPr>
        <w:t>Note 1 to entry: It is also equivalent to the ratio of the antenna radiatio</w:t>
      </w:r>
      <w:r w:rsidRPr="00AA4017">
        <w:rPr>
          <w:rFonts w:eastAsia="SimSun"/>
          <w:sz w:val="19"/>
          <w:szCs w:val="19"/>
          <w:lang w:eastAsia="zh-CN"/>
        </w:rPr>
        <w:t>n resistance (</w:t>
      </w:r>
      <w:proofErr w:type="spellStart"/>
      <w:r w:rsidRPr="00AA4017">
        <w:rPr>
          <w:rFonts w:eastAsia="SimSun"/>
          <w:i/>
          <w:sz w:val="19"/>
          <w:szCs w:val="19"/>
          <w:lang w:eastAsia="zh-CN"/>
        </w:rPr>
        <w:t>R</w:t>
      </w:r>
      <w:r w:rsidRPr="00AA4017">
        <w:rPr>
          <w:rFonts w:eastAsia="SimSun"/>
          <w:i/>
          <w:sz w:val="19"/>
          <w:szCs w:val="19"/>
          <w:vertAlign w:val="subscript"/>
          <w:lang w:eastAsia="zh-CN"/>
        </w:rPr>
        <w:t>rad</w:t>
      </w:r>
      <w:proofErr w:type="spellEnd"/>
      <w:r w:rsidRPr="00AA4017">
        <w:rPr>
          <w:rFonts w:eastAsia="SimSun"/>
          <w:sz w:val="19"/>
          <w:szCs w:val="19"/>
          <w:lang w:eastAsia="zh-CN"/>
        </w:rPr>
        <w:t xml:space="preserve">) divided by the sum of the antenna radiation resistance and the </w:t>
      </w:r>
      <w:r w:rsidRPr="00AA4017">
        <w:rPr>
          <w:sz w:val="19"/>
          <w:szCs w:val="19"/>
        </w:rPr>
        <w:t>antenna Ohmic resistance</w:t>
      </w:r>
      <w:r w:rsidRPr="00AA4017">
        <w:rPr>
          <w:rFonts w:eastAsia="SimSun"/>
          <w:sz w:val="19"/>
          <w:szCs w:val="19"/>
          <w:lang w:eastAsia="zh-CN"/>
        </w:rPr>
        <w:t xml:space="preserve"> (</w:t>
      </w:r>
      <w:r w:rsidRPr="00AA4017">
        <w:rPr>
          <w:rFonts w:eastAsia="SimSun"/>
          <w:i/>
          <w:sz w:val="19"/>
          <w:szCs w:val="19"/>
          <w:lang w:eastAsia="zh-CN"/>
        </w:rPr>
        <w:t>R</w:t>
      </w:r>
      <w:r w:rsidRPr="00AA4017">
        <w:rPr>
          <w:rFonts w:eastAsia="SimSun"/>
          <w:i/>
          <w:sz w:val="19"/>
          <w:szCs w:val="19"/>
          <w:vertAlign w:val="subscript"/>
          <w:lang w:eastAsia="zh-CN"/>
        </w:rPr>
        <w:t>Ω</w:t>
      </w:r>
      <w:r w:rsidRPr="00AA4017">
        <w:rPr>
          <w:rFonts w:eastAsia="SimSun"/>
          <w:sz w:val="19"/>
          <w:szCs w:val="19"/>
          <w:lang w:eastAsia="zh-CN"/>
        </w:rPr>
        <w:t>)</w:t>
      </w:r>
      <w:r>
        <w:rPr>
          <w:rFonts w:eastAsia="SimSun"/>
          <w:sz w:val="19"/>
          <w:szCs w:val="19"/>
          <w:lang w:eastAsia="zh-CN"/>
        </w:rPr>
        <w:t xml:space="preserve"> </w:t>
      </w:r>
    </w:p>
    <w:bookmarkStart w:id="38" w:name="OLE_LINK36"/>
    <w:bookmarkStart w:id="39" w:name="OLE_LINK35"/>
    <w:p w14:paraId="3730B8E4" w14:textId="77777777" w:rsidR="00CE7843" w:rsidRDefault="001C3002" w:rsidP="00CE7843">
      <w:pPr>
        <w:tabs>
          <w:tab w:val="left" w:pos="1701"/>
        </w:tabs>
        <w:jc w:val="center"/>
      </w:pPr>
      <m:oMathPara>
        <m:oMath>
          <m:sSub>
            <m:sSubPr>
              <m:ctrlPr>
                <w:rPr>
                  <w:rFonts w:ascii="Cambria Math" w:eastAsia="SimSun" w:hAnsi="Cambria Math"/>
                  <w:i/>
                </w:rPr>
              </m:ctrlPr>
            </m:sSubPr>
            <m:e>
              <m:r>
                <w:rPr>
                  <w:rFonts w:ascii="Cambria Math" w:eastAsia="SimSun" w:hAnsi="Cambria Math"/>
                </w:rPr>
                <m:t>η</m:t>
              </m:r>
            </m:e>
            <m:sub>
              <m:r>
                <w:rPr>
                  <w:rFonts w:ascii="Cambria Math" w:eastAsia="SimSun" w:hAnsi="Cambria Math"/>
                </w:rPr>
                <m:t>l</m:t>
              </m:r>
            </m:sub>
          </m:sSub>
          <m:r>
            <w:rPr>
              <w:rFonts w:ascii="Cambria Math" w:eastAsia="SimSun" w:hAnsi="Cambria Math"/>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rad</m:t>
                  </m:r>
                </m:sub>
              </m:sSub>
            </m:num>
            <m:den>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in</m:t>
                  </m:r>
                </m:sub>
              </m:sSub>
            </m:den>
          </m:f>
          <m:r>
            <w:rPr>
              <w:rFonts w:ascii="Cambria Math" w:eastAsia="SimSun" w:hAnsi="Cambria Math"/>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rad</m:t>
                  </m:r>
                </m:sub>
              </m:sSub>
            </m:num>
            <m:den>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rad</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Ω</m:t>
                  </m:r>
                </m:sub>
              </m:sSub>
            </m:den>
          </m:f>
        </m:oMath>
      </m:oMathPara>
      <w:bookmarkEnd w:id="38"/>
      <w:bookmarkEnd w:id="39"/>
    </w:p>
    <w:p w14:paraId="6331C716" w14:textId="77777777" w:rsidR="00CE7843" w:rsidRPr="00E138E6" w:rsidRDefault="00CE7843" w:rsidP="00CE7843">
      <w:pPr>
        <w:tabs>
          <w:tab w:val="clear" w:pos="403"/>
        </w:tabs>
        <w:spacing w:after="0" w:line="240" w:lineRule="auto"/>
        <w:rPr>
          <w:rFonts w:eastAsia="MS Mincho" w:cs="Arial"/>
          <w:sz w:val="19"/>
          <w:szCs w:val="19"/>
          <w:lang w:eastAsia="de-DE" w:bidi="de-DE"/>
        </w:rPr>
      </w:pPr>
      <w:proofErr w:type="gramStart"/>
      <w:r w:rsidRPr="00E138E6">
        <w:rPr>
          <w:rFonts w:eastAsia="MS Mincho" w:cs="Arial"/>
          <w:sz w:val="19"/>
          <w:szCs w:val="19"/>
          <w:lang w:eastAsia="de-DE" w:bidi="de-DE"/>
        </w:rPr>
        <w:t>where</w:t>
      </w:r>
      <w:proofErr w:type="gramEnd"/>
      <w:r w:rsidRPr="00E138E6">
        <w:rPr>
          <w:rFonts w:eastAsia="MS Mincho" w:cs="Arial"/>
          <w:sz w:val="19"/>
          <w:szCs w:val="19"/>
          <w:lang w:eastAsia="de-DE" w:bidi="de-DE"/>
        </w:rPr>
        <w:t xml:space="preserve"> </w:t>
      </w:r>
    </w:p>
    <w:p w14:paraId="07AF830B"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P</m:t>
            </m:r>
          </m:e>
          <m:sub>
            <m:r>
              <w:rPr>
                <w:rFonts w:ascii="Cambria Math" w:eastAsia="MS Mincho" w:hAnsi="Cambria Math" w:cs="Arial"/>
                <w:sz w:val="19"/>
                <w:szCs w:val="19"/>
                <w:lang w:eastAsia="de-DE" w:bidi="de-DE"/>
              </w:rPr>
              <m:t>rad</m:t>
            </m:r>
          </m:sub>
        </m:sSub>
      </m:oMath>
      <w:r w:rsidRPr="00E138E6">
        <w:rPr>
          <w:rFonts w:eastAsia="MS Mincho" w:cs="Arial"/>
          <w:sz w:val="19"/>
          <w:szCs w:val="19"/>
          <w:lang w:eastAsia="de-DE" w:bidi="de-DE"/>
        </w:rPr>
        <w:tab/>
        <w:t xml:space="preserve">is the total </w:t>
      </w:r>
      <w:proofErr w:type="gramStart"/>
      <w:r w:rsidRPr="00E138E6">
        <w:rPr>
          <w:rFonts w:eastAsia="MS Mincho" w:cs="Arial"/>
          <w:sz w:val="19"/>
          <w:szCs w:val="19"/>
          <w:lang w:eastAsia="de-DE" w:bidi="de-DE"/>
        </w:rPr>
        <w:t>radiated power;</w:t>
      </w:r>
      <w:proofErr w:type="gramEnd"/>
    </w:p>
    <w:p w14:paraId="7342ED9F"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P</m:t>
            </m:r>
          </m:e>
          <m:sub>
            <m:r>
              <w:rPr>
                <w:rFonts w:ascii="Cambria Math" w:eastAsia="MS Mincho" w:hAnsi="Cambria Math" w:cs="Arial"/>
                <w:sz w:val="19"/>
                <w:szCs w:val="19"/>
                <w:lang w:eastAsia="de-DE" w:bidi="de-DE"/>
              </w:rPr>
              <m:t>in</m:t>
            </m:r>
          </m:sub>
        </m:sSub>
      </m:oMath>
      <w:r w:rsidRPr="00E138E6">
        <w:rPr>
          <w:rFonts w:eastAsia="MS Mincho" w:cs="Arial"/>
          <w:sz w:val="19"/>
          <w:szCs w:val="19"/>
          <w:lang w:eastAsia="de-DE" w:bidi="de-DE"/>
        </w:rPr>
        <w:tab/>
        <w:t xml:space="preserve">is the total power accepted by </w:t>
      </w:r>
      <w:proofErr w:type="gramStart"/>
      <w:r w:rsidRPr="00E138E6">
        <w:rPr>
          <w:rFonts w:eastAsia="MS Mincho" w:cs="Arial"/>
          <w:sz w:val="19"/>
          <w:szCs w:val="19"/>
          <w:lang w:eastAsia="de-DE" w:bidi="de-DE"/>
        </w:rPr>
        <w:t>the antenna;</w:t>
      </w:r>
      <w:proofErr w:type="gramEnd"/>
    </w:p>
    <w:p w14:paraId="69A2E88B"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R</m:t>
            </m:r>
          </m:e>
          <m:sub>
            <m:r>
              <w:rPr>
                <w:rFonts w:ascii="Cambria Math" w:eastAsia="MS Mincho" w:hAnsi="Cambria Math" w:cs="Arial"/>
                <w:sz w:val="19"/>
                <w:szCs w:val="19"/>
                <w:lang w:eastAsia="de-DE" w:bidi="de-DE"/>
              </w:rPr>
              <m:t>rad</m:t>
            </m:r>
          </m:sub>
        </m:sSub>
      </m:oMath>
      <w:r w:rsidRPr="00E138E6">
        <w:rPr>
          <w:rFonts w:eastAsia="MS Mincho" w:cs="Arial"/>
          <w:sz w:val="19"/>
          <w:szCs w:val="19"/>
          <w:lang w:eastAsia="de-DE" w:bidi="de-DE"/>
        </w:rPr>
        <w:tab/>
        <w:t xml:space="preserve">is the antenna </w:t>
      </w:r>
      <w:proofErr w:type="gramStart"/>
      <w:r w:rsidRPr="00E138E6">
        <w:rPr>
          <w:rFonts w:eastAsia="MS Mincho" w:cs="Arial"/>
          <w:sz w:val="19"/>
          <w:szCs w:val="19"/>
          <w:lang w:eastAsia="de-DE" w:bidi="de-DE"/>
        </w:rPr>
        <w:t>radiation resistance;</w:t>
      </w:r>
      <w:proofErr w:type="gramEnd"/>
    </w:p>
    <w:p w14:paraId="29BFF909" w14:textId="77777777" w:rsidR="00CE7843" w:rsidRPr="00E138E6" w:rsidRDefault="00CE7843" w:rsidP="00CE7843">
      <w:pPr>
        <w:tabs>
          <w:tab w:val="clear" w:pos="403"/>
        </w:tabs>
        <w:spacing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R</m:t>
            </m:r>
          </m:e>
          <m:sub>
            <m:r>
              <w:rPr>
                <w:rFonts w:ascii="Cambria Math" w:eastAsia="MS Mincho" w:hAnsi="Cambria Math" w:cs="Arial"/>
                <w:sz w:val="19"/>
                <w:szCs w:val="19"/>
                <w:lang w:eastAsia="de-DE" w:bidi="de-DE"/>
              </w:rPr>
              <m:t>Ω</m:t>
            </m:r>
          </m:sub>
        </m:sSub>
      </m:oMath>
      <w:r w:rsidRPr="00E138E6">
        <w:rPr>
          <w:rFonts w:eastAsia="MS Mincho" w:cs="Arial"/>
          <w:sz w:val="19"/>
          <w:szCs w:val="19"/>
          <w:lang w:eastAsia="de-DE" w:bidi="de-DE"/>
        </w:rPr>
        <w:tab/>
        <w:t>is the antenna radiation resistance.</w:t>
      </w:r>
    </w:p>
    <w:p w14:paraId="44C18E42" w14:textId="77777777" w:rsidR="00CE7843" w:rsidRPr="00E138E6" w:rsidRDefault="00CE7843" w:rsidP="00CE7843">
      <w:pPr>
        <w:pStyle w:val="Definition"/>
        <w:tabs>
          <w:tab w:val="clear" w:pos="403"/>
        </w:tabs>
        <w:spacing w:line="230" w:lineRule="atLeast"/>
        <w:rPr>
          <w:sz w:val="19"/>
          <w:szCs w:val="19"/>
          <w:lang w:val="en-US" w:eastAsia="de-DE"/>
        </w:rPr>
      </w:pPr>
      <w:bookmarkStart w:id="40" w:name="OLE_LINK79"/>
      <w:bookmarkStart w:id="41" w:name="OLE_LINK78"/>
      <w:r w:rsidRPr="00E138E6">
        <w:rPr>
          <w:rFonts w:eastAsia="SimSun"/>
          <w:sz w:val="19"/>
          <w:szCs w:val="19"/>
          <w:lang w:eastAsia="zh-CN"/>
        </w:rPr>
        <w:t>Note 2 to entry: Antenna radiation efficiency (</w:t>
      </w:r>
      <m:oMath>
        <m:sSub>
          <m:sSubPr>
            <m:ctrlPr>
              <w:rPr>
                <w:rFonts w:ascii="Cambria Math" w:eastAsia="SimSun" w:hAnsi="Cambria Math"/>
                <w:sz w:val="19"/>
                <w:szCs w:val="19"/>
                <w:lang w:eastAsia="zh-CN"/>
              </w:rPr>
            </m:ctrlPr>
          </m:sSubPr>
          <m:e>
            <m:r>
              <w:rPr>
                <w:rFonts w:ascii="Cambria Math" w:eastAsia="SimSun" w:hAnsi="Cambria Math"/>
                <w:sz w:val="19"/>
                <w:szCs w:val="19"/>
                <w:lang w:eastAsia="zh-CN"/>
              </w:rPr>
              <m:t>η</m:t>
            </m:r>
          </m:e>
          <m:sub>
            <m:r>
              <w:rPr>
                <w:rFonts w:ascii="Cambria Math" w:eastAsia="SimSun" w:hAnsi="Cambria Math"/>
                <w:sz w:val="19"/>
                <w:szCs w:val="19"/>
                <w:lang w:eastAsia="zh-CN"/>
              </w:rPr>
              <m:t>l</m:t>
            </m:r>
          </m:sub>
        </m:sSub>
      </m:oMath>
      <w:r w:rsidRPr="00E138E6">
        <w:rPr>
          <w:rFonts w:eastAsia="SimSun"/>
          <w:sz w:val="19"/>
          <w:szCs w:val="19"/>
          <w:lang w:eastAsia="zh-CN"/>
        </w:rPr>
        <w:t xml:space="preserve"> ) is also called as Ohmic efficiency (</w:t>
      </w:r>
      <m:oMath>
        <m:sSub>
          <m:sSubPr>
            <m:ctrlPr>
              <w:rPr>
                <w:rFonts w:ascii="Cambria Math" w:eastAsia="SimSun" w:hAnsi="Cambria Math"/>
                <w:sz w:val="19"/>
                <w:szCs w:val="19"/>
                <w:lang w:eastAsia="zh-CN"/>
              </w:rPr>
            </m:ctrlPr>
          </m:sSubPr>
          <m:e>
            <m:r>
              <w:rPr>
                <w:rFonts w:ascii="Cambria Math" w:eastAsia="SimSun"/>
                <w:sz w:val="19"/>
                <w:szCs w:val="19"/>
                <w:lang w:eastAsia="zh-CN"/>
              </w:rPr>
              <m:t>η</m:t>
            </m:r>
          </m:e>
          <m:sub>
            <m:r>
              <w:rPr>
                <w:rFonts w:ascii="Cambria Math" w:eastAsia="SimSun"/>
                <w:sz w:val="19"/>
                <w:szCs w:val="19"/>
                <w:lang w:eastAsia="zh-CN"/>
              </w:rPr>
              <m:t>Ω</m:t>
            </m:r>
          </m:sub>
        </m:sSub>
      </m:oMath>
      <w:r w:rsidRPr="00E138E6">
        <w:rPr>
          <w:rFonts w:eastAsia="SimSun"/>
          <w:sz w:val="19"/>
          <w:szCs w:val="19"/>
          <w:lang w:eastAsia="zh-CN"/>
        </w:rPr>
        <w:t xml:space="preserve"> ).</w:t>
      </w:r>
    </w:p>
    <w:p w14:paraId="507B5876" w14:textId="77777777" w:rsidR="00CE7843" w:rsidRPr="00D904BA"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42" w:name="_Toc33113522"/>
      <w:bookmarkEnd w:id="40"/>
      <w:bookmarkEnd w:id="41"/>
    </w:p>
    <w:p w14:paraId="26FD8295" w14:textId="77777777" w:rsidR="00CE7843" w:rsidRPr="00D904BA" w:rsidRDefault="00CE7843" w:rsidP="00CE7843">
      <w:pPr>
        <w:pStyle w:val="TermNum"/>
        <w:tabs>
          <w:tab w:val="clear" w:pos="403"/>
        </w:tabs>
        <w:spacing w:line="230" w:lineRule="atLeast"/>
        <w:jc w:val="both"/>
        <w:rPr>
          <w:rFonts w:eastAsia="MS Mincho" w:cs="Cambria"/>
          <w:sz w:val="21"/>
          <w:szCs w:val="20"/>
          <w:lang w:eastAsia="de-DE" w:bidi="de-DE"/>
        </w:rPr>
      </w:pPr>
      <w:r w:rsidRPr="00D904BA">
        <w:rPr>
          <w:rFonts w:eastAsia="MS Mincho" w:cs="Cambria" w:hint="eastAsia"/>
          <w:sz w:val="21"/>
          <w:szCs w:val="20"/>
          <w:lang w:eastAsia="de-DE" w:bidi="de-DE"/>
        </w:rPr>
        <w:t>a</w:t>
      </w:r>
      <w:r w:rsidRPr="00D904BA">
        <w:rPr>
          <w:rFonts w:eastAsia="MS Mincho" w:cs="Cambria"/>
          <w:sz w:val="21"/>
          <w:szCs w:val="20"/>
          <w:lang w:eastAsia="de-DE" w:bidi="de-DE"/>
        </w:rPr>
        <w:t>ntenna sidelobes</w:t>
      </w:r>
      <w:bookmarkEnd w:id="42"/>
    </w:p>
    <w:p w14:paraId="66874E31" w14:textId="77777777" w:rsidR="00CE7843" w:rsidRPr="00073796" w:rsidRDefault="00CE7843" w:rsidP="00CE7843">
      <w:pPr>
        <w:pStyle w:val="Definition"/>
        <w:tabs>
          <w:tab w:val="clear" w:pos="403"/>
        </w:tabs>
        <w:spacing w:line="230" w:lineRule="atLeast"/>
        <w:rPr>
          <w:rFonts w:eastAsia="MS Mincho" w:cs="Cambria"/>
          <w:sz w:val="21"/>
          <w:szCs w:val="20"/>
          <w:lang w:eastAsia="de-DE" w:bidi="de-DE"/>
        </w:rPr>
      </w:pPr>
      <w:r w:rsidRPr="00073796">
        <w:rPr>
          <w:rFonts w:eastAsia="MS Mincho" w:cs="Cambria" w:hint="eastAsia"/>
          <w:sz w:val="21"/>
          <w:szCs w:val="20"/>
          <w:lang w:eastAsia="de-DE" w:bidi="de-DE"/>
        </w:rPr>
        <w:t>a</w:t>
      </w:r>
      <w:r w:rsidRPr="00073796">
        <w:rPr>
          <w:rFonts w:eastAsia="MS Mincho" w:cs="Cambria"/>
          <w:sz w:val="21"/>
          <w:szCs w:val="20"/>
          <w:lang w:eastAsia="de-DE" w:bidi="de-DE"/>
        </w:rPr>
        <w:t>ntenna radiation pattern away from its main</w:t>
      </w:r>
      <w:r w:rsidRPr="00073796">
        <w:rPr>
          <w:rFonts w:eastAsia="MS Mincho" w:cs="Cambria" w:hint="eastAsia"/>
          <w:sz w:val="21"/>
          <w:szCs w:val="20"/>
          <w:lang w:eastAsia="de-DE" w:bidi="de-DE"/>
        </w:rPr>
        <w:t xml:space="preserve"> </w:t>
      </w:r>
      <w:r w:rsidRPr="00073796">
        <w:rPr>
          <w:rFonts w:eastAsia="MS Mincho" w:cs="Cambria"/>
          <w:sz w:val="21"/>
          <w:szCs w:val="20"/>
          <w:lang w:eastAsia="de-DE" w:bidi="de-DE"/>
        </w:rPr>
        <w:t>beam, or defined as part of an antenna response pattern which is not contained in the main beam</w:t>
      </w:r>
    </w:p>
    <w:p w14:paraId="6FCF9340" w14:textId="77777777" w:rsidR="00CE7843" w:rsidRPr="00073796"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43" w:name="_Toc33113523"/>
    </w:p>
    <w:p w14:paraId="0950FC35" w14:textId="77777777" w:rsidR="00CE7843" w:rsidRDefault="00CE7843" w:rsidP="00CE7843">
      <w:pPr>
        <w:pStyle w:val="TermNum"/>
        <w:tabs>
          <w:tab w:val="clear" w:pos="403"/>
        </w:tabs>
        <w:spacing w:line="230" w:lineRule="atLeast"/>
        <w:jc w:val="both"/>
        <w:rPr>
          <w:b w:val="0"/>
          <w:lang w:eastAsia="zh-CN"/>
        </w:rPr>
      </w:pPr>
      <w:r w:rsidRPr="00073796">
        <w:rPr>
          <w:rFonts w:eastAsia="MS Mincho" w:cs="Cambria" w:hint="eastAsia"/>
          <w:sz w:val="21"/>
          <w:szCs w:val="20"/>
          <w:lang w:eastAsia="de-DE" w:bidi="de-DE"/>
        </w:rPr>
        <w:t>a</w:t>
      </w:r>
      <w:r w:rsidRPr="00073796">
        <w:rPr>
          <w:rFonts w:eastAsia="MS Mincho" w:cs="Cambria"/>
          <w:sz w:val="21"/>
          <w:szCs w:val="20"/>
          <w:lang w:eastAsia="de-DE" w:bidi="de-DE"/>
        </w:rPr>
        <w:t>ntenna temperatur</w:t>
      </w:r>
      <w:r>
        <w:rPr>
          <w:b w:val="0"/>
          <w:lang w:eastAsia="zh-CN"/>
        </w:rPr>
        <w:t>e (</w:t>
      </w:r>
      <w:r>
        <w:rPr>
          <w:b w:val="0"/>
          <w:i/>
          <w:lang w:eastAsia="zh-CN"/>
        </w:rPr>
        <w:t>T</w:t>
      </w:r>
      <w:r>
        <w:rPr>
          <w:b w:val="0"/>
          <w:i/>
          <w:vertAlign w:val="subscript"/>
          <w:lang w:eastAsia="zh-CN"/>
        </w:rPr>
        <w:t>a</w:t>
      </w:r>
      <w:r>
        <w:rPr>
          <w:b w:val="0"/>
          <w:lang w:eastAsia="zh-CN"/>
        </w:rPr>
        <w:t>)</w:t>
      </w:r>
      <w:bookmarkEnd w:id="43"/>
    </w:p>
    <w:p w14:paraId="02E83DC5" w14:textId="77777777" w:rsidR="00CE7843" w:rsidRDefault="00CE7843" w:rsidP="00CE7843">
      <w:pPr>
        <w:pStyle w:val="Definition"/>
        <w:tabs>
          <w:tab w:val="clear" w:pos="403"/>
        </w:tabs>
        <w:spacing w:line="230" w:lineRule="atLeast"/>
        <w:rPr>
          <w:rFonts w:eastAsia="MS Mincho" w:cs="Cambria"/>
          <w:sz w:val="21"/>
          <w:szCs w:val="20"/>
          <w:lang w:eastAsia="de-DE" w:bidi="de-DE"/>
        </w:rPr>
      </w:pPr>
      <w:r w:rsidRPr="00AA4017">
        <w:rPr>
          <w:rFonts w:eastAsia="MS Mincho" w:cs="Cambria" w:hint="eastAsia"/>
          <w:sz w:val="21"/>
          <w:szCs w:val="20"/>
          <w:lang w:eastAsia="de-DE" w:bidi="de-DE"/>
        </w:rPr>
        <w:t>t</w:t>
      </w:r>
      <w:r w:rsidRPr="00AA4017">
        <w:rPr>
          <w:rFonts w:eastAsia="MS Mincho" w:cs="Cambria"/>
          <w:sz w:val="21"/>
          <w:szCs w:val="20"/>
          <w:lang w:eastAsia="de-DE" w:bidi="de-DE"/>
        </w:rPr>
        <w:t>emperature (K) equivalent of the power received with an antenna, or physical temperature (expressed in Kelvins) of the ‘antenna radiation resistance’ that delivers to a matched receiver the same noise power as the antenna collects</w:t>
      </w:r>
    </w:p>
    <w:p w14:paraId="2296711B" w14:textId="77777777" w:rsidR="00CE7843" w:rsidRPr="00073796"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007DD7AE" w14:textId="77777777" w:rsidR="00CE7843" w:rsidRDefault="00CE7843" w:rsidP="00CE7843">
      <w:pPr>
        <w:pStyle w:val="TermNum"/>
        <w:tabs>
          <w:tab w:val="clear" w:pos="403"/>
        </w:tabs>
        <w:spacing w:line="230" w:lineRule="atLeast"/>
        <w:jc w:val="both"/>
        <w:rPr>
          <w:b w:val="0"/>
          <w:lang w:eastAsia="zh-CN"/>
        </w:rPr>
      </w:pPr>
      <w:r w:rsidRPr="00073796">
        <w:rPr>
          <w:rFonts w:eastAsia="MS Mincho" w:cs="Cambria" w:hint="eastAsia"/>
          <w:sz w:val="21"/>
          <w:szCs w:val="20"/>
          <w:lang w:eastAsia="de-DE" w:bidi="de-DE"/>
        </w:rPr>
        <w:t>a</w:t>
      </w:r>
      <w:r>
        <w:rPr>
          <w:rFonts w:eastAsia="MS Mincho" w:cs="Cambria"/>
          <w:sz w:val="21"/>
          <w:szCs w:val="20"/>
          <w:lang w:eastAsia="de-DE" w:bidi="de-DE"/>
        </w:rPr>
        <w:t>t</w:t>
      </w:r>
      <w:r w:rsidRPr="00073796">
        <w:rPr>
          <w:rFonts w:eastAsia="MS Mincho" w:cs="Cambria"/>
          <w:sz w:val="21"/>
          <w:szCs w:val="20"/>
          <w:lang w:eastAsia="de-DE" w:bidi="de-DE"/>
        </w:rPr>
        <w:t>t</w:t>
      </w:r>
      <w:r>
        <w:rPr>
          <w:rFonts w:eastAsia="MS Mincho" w:cs="Cambria"/>
          <w:sz w:val="21"/>
          <w:szCs w:val="20"/>
          <w:lang w:eastAsia="de-DE" w:bidi="de-DE"/>
        </w:rPr>
        <w:t>itude</w:t>
      </w:r>
    </w:p>
    <w:p w14:paraId="76C7E189" w14:textId="77777777" w:rsidR="00CE7843" w:rsidRPr="00FC16B0" w:rsidRDefault="00CE7843" w:rsidP="00CE7843">
      <w:pPr>
        <w:rPr>
          <w:rFonts w:eastAsia="MS Mincho" w:cs="Cambria"/>
          <w:sz w:val="21"/>
          <w:szCs w:val="20"/>
          <w:lang w:eastAsia="de-DE" w:bidi="de-DE"/>
        </w:rPr>
      </w:pPr>
      <w:r w:rsidRPr="00FC16B0">
        <w:rPr>
          <w:rFonts w:eastAsia="MS Mincho" w:cs="Cambria"/>
          <w:sz w:val="21"/>
          <w:szCs w:val="20"/>
          <w:lang w:eastAsia="de-DE" w:bidi="de-DE"/>
        </w:rPr>
        <w:t xml:space="preserve">orientation of a body, described by the angles between the </w:t>
      </w:r>
      <w:proofErr w:type="spellStart"/>
      <w:r w:rsidRPr="00FC16B0">
        <w:rPr>
          <w:rFonts w:eastAsia="MS Mincho" w:cs="Cambria"/>
          <w:sz w:val="21"/>
          <w:szCs w:val="20"/>
          <w:lang w:eastAsia="de-DE" w:bidi="de-DE"/>
        </w:rPr>
        <w:t>axes</w:t>
      </w:r>
      <w:proofErr w:type="spellEnd"/>
      <w:r w:rsidRPr="00FC16B0">
        <w:rPr>
          <w:rFonts w:eastAsia="MS Mincho" w:cs="Cambria"/>
          <w:sz w:val="21"/>
          <w:szCs w:val="20"/>
          <w:lang w:eastAsia="de-DE" w:bidi="de-DE"/>
        </w:rPr>
        <w:t xml:space="preserve"> of that body’s coordinate system and the axes of an external coordinate system</w:t>
      </w:r>
    </w:p>
    <w:p w14:paraId="6D242EDE" w14:textId="77777777" w:rsidR="00CE7843" w:rsidRPr="00284227" w:rsidRDefault="00CE7843" w:rsidP="00CE7843">
      <w:pPr>
        <w:rPr>
          <w:lang w:eastAsia="de-DE" w:bidi="de-DE"/>
        </w:rPr>
      </w:pPr>
      <w:r w:rsidRPr="00FC16B0">
        <w:rPr>
          <w:rFonts w:eastAsia="MS Mincho" w:cs="Cambria"/>
          <w:sz w:val="21"/>
          <w:szCs w:val="20"/>
          <w:lang w:eastAsia="de-DE" w:bidi="de-DE"/>
        </w:rPr>
        <w:t>[SOURCE: ISO 19116:2004</w:t>
      </w:r>
      <w:r>
        <w:rPr>
          <w:rFonts w:eastAsia="MS Mincho" w:cs="Cambria"/>
          <w:sz w:val="21"/>
          <w:szCs w:val="20"/>
          <w:lang w:eastAsia="de-DE" w:bidi="de-DE"/>
        </w:rPr>
        <w:t>[R2015]</w:t>
      </w:r>
      <w:r w:rsidRPr="00FC16B0">
        <w:rPr>
          <w:rFonts w:eastAsia="MS Mincho" w:cs="Cambria"/>
          <w:sz w:val="21"/>
          <w:szCs w:val="20"/>
          <w:lang w:eastAsia="de-DE" w:bidi="de-DE"/>
        </w:rPr>
        <w:t>, 4.2, modified – NOTE is deleted.]</w:t>
      </w:r>
    </w:p>
    <w:p w14:paraId="2026E7D2" w14:textId="77777777" w:rsidR="00CE7843" w:rsidRPr="00284227"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44" w:name="_Toc33113524"/>
      <w:bookmarkStart w:id="45" w:name="OLE_LINK39"/>
      <w:bookmarkStart w:id="46" w:name="OLE_LINK37"/>
      <w:bookmarkStart w:id="47" w:name="OLE_LINK38"/>
      <w:bookmarkStart w:id="48" w:name="OLE_LINK40"/>
    </w:p>
    <w:p w14:paraId="0F982FCB" w14:textId="77777777" w:rsidR="00CE7843" w:rsidRPr="00AA4017" w:rsidRDefault="00CE7843" w:rsidP="00CE7843">
      <w:pPr>
        <w:pStyle w:val="TermNum"/>
        <w:tabs>
          <w:tab w:val="clear" w:pos="403"/>
        </w:tabs>
        <w:spacing w:line="230" w:lineRule="atLeast"/>
        <w:jc w:val="both"/>
        <w:rPr>
          <w:rFonts w:eastAsia="MS Mincho" w:cs="Cambria"/>
          <w:sz w:val="21"/>
          <w:szCs w:val="20"/>
          <w:lang w:eastAsia="de-DE" w:bidi="de-DE"/>
        </w:rPr>
      </w:pPr>
      <w:r w:rsidRPr="00AA4017">
        <w:rPr>
          <w:rFonts w:eastAsia="MS Mincho" w:cs="Cambria" w:hint="eastAsia"/>
          <w:sz w:val="21"/>
          <w:szCs w:val="20"/>
          <w:lang w:eastAsia="de-DE" w:bidi="de-DE"/>
        </w:rPr>
        <w:t>b</w:t>
      </w:r>
      <w:r w:rsidRPr="00AA4017">
        <w:rPr>
          <w:rFonts w:eastAsia="MS Mincho" w:cs="Cambria"/>
          <w:sz w:val="21"/>
          <w:szCs w:val="20"/>
          <w:lang w:eastAsia="de-DE" w:bidi="de-DE"/>
        </w:rPr>
        <w:t>lackbody load</w:t>
      </w:r>
      <w:bookmarkEnd w:id="44"/>
    </w:p>
    <w:p w14:paraId="5C6E43AE" w14:textId="77777777" w:rsidR="00CE7843" w:rsidRDefault="00CE7843" w:rsidP="00CE7843">
      <w:pPr>
        <w:tabs>
          <w:tab w:val="left" w:pos="1701"/>
        </w:tabs>
        <w:rPr>
          <w:rFonts w:eastAsia="SimSun"/>
          <w:sz w:val="21"/>
          <w:lang w:eastAsia="zh-CN"/>
        </w:rPr>
      </w:pPr>
      <w:r w:rsidRPr="00AA4017">
        <w:rPr>
          <w:rFonts w:eastAsia="SimSun"/>
          <w:sz w:val="21"/>
          <w:lang w:eastAsia="zh-CN"/>
        </w:rPr>
        <w:t>microwave load with characteristics very close to those of a perfect</w:t>
      </w:r>
      <w:r w:rsidRPr="00AA4017">
        <w:rPr>
          <w:rFonts w:eastAsia="SimSun" w:hint="eastAsia"/>
          <w:sz w:val="21"/>
          <w:lang w:eastAsia="zh-CN"/>
        </w:rPr>
        <w:t xml:space="preserve"> </w:t>
      </w:r>
      <w:r w:rsidRPr="00AA4017">
        <w:rPr>
          <w:rFonts w:eastAsia="SimSun"/>
          <w:sz w:val="21"/>
          <w:lang w:eastAsia="zh-CN"/>
        </w:rPr>
        <w:t>blackbody within a certain frequency range</w:t>
      </w:r>
      <w:bookmarkEnd w:id="45"/>
      <w:bookmarkEnd w:id="46"/>
      <w:bookmarkEnd w:id="47"/>
      <w:bookmarkEnd w:id="48"/>
    </w:p>
    <w:p w14:paraId="0D274840" w14:textId="77777777" w:rsidR="00CE7843" w:rsidRPr="00AA4017" w:rsidRDefault="00CE7843" w:rsidP="00CE7843">
      <w:pPr>
        <w:tabs>
          <w:tab w:val="left" w:pos="1701"/>
        </w:tabs>
        <w:rPr>
          <w:rFonts w:eastAsia="SimSun"/>
          <w:sz w:val="21"/>
          <w:lang w:eastAsia="zh-CN"/>
        </w:rPr>
      </w:pPr>
      <w:r w:rsidRPr="00FC16B0">
        <w:rPr>
          <w:rFonts w:eastAsia="MS Mincho" w:cs="Cambria"/>
          <w:sz w:val="21"/>
          <w:szCs w:val="20"/>
          <w:lang w:eastAsia="de-DE" w:bidi="de-DE"/>
        </w:rPr>
        <w:t>[SOURCE:</w:t>
      </w:r>
      <w:r>
        <w:rPr>
          <w:rFonts w:eastAsia="MS Mincho" w:cs="Cambria"/>
          <w:sz w:val="21"/>
          <w:szCs w:val="20"/>
          <w:lang w:eastAsia="de-DE" w:bidi="de-DE"/>
        </w:rPr>
        <w:t xml:space="preserve"> 13]</w:t>
      </w:r>
    </w:p>
    <w:p w14:paraId="370B7127" w14:textId="77777777" w:rsidR="00CE7843" w:rsidRPr="00AA4017"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49" w:name="_Toc33113525"/>
    </w:p>
    <w:p w14:paraId="4D00BDF5" w14:textId="77777777" w:rsidR="00CE7843" w:rsidRDefault="00CE7843" w:rsidP="00CE7843">
      <w:pPr>
        <w:pStyle w:val="TermNum"/>
        <w:tabs>
          <w:tab w:val="clear" w:pos="403"/>
        </w:tabs>
        <w:spacing w:line="230" w:lineRule="atLeast"/>
        <w:jc w:val="both"/>
        <w:rPr>
          <w:b w:val="0"/>
          <w:lang w:eastAsia="zh-CN"/>
        </w:rPr>
      </w:pPr>
      <w:r w:rsidRPr="00AA4017">
        <w:rPr>
          <w:rFonts w:eastAsia="MS Mincho" w:cs="Cambria" w:hint="eastAsia"/>
          <w:sz w:val="21"/>
          <w:szCs w:val="20"/>
          <w:lang w:eastAsia="de-DE" w:bidi="de-DE"/>
        </w:rPr>
        <w:t xml:space="preserve">blackbody radiance </w:t>
      </w:r>
      <w:r>
        <w:rPr>
          <w:rFonts w:hint="eastAsia"/>
          <w:b w:val="0"/>
          <w:i/>
          <w:lang w:eastAsia="zh-CN"/>
        </w:rPr>
        <w:t>(</w:t>
      </w:r>
      <w:proofErr w:type="spellStart"/>
      <w:proofErr w:type="gramStart"/>
      <w:r>
        <w:rPr>
          <w:rFonts w:hint="eastAsia"/>
          <w:b w:val="0"/>
          <w:i/>
          <w:lang w:eastAsia="zh-CN"/>
        </w:rPr>
        <w:t>I</w:t>
      </w:r>
      <w:r>
        <w:rPr>
          <w:b w:val="0"/>
          <w:i/>
          <w:vertAlign w:val="subscript"/>
          <w:lang w:eastAsia="zh-CN"/>
        </w:rPr>
        <w:t>bb,</w:t>
      </w:r>
      <w:r>
        <w:rPr>
          <w:rFonts w:hint="eastAsia"/>
          <w:b w:val="0"/>
          <w:i/>
          <w:vertAlign w:val="subscript"/>
          <w:lang w:eastAsia="zh-CN"/>
        </w:rPr>
        <w:t>v</w:t>
      </w:r>
      <w:proofErr w:type="spellEnd"/>
      <w:proofErr w:type="gramEnd"/>
      <w:r>
        <w:rPr>
          <w:rFonts w:hint="eastAsia"/>
          <w:b w:val="0"/>
          <w:lang w:eastAsia="zh-CN"/>
        </w:rPr>
        <w:t>)</w:t>
      </w:r>
      <w:bookmarkEnd w:id="49"/>
    </w:p>
    <w:p w14:paraId="30844336" w14:textId="77777777" w:rsidR="00CE7843" w:rsidRPr="00AA4017" w:rsidRDefault="00CE7843" w:rsidP="00CE7843">
      <w:pPr>
        <w:rPr>
          <w:sz w:val="21"/>
        </w:rPr>
      </w:pPr>
      <w:r w:rsidRPr="00AA4017">
        <w:rPr>
          <w:rFonts w:eastAsia="SimSun" w:hint="eastAsia"/>
          <w:sz w:val="21"/>
          <w:lang w:eastAsia="zh-CN"/>
        </w:rPr>
        <w:t>p</w:t>
      </w:r>
      <w:r w:rsidRPr="00AA4017">
        <w:rPr>
          <w:rFonts w:eastAsia="SimSun"/>
          <w:sz w:val="21"/>
          <w:lang w:eastAsia="zh-CN"/>
        </w:rPr>
        <w:t xml:space="preserve">hysical radiance </w:t>
      </w:r>
      <w:r w:rsidRPr="00AA4017">
        <w:rPr>
          <w:rFonts w:eastAsia="SimSun" w:hint="eastAsia"/>
          <w:sz w:val="21"/>
          <w:lang w:eastAsia="zh-CN"/>
        </w:rPr>
        <w:t>of a</w:t>
      </w:r>
      <w:r w:rsidRPr="00AA4017">
        <w:rPr>
          <w:rFonts w:eastAsia="SimSun"/>
          <w:sz w:val="21"/>
          <w:lang w:eastAsia="zh-CN"/>
        </w:rPr>
        <w:t>n absorber determined by applying</w:t>
      </w:r>
      <w:r w:rsidRPr="00AA4017">
        <w:rPr>
          <w:rFonts w:eastAsia="SimSun" w:hint="eastAsia"/>
          <w:sz w:val="21"/>
          <w:lang w:eastAsia="zh-CN"/>
        </w:rPr>
        <w:t xml:space="preserve"> </w:t>
      </w:r>
      <w:r w:rsidRPr="00AA4017">
        <w:rPr>
          <w:rFonts w:eastAsia="SimSun"/>
          <w:sz w:val="21"/>
          <w:lang w:eastAsia="zh-CN"/>
        </w:rPr>
        <w:t>Planck’s function (</w:t>
      </w:r>
      <w:r w:rsidRPr="00AA4017">
        <w:rPr>
          <w:rFonts w:eastAsia="SimSun" w:hint="eastAsia"/>
          <w:sz w:val="21"/>
          <w:lang w:eastAsia="zh-CN"/>
        </w:rPr>
        <w:t xml:space="preserve">either </w:t>
      </w:r>
      <w:r w:rsidRPr="00AA4017">
        <w:rPr>
          <w:rFonts w:eastAsia="SimSun"/>
          <w:sz w:val="21"/>
          <w:lang w:eastAsia="zh-CN"/>
        </w:rPr>
        <w:t xml:space="preserve">in wavelength space </w:t>
      </w:r>
      <w:r w:rsidRPr="00AA4017">
        <w:rPr>
          <w:rFonts w:eastAsia="SimSun" w:hint="eastAsia"/>
          <w:sz w:val="21"/>
          <w:lang w:eastAsia="zh-CN"/>
        </w:rPr>
        <w:t>or</w:t>
      </w:r>
      <w:r w:rsidRPr="00AA4017">
        <w:rPr>
          <w:rFonts w:eastAsia="SimSun"/>
          <w:sz w:val="21"/>
          <w:lang w:eastAsia="zh-CN"/>
        </w:rPr>
        <w:t xml:space="preserve"> in terms of frequencies) to</w:t>
      </w:r>
      <w:r w:rsidRPr="00AA4017">
        <w:rPr>
          <w:rFonts w:eastAsia="SimSun" w:hint="eastAsia"/>
          <w:sz w:val="21"/>
          <w:lang w:eastAsia="zh-CN"/>
        </w:rPr>
        <w:t xml:space="preserve"> </w:t>
      </w:r>
      <w:r w:rsidRPr="00AA4017">
        <w:rPr>
          <w:rFonts w:eastAsia="SimSun"/>
          <w:sz w:val="21"/>
          <w:lang w:eastAsia="zh-CN"/>
        </w:rPr>
        <w:t>absorber</w:t>
      </w:r>
      <w:r w:rsidRPr="00AA4017">
        <w:rPr>
          <w:rFonts w:eastAsia="SimSun" w:hint="eastAsia"/>
          <w:sz w:val="21"/>
          <w:lang w:eastAsia="zh-CN"/>
        </w:rPr>
        <w:t xml:space="preserve"> temperature</w:t>
      </w:r>
      <w:r w:rsidRPr="00AA4017">
        <w:rPr>
          <w:rFonts w:eastAsia="SimSun"/>
          <w:sz w:val="21"/>
          <w:lang w:eastAsia="zh-CN"/>
        </w:rPr>
        <w:t xml:space="preserve"> </w:t>
      </w:r>
      <w:r w:rsidRPr="00AA4017">
        <w:rPr>
          <w:i/>
          <w:sz w:val="21"/>
        </w:rPr>
        <w:t>T</w:t>
      </w:r>
      <w:r w:rsidRPr="00AA4017">
        <w:rPr>
          <w:i/>
          <w:sz w:val="21"/>
          <w:vertAlign w:val="subscript"/>
        </w:rPr>
        <w:t>w</w:t>
      </w:r>
    </w:p>
    <w:p w14:paraId="5D1334F9" w14:textId="77777777" w:rsidR="00CE7843" w:rsidRPr="00AA4017" w:rsidRDefault="001C3002" w:rsidP="00CE7843">
      <w:pPr>
        <w:jc w:val="center"/>
        <w:rPr>
          <w:sz w:val="21"/>
        </w:rPr>
      </w:pPr>
      <m:oMath>
        <m:sSub>
          <m:sSubPr>
            <m:ctrlPr>
              <w:rPr>
                <w:rFonts w:ascii="Cambria Math" w:hAnsi="Cambria Math"/>
                <w:i/>
                <w:sz w:val="21"/>
              </w:rPr>
            </m:ctrlPr>
          </m:sSubPr>
          <m:e>
            <m:r>
              <w:rPr>
                <w:rFonts w:ascii="Cambria Math" w:hAnsi="Cambria Math"/>
                <w:sz w:val="21"/>
              </w:rPr>
              <m:t>I</m:t>
            </m:r>
          </m:e>
          <m:sub>
            <m:r>
              <w:rPr>
                <w:rFonts w:ascii="Cambria Math" w:hAnsi="Cambria Math"/>
                <w:sz w:val="21"/>
              </w:rPr>
              <m:t>bb,v</m:t>
            </m:r>
          </m:sub>
        </m:sSub>
        <m:r>
          <w:rPr>
            <w:rFonts w:ascii="Cambria Math" w:hAnsi="Cambria Math"/>
            <w:sz w:val="21"/>
          </w:rPr>
          <m:t>=</m:t>
        </m:r>
        <m:f>
          <m:fPr>
            <m:ctrlPr>
              <w:rPr>
                <w:rFonts w:ascii="Cambria Math" w:hAnsi="Cambria Math"/>
                <w:i/>
                <w:sz w:val="21"/>
              </w:rPr>
            </m:ctrlPr>
          </m:fPr>
          <m:num>
            <m:r>
              <w:rPr>
                <w:rFonts w:ascii="Cambria Math" w:hAnsi="Cambria Math"/>
                <w:sz w:val="21"/>
              </w:rPr>
              <m:t>2</m:t>
            </m:r>
            <m:r>
              <w:rPr>
                <w:rFonts w:ascii="Cambria Math" w:hAnsi="Cambria Math"/>
                <w:sz w:val="21"/>
              </w:rPr>
              <m:t>h</m:t>
            </m:r>
            <m:sSup>
              <m:sSupPr>
                <m:ctrlPr>
                  <w:rPr>
                    <w:rFonts w:ascii="Cambria Math" w:hAnsi="Cambria Math"/>
                    <w:i/>
                    <w:sz w:val="21"/>
                  </w:rPr>
                </m:ctrlPr>
              </m:sSupPr>
              <m:e>
                <m:r>
                  <w:rPr>
                    <w:rFonts w:ascii="Cambria Math" w:hAnsi="Cambria Math"/>
                    <w:sz w:val="21"/>
                  </w:rPr>
                  <m:t>v</m:t>
                </m:r>
              </m:e>
              <m:sup>
                <m:r>
                  <w:rPr>
                    <w:rFonts w:ascii="Cambria Math" w:hAnsi="Cambria Math"/>
                    <w:sz w:val="21"/>
                  </w:rPr>
                  <m:t>3</m:t>
                </m:r>
              </m:sup>
            </m:sSup>
          </m:num>
          <m:den>
            <m:sSup>
              <m:sSupPr>
                <m:ctrlPr>
                  <w:rPr>
                    <w:rFonts w:ascii="Cambria Math" w:hAnsi="Cambria Math"/>
                    <w:i/>
                    <w:sz w:val="21"/>
                  </w:rPr>
                </m:ctrlPr>
              </m:sSupPr>
              <m:e>
                <m:r>
                  <w:rPr>
                    <w:rFonts w:ascii="Cambria Math" w:hAnsi="Cambria Math"/>
                    <w:sz w:val="21"/>
                  </w:rPr>
                  <m:t>c</m:t>
                </m:r>
              </m:e>
              <m:sup>
                <m:r>
                  <w:rPr>
                    <w:rFonts w:ascii="Cambria Math" w:hAnsi="Cambria Math"/>
                    <w:sz w:val="21"/>
                  </w:rPr>
                  <m:t>2</m:t>
                </m:r>
              </m:sup>
            </m:sSup>
          </m:den>
        </m:f>
        <m:f>
          <m:fPr>
            <m:ctrlPr>
              <w:rPr>
                <w:rFonts w:ascii="Cambria Math" w:hAnsi="Cambria Math"/>
                <w:i/>
                <w:sz w:val="21"/>
              </w:rPr>
            </m:ctrlPr>
          </m:fPr>
          <m:num>
            <m:r>
              <w:rPr>
                <w:rFonts w:ascii="Cambria Math" w:hAnsi="Cambria Math"/>
                <w:sz w:val="21"/>
              </w:rPr>
              <m:t>1</m:t>
            </m:r>
          </m:num>
          <m:den>
            <m:sSup>
              <m:sSupPr>
                <m:ctrlPr>
                  <w:rPr>
                    <w:rFonts w:ascii="Cambria Math" w:hAnsi="Cambria Math"/>
                    <w:i/>
                    <w:sz w:val="21"/>
                  </w:rPr>
                </m:ctrlPr>
              </m:sSupPr>
              <m:e>
                <m:r>
                  <w:rPr>
                    <w:rFonts w:ascii="Cambria Math" w:hAnsi="Cambria Math"/>
                    <w:sz w:val="21"/>
                  </w:rPr>
                  <m:t>e</m:t>
                </m:r>
              </m:e>
              <m:sup>
                <m:f>
                  <m:fPr>
                    <m:ctrlPr>
                      <w:rPr>
                        <w:rFonts w:ascii="Cambria Math" w:hAnsi="Cambria Math"/>
                        <w:i/>
                        <w:sz w:val="21"/>
                      </w:rPr>
                    </m:ctrlPr>
                  </m:fPr>
                  <m:num>
                    <m:r>
                      <w:rPr>
                        <w:rFonts w:ascii="Cambria Math" w:hAnsi="Cambria Math"/>
                        <w:sz w:val="21"/>
                      </w:rPr>
                      <m:t>hv</m:t>
                    </m:r>
                  </m:num>
                  <m:den>
                    <m:r>
                      <w:rPr>
                        <w:rFonts w:ascii="Cambria Math" w:hAnsi="Cambria Math"/>
                        <w:sz w:val="21"/>
                      </w:rPr>
                      <m:t>kT</m:t>
                    </m:r>
                    <m:r>
                      <w:rPr>
                        <w:rFonts w:ascii="Cambria Math" w:hAnsi="Cambria Math"/>
                        <w:sz w:val="21"/>
                        <w:vertAlign w:val="subscript"/>
                      </w:rPr>
                      <m:t>w</m:t>
                    </m:r>
                  </m:den>
                </m:f>
              </m:sup>
            </m:sSup>
            <m:r>
              <w:rPr>
                <w:rFonts w:ascii="Cambria Math" w:hAnsi="Cambria Math"/>
                <w:sz w:val="21"/>
              </w:rPr>
              <m:t>-1</m:t>
            </m:r>
          </m:den>
        </m:f>
        <m:r>
          <w:rPr>
            <w:rFonts w:ascii="Cambria Math" w:hAnsi="Cambria Math"/>
            <w:sz w:val="21"/>
          </w:rPr>
          <m:t xml:space="preserve"> </m:t>
        </m:r>
      </m:oMath>
      <w:r w:rsidR="00CE7843" w:rsidRPr="00AA4017">
        <w:rPr>
          <w:rFonts w:hint="eastAsia"/>
          <w:sz w:val="21"/>
        </w:rPr>
        <w:t>in frequency space</w:t>
      </w:r>
    </w:p>
    <w:p w14:paraId="44E423CD" w14:textId="77777777" w:rsidR="00CE7843" w:rsidRPr="00AA4017" w:rsidRDefault="00CE7843" w:rsidP="00CE7843">
      <w:pPr>
        <w:rPr>
          <w:sz w:val="20"/>
        </w:rPr>
      </w:pPr>
      <w:proofErr w:type="gramStart"/>
      <w:r w:rsidRPr="00AA4017">
        <w:rPr>
          <w:sz w:val="21"/>
        </w:rPr>
        <w:t>where</w:t>
      </w:r>
      <w:proofErr w:type="gramEnd"/>
      <w:r w:rsidRPr="00AA4017">
        <w:rPr>
          <w:sz w:val="21"/>
        </w:rPr>
        <w:t xml:space="preserve"> </w:t>
      </w:r>
    </w:p>
    <w:p w14:paraId="7F3E4629" w14:textId="77777777" w:rsidR="00CE7843" w:rsidRPr="00AA4017" w:rsidRDefault="00CE7843" w:rsidP="00CE7843">
      <w:pPr>
        <w:pStyle w:val="Note"/>
        <w:tabs>
          <w:tab w:val="left" w:pos="1433"/>
        </w:tabs>
        <w:ind w:firstLineChars="200" w:firstLine="420"/>
        <w:rPr>
          <w:rFonts w:ascii="Cambria" w:eastAsia="Arial Unicode MS" w:hAnsi="Cambria" w:cs="Arial Unicode MS"/>
          <w:sz w:val="21"/>
          <w:lang w:eastAsia="zh-CN"/>
        </w:rPr>
      </w:pPr>
      <w:r w:rsidRPr="00AA4017">
        <w:rPr>
          <w:rFonts w:ascii="Cambria" w:eastAsia="SimSun" w:hAnsi="Cambria"/>
          <w:i/>
          <w:iCs/>
          <w:sz w:val="21"/>
          <w:lang w:eastAsia="zh-CN"/>
        </w:rPr>
        <w:t>T</w:t>
      </w:r>
      <w:r w:rsidRPr="00AA4017">
        <w:rPr>
          <w:rFonts w:ascii="Cambria" w:eastAsia="SimSun" w:hAnsi="Cambria"/>
          <w:i/>
          <w:iCs/>
          <w:sz w:val="21"/>
          <w:vertAlign w:val="subscript"/>
          <w:lang w:eastAsia="zh-CN"/>
        </w:rPr>
        <w:t>w</w:t>
      </w:r>
      <w:r w:rsidRPr="00AA4017">
        <w:rPr>
          <w:rFonts w:ascii="Cambria" w:eastAsia="SimSun" w:hAnsi="Cambria"/>
          <w:sz w:val="21"/>
          <w:lang w:eastAsia="zh-CN"/>
        </w:rPr>
        <w:t xml:space="preserve"> </w:t>
      </w:r>
      <w:r w:rsidRPr="00AA4017">
        <w:rPr>
          <w:rFonts w:ascii="Cambria" w:eastAsia="SimSun" w:hAnsi="Cambria"/>
          <w:sz w:val="21"/>
          <w:lang w:eastAsia="zh-CN"/>
        </w:rPr>
        <w:tab/>
      </w:r>
      <w:r w:rsidRPr="00AA4017">
        <w:rPr>
          <w:rFonts w:ascii="Cambria" w:eastAsia="SimSun" w:hAnsi="Cambria"/>
          <w:sz w:val="21"/>
          <w:lang w:eastAsia="zh-CN"/>
        </w:rPr>
        <w:tab/>
        <w:t xml:space="preserve">is the temperature of the </w:t>
      </w:r>
      <w:proofErr w:type="gramStart"/>
      <w:r w:rsidRPr="00AA4017">
        <w:rPr>
          <w:rFonts w:ascii="Cambria" w:eastAsia="SimSun" w:hAnsi="Cambria"/>
          <w:sz w:val="21"/>
          <w:lang w:eastAsia="zh-CN"/>
        </w:rPr>
        <w:t>absorber</w:t>
      </w:r>
      <w:r w:rsidRPr="00AA4017">
        <w:rPr>
          <w:rFonts w:ascii="Cambria" w:eastAsia="Arial Unicode MS" w:hAnsi="Cambria" w:cs="Arial Unicode MS"/>
          <w:sz w:val="21"/>
          <w:lang w:eastAsia="zh-CN"/>
        </w:rPr>
        <w:t>;</w:t>
      </w:r>
      <w:proofErr w:type="gramEnd"/>
    </w:p>
    <w:p w14:paraId="1316992B" w14:textId="77777777" w:rsidR="00CE7843" w:rsidRPr="00AA4017" w:rsidRDefault="00CE7843" w:rsidP="00CE7843">
      <w:pPr>
        <w:pStyle w:val="Note"/>
        <w:tabs>
          <w:tab w:val="left" w:pos="1433"/>
        </w:tabs>
        <w:ind w:firstLineChars="200" w:firstLine="420"/>
        <w:rPr>
          <w:rFonts w:ascii="Cambria" w:hAnsi="Cambria"/>
          <w:sz w:val="16"/>
        </w:rPr>
      </w:pPr>
      <w:r w:rsidRPr="00AA4017">
        <w:rPr>
          <w:rFonts w:ascii="Cambria" w:eastAsia="SimSun" w:hAnsi="Cambria"/>
          <w:i/>
          <w:iCs/>
          <w:sz w:val="21"/>
          <w:lang w:eastAsia="zh-CN"/>
        </w:rPr>
        <w:t xml:space="preserve"> h</w:t>
      </w:r>
      <w:r w:rsidRPr="00AA4017">
        <w:rPr>
          <w:rFonts w:ascii="Cambria" w:eastAsia="SimSun" w:hAnsi="Cambria"/>
          <w:sz w:val="21"/>
          <w:lang w:eastAsia="zh-CN"/>
        </w:rPr>
        <w:t xml:space="preserve"> </w:t>
      </w:r>
      <w:r w:rsidRPr="00AA4017">
        <w:rPr>
          <w:rFonts w:ascii="Cambria" w:eastAsia="SimSun" w:hAnsi="Cambria"/>
          <w:sz w:val="21"/>
          <w:lang w:eastAsia="zh-CN"/>
        </w:rPr>
        <w:tab/>
      </w:r>
      <w:r w:rsidRPr="00AA4017">
        <w:rPr>
          <w:rFonts w:ascii="Cambria" w:eastAsia="SimSun" w:hAnsi="Cambria"/>
          <w:sz w:val="21"/>
          <w:lang w:eastAsia="zh-CN"/>
        </w:rPr>
        <w:tab/>
        <w:t xml:space="preserve">is the Plank’s constant </w:t>
      </w:r>
      <w:r w:rsidRPr="00AA4017">
        <w:rPr>
          <w:rFonts w:ascii="Cambria" w:hAnsi="Cambria"/>
          <w:sz w:val="21"/>
        </w:rPr>
        <w:t>(6.62607</w:t>
      </w:r>
      <w:r w:rsidRPr="00AA4017">
        <w:rPr>
          <w:rFonts w:ascii="Cambria" w:hAnsi="Cambria"/>
          <w:sz w:val="21"/>
        </w:rPr>
        <w:sym w:font="Symbol" w:char="F0B4"/>
      </w:r>
      <w:r w:rsidRPr="00AA4017">
        <w:rPr>
          <w:rFonts w:ascii="Cambria" w:hAnsi="Cambria"/>
          <w:sz w:val="21"/>
        </w:rPr>
        <w:t>10</w:t>
      </w:r>
      <w:r w:rsidRPr="00AA4017">
        <w:rPr>
          <w:rFonts w:ascii="Cambria" w:hAnsi="Cambria"/>
          <w:sz w:val="21"/>
          <w:vertAlign w:val="superscript"/>
        </w:rPr>
        <w:t>-34</w:t>
      </w:r>
      <w:r w:rsidRPr="00AA4017">
        <w:rPr>
          <w:rFonts w:ascii="Cambria" w:hAnsi="Cambria"/>
          <w:sz w:val="21"/>
        </w:rPr>
        <w:t xml:space="preserve"> </w:t>
      </w:r>
      <w:proofErr w:type="spellStart"/>
      <w:r w:rsidRPr="00AA4017">
        <w:rPr>
          <w:rFonts w:ascii="Cambria" w:hAnsi="Cambria"/>
          <w:sz w:val="21"/>
        </w:rPr>
        <w:t>joules</w:t>
      </w:r>
      <w:r w:rsidRPr="00AA4017">
        <w:rPr>
          <w:rFonts w:ascii="Cambria" w:hAnsi="Cambria"/>
          <w:sz w:val="21"/>
          <w:lang w:eastAsia="zh-CN"/>
        </w:rPr>
        <w:t>·s</w:t>
      </w:r>
      <w:proofErr w:type="spellEnd"/>
      <w:proofErr w:type="gramStart"/>
      <w:r w:rsidRPr="00AA4017">
        <w:rPr>
          <w:rFonts w:ascii="Cambria" w:hAnsi="Cambria"/>
          <w:sz w:val="21"/>
        </w:rPr>
        <w:t>)</w:t>
      </w:r>
      <w:r w:rsidRPr="00AA4017">
        <w:rPr>
          <w:rFonts w:ascii="Cambria" w:eastAsia="Arial Unicode MS" w:hAnsi="Cambria" w:cs="Arial Unicode MS"/>
          <w:sz w:val="21"/>
          <w:lang w:eastAsia="zh-CN"/>
        </w:rPr>
        <w:t>;</w:t>
      </w:r>
      <w:proofErr w:type="gramEnd"/>
    </w:p>
    <w:p w14:paraId="64FECD47" w14:textId="77777777" w:rsidR="00CE7843" w:rsidRPr="00AA4017" w:rsidRDefault="00CE7843" w:rsidP="00CE7843">
      <w:pPr>
        <w:pStyle w:val="Note"/>
        <w:tabs>
          <w:tab w:val="clear" w:pos="960"/>
          <w:tab w:val="left" w:pos="300"/>
          <w:tab w:val="left" w:pos="1433"/>
        </w:tabs>
        <w:rPr>
          <w:rFonts w:ascii="Cambria" w:hAnsi="Cambria"/>
          <w:sz w:val="21"/>
        </w:rPr>
      </w:pPr>
      <w:r w:rsidRPr="00AA4017">
        <w:rPr>
          <w:rFonts w:ascii="Cambria" w:eastAsia="SimSun" w:hAnsi="Cambria"/>
          <w:i/>
          <w:sz w:val="21"/>
          <w:lang w:eastAsia="zh-CN"/>
        </w:rPr>
        <w:lastRenderedPageBreak/>
        <w:tab/>
        <w:t xml:space="preserve"> v</w:t>
      </w:r>
      <w:r w:rsidRPr="00AA4017">
        <w:rPr>
          <w:rFonts w:ascii="Cambria" w:eastAsia="SimSun" w:hAnsi="Cambria"/>
          <w:sz w:val="21"/>
          <w:lang w:eastAsia="zh-CN"/>
        </w:rPr>
        <w:t xml:space="preserve"> </w:t>
      </w:r>
      <w:r w:rsidRPr="00AA4017">
        <w:rPr>
          <w:rFonts w:ascii="Cambria" w:eastAsia="SimSun" w:hAnsi="Cambria"/>
          <w:sz w:val="21"/>
          <w:lang w:eastAsia="zh-CN"/>
        </w:rPr>
        <w:tab/>
      </w:r>
      <w:r w:rsidRPr="00AA4017">
        <w:rPr>
          <w:rFonts w:ascii="Cambria" w:eastAsia="SimSun" w:hAnsi="Cambria"/>
          <w:sz w:val="21"/>
          <w:lang w:eastAsia="zh-CN"/>
        </w:rPr>
        <w:tab/>
        <w:t xml:space="preserve">is the frequency in </w:t>
      </w:r>
      <w:proofErr w:type="gramStart"/>
      <w:r w:rsidRPr="00AA4017">
        <w:rPr>
          <w:rFonts w:ascii="Cambria" w:eastAsia="SimSun" w:hAnsi="Cambria"/>
          <w:sz w:val="21"/>
          <w:lang w:eastAsia="zh-CN"/>
        </w:rPr>
        <w:t>Hz;</w:t>
      </w:r>
      <w:proofErr w:type="gramEnd"/>
    </w:p>
    <w:p w14:paraId="1E1601A6" w14:textId="77777777" w:rsidR="00CE7843" w:rsidRPr="00AA4017" w:rsidRDefault="00CE7843" w:rsidP="00CE7843">
      <w:pPr>
        <w:pStyle w:val="Note"/>
        <w:tabs>
          <w:tab w:val="left" w:pos="1433"/>
        </w:tabs>
        <w:ind w:firstLineChars="200" w:firstLine="420"/>
        <w:rPr>
          <w:rFonts w:ascii="Cambria" w:hAnsi="Cambria"/>
          <w:sz w:val="21"/>
        </w:rPr>
      </w:pPr>
      <w:r w:rsidRPr="00AA4017">
        <w:rPr>
          <w:rFonts w:ascii="Cambria" w:hAnsi="Cambria"/>
          <w:i/>
          <w:sz w:val="21"/>
        </w:rPr>
        <w:t>c</w:t>
      </w:r>
      <w:r w:rsidRPr="00AA4017">
        <w:rPr>
          <w:rFonts w:ascii="Cambria" w:hAnsi="Cambria"/>
          <w:sz w:val="21"/>
        </w:rPr>
        <w:t xml:space="preserve"> </w:t>
      </w:r>
      <w:r w:rsidRPr="00AA4017">
        <w:rPr>
          <w:rFonts w:ascii="Cambria" w:hAnsi="Cambria"/>
          <w:sz w:val="21"/>
        </w:rPr>
        <w:tab/>
      </w:r>
      <w:r w:rsidRPr="00AA4017">
        <w:rPr>
          <w:rFonts w:ascii="Cambria" w:hAnsi="Cambria"/>
          <w:sz w:val="21"/>
        </w:rPr>
        <w:tab/>
        <w:t>is the velocity of light (2.997925</w:t>
      </w:r>
      <w:r w:rsidRPr="00AA4017">
        <w:rPr>
          <w:rFonts w:ascii="Cambria" w:hAnsi="Cambria"/>
          <w:sz w:val="21"/>
        </w:rPr>
        <w:sym w:font="Symbol" w:char="F0B4"/>
      </w:r>
      <w:r w:rsidRPr="00AA4017">
        <w:rPr>
          <w:rFonts w:ascii="Cambria" w:hAnsi="Cambria"/>
          <w:sz w:val="21"/>
        </w:rPr>
        <w:t>10</w:t>
      </w:r>
      <w:r w:rsidRPr="00AA4017">
        <w:rPr>
          <w:rFonts w:ascii="Cambria" w:hAnsi="Cambria"/>
          <w:sz w:val="21"/>
          <w:vertAlign w:val="superscript"/>
        </w:rPr>
        <w:t>8</w:t>
      </w:r>
      <w:r w:rsidRPr="00AA4017">
        <w:rPr>
          <w:rFonts w:ascii="Cambria" w:hAnsi="Cambria"/>
          <w:sz w:val="21"/>
        </w:rPr>
        <w:t>m/s</w:t>
      </w:r>
      <w:proofErr w:type="gramStart"/>
      <w:r w:rsidRPr="00AA4017">
        <w:rPr>
          <w:rFonts w:ascii="Cambria" w:hAnsi="Cambria"/>
          <w:sz w:val="21"/>
        </w:rPr>
        <w:t>);</w:t>
      </w:r>
      <w:proofErr w:type="gramEnd"/>
    </w:p>
    <w:p w14:paraId="4D4A0383" w14:textId="77777777" w:rsidR="00CE7843" w:rsidRPr="00AA4017" w:rsidRDefault="00CE7843" w:rsidP="00CE7843">
      <w:pPr>
        <w:pStyle w:val="Note"/>
        <w:tabs>
          <w:tab w:val="left" w:pos="1433"/>
        </w:tabs>
        <w:ind w:firstLineChars="200" w:firstLine="420"/>
        <w:rPr>
          <w:rFonts w:ascii="Cambria" w:hAnsi="Cambria"/>
          <w:sz w:val="21"/>
        </w:rPr>
      </w:pPr>
      <w:r w:rsidRPr="00AA4017">
        <w:rPr>
          <w:rFonts w:ascii="Cambria" w:hAnsi="Cambria"/>
          <w:i/>
          <w:sz w:val="21"/>
        </w:rPr>
        <w:t>k</w:t>
      </w:r>
      <w:r w:rsidRPr="00AA4017">
        <w:rPr>
          <w:rFonts w:ascii="Cambria" w:hAnsi="Cambria"/>
          <w:sz w:val="21"/>
        </w:rPr>
        <w:tab/>
      </w:r>
      <w:r w:rsidRPr="00AA4017">
        <w:rPr>
          <w:rFonts w:ascii="Cambria" w:hAnsi="Cambria"/>
          <w:sz w:val="21"/>
        </w:rPr>
        <w:tab/>
        <w:t>is the Boltzmann’s constant (1.38064852</w:t>
      </w:r>
      <w:r w:rsidRPr="00AA4017">
        <w:rPr>
          <w:rFonts w:ascii="Cambria" w:hAnsi="Cambria"/>
          <w:sz w:val="21"/>
        </w:rPr>
        <w:sym w:font="Symbol" w:char="F0B4"/>
      </w:r>
      <w:r w:rsidRPr="00AA4017">
        <w:rPr>
          <w:rFonts w:ascii="Cambria" w:hAnsi="Cambria"/>
          <w:sz w:val="21"/>
        </w:rPr>
        <w:t>10</w:t>
      </w:r>
      <w:r w:rsidRPr="00AA4017">
        <w:rPr>
          <w:rFonts w:ascii="Cambria" w:hAnsi="Cambria"/>
          <w:sz w:val="21"/>
          <w:vertAlign w:val="superscript"/>
        </w:rPr>
        <w:t>-23</w:t>
      </w:r>
      <w:r w:rsidRPr="00AA4017">
        <w:rPr>
          <w:rFonts w:ascii="Cambria" w:hAnsi="Cambria"/>
          <w:sz w:val="21"/>
        </w:rPr>
        <w:t xml:space="preserve"> joules/K).</w:t>
      </w:r>
    </w:p>
    <w:p w14:paraId="2B759A00" w14:textId="77777777" w:rsidR="00CE7843" w:rsidRPr="00AA4017" w:rsidRDefault="00CE7843" w:rsidP="00CE7843">
      <w:pPr>
        <w:rPr>
          <w:rFonts w:eastAsia="SimSun"/>
          <w:sz w:val="21"/>
          <w:lang w:eastAsia="zh-CN"/>
        </w:rPr>
      </w:pPr>
      <w:r w:rsidRPr="00AA4017">
        <w:rPr>
          <w:sz w:val="21"/>
        </w:rPr>
        <w:t>the constants are defined in term of perfect blackbody.</w:t>
      </w:r>
    </w:p>
    <w:p w14:paraId="59A1AA92" w14:textId="77777777" w:rsidR="00CE7843" w:rsidRPr="00AA4017"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50" w:name="_Toc33113526"/>
    </w:p>
    <w:p w14:paraId="2A198233" w14:textId="77777777" w:rsidR="00CE7843" w:rsidRPr="00AA4017" w:rsidRDefault="00CE7843" w:rsidP="00CE7843">
      <w:pPr>
        <w:pStyle w:val="TermNum"/>
        <w:tabs>
          <w:tab w:val="clear" w:pos="403"/>
        </w:tabs>
        <w:spacing w:line="230" w:lineRule="atLeast"/>
        <w:jc w:val="both"/>
        <w:rPr>
          <w:rFonts w:eastAsia="MS Mincho" w:cs="Cambria"/>
          <w:sz w:val="21"/>
          <w:szCs w:val="20"/>
          <w:lang w:eastAsia="de-DE" w:bidi="de-DE"/>
        </w:rPr>
      </w:pPr>
      <w:r w:rsidRPr="00AA4017">
        <w:rPr>
          <w:rFonts w:eastAsia="MS Mincho" w:cs="Cambria" w:hint="eastAsia"/>
          <w:sz w:val="21"/>
          <w:szCs w:val="20"/>
          <w:lang w:eastAsia="de-DE" w:bidi="de-DE"/>
        </w:rPr>
        <w:t>boresight</w:t>
      </w:r>
      <w:bookmarkEnd w:id="50"/>
    </w:p>
    <w:p w14:paraId="2FA4AC3B" w14:textId="77777777" w:rsidR="00CE7843" w:rsidRDefault="00CE7843" w:rsidP="00CE7843">
      <w:pPr>
        <w:tabs>
          <w:tab w:val="left" w:pos="1701"/>
        </w:tabs>
        <w:rPr>
          <w:rFonts w:eastAsia="SimSun"/>
          <w:sz w:val="21"/>
          <w:lang w:eastAsia="zh-CN"/>
        </w:rPr>
      </w:pPr>
      <w:r w:rsidRPr="00AA4017">
        <w:rPr>
          <w:rFonts w:eastAsia="SimSun"/>
          <w:sz w:val="21"/>
          <w:lang w:eastAsia="zh-CN"/>
        </w:rPr>
        <w:t xml:space="preserve">calibration of a lidar sensor system, equipped with an Inertial Measurement Unit and a Global Navigation Satellite System (GNSS), to accurately determine or establish its position and orientation </w:t>
      </w:r>
    </w:p>
    <w:p w14:paraId="5B7014C5" w14:textId="77777777" w:rsidR="00CE7843" w:rsidRPr="00AA4017" w:rsidRDefault="00CE7843" w:rsidP="00CE7843">
      <w:pPr>
        <w:tabs>
          <w:tab w:val="left" w:pos="1701"/>
        </w:tabs>
        <w:rPr>
          <w:rFonts w:eastAsia="SimSun"/>
          <w:sz w:val="21"/>
          <w:lang w:eastAsia="zh-CN"/>
        </w:rPr>
      </w:pPr>
      <w:r w:rsidRPr="00AA4017">
        <w:rPr>
          <w:rFonts w:eastAsia="Cambria" w:cs="Cambria"/>
          <w:color w:val="231F20"/>
          <w:spacing w:val="-3"/>
          <w:sz w:val="21"/>
        </w:rPr>
        <w:t>[</w:t>
      </w:r>
      <w:r w:rsidRPr="00AA4017">
        <w:rPr>
          <w:rFonts w:eastAsia="Cambria" w:cs="Cambria"/>
          <w:color w:val="231F20"/>
          <w:spacing w:val="1"/>
          <w:sz w:val="21"/>
        </w:rPr>
        <w:t>S</w:t>
      </w:r>
      <w:r w:rsidRPr="00AA4017">
        <w:rPr>
          <w:rFonts w:eastAsia="Cambria" w:cs="Cambria"/>
          <w:color w:val="231F20"/>
          <w:spacing w:val="-2"/>
          <w:sz w:val="21"/>
        </w:rPr>
        <w:t>O</w:t>
      </w:r>
      <w:r w:rsidRPr="00AA4017">
        <w:rPr>
          <w:rFonts w:eastAsia="Cambria" w:cs="Cambria"/>
          <w:color w:val="231F20"/>
          <w:spacing w:val="3"/>
          <w:sz w:val="21"/>
        </w:rPr>
        <w:t>U</w:t>
      </w:r>
      <w:r w:rsidRPr="00AA4017">
        <w:rPr>
          <w:rFonts w:eastAsia="Cambria" w:cs="Cambria"/>
          <w:color w:val="231F20"/>
          <w:spacing w:val="-3"/>
          <w:sz w:val="21"/>
        </w:rPr>
        <w:t>R</w:t>
      </w:r>
      <w:r w:rsidRPr="00AA4017">
        <w:rPr>
          <w:rFonts w:eastAsia="Cambria" w:cs="Cambria"/>
          <w:color w:val="231F20"/>
          <w:spacing w:val="1"/>
          <w:sz w:val="21"/>
        </w:rPr>
        <w:t>C</w:t>
      </w:r>
      <w:r w:rsidRPr="00AA4017">
        <w:rPr>
          <w:rFonts w:eastAsia="Cambria" w:cs="Cambria"/>
          <w:color w:val="231F20"/>
          <w:spacing w:val="-1"/>
          <w:sz w:val="21"/>
        </w:rPr>
        <w:t>E</w:t>
      </w:r>
      <w:r w:rsidRPr="00AA4017">
        <w:rPr>
          <w:rFonts w:eastAsia="Cambria" w:cs="Cambria"/>
          <w:color w:val="231F20"/>
          <w:sz w:val="21"/>
        </w:rPr>
        <w:t xml:space="preserve">: </w:t>
      </w:r>
      <w:r w:rsidRPr="00AA4017">
        <w:rPr>
          <w:rFonts w:eastAsia="Cambria" w:cs="Cambria"/>
          <w:color w:val="231F20"/>
          <w:spacing w:val="1"/>
          <w:sz w:val="21"/>
        </w:rPr>
        <w:t>IS</w:t>
      </w:r>
      <w:r w:rsidRPr="00AA4017">
        <w:rPr>
          <w:rFonts w:eastAsia="Cambria" w:cs="Cambria"/>
          <w:color w:val="231F20"/>
          <w:sz w:val="21"/>
        </w:rPr>
        <w:t>O 19159</w:t>
      </w:r>
      <w:r w:rsidRPr="00AA4017">
        <w:rPr>
          <w:rFonts w:eastAsia="Cambria" w:cs="Cambria"/>
          <w:color w:val="231F20"/>
          <w:spacing w:val="-9"/>
          <w:sz w:val="21"/>
        </w:rPr>
        <w:t>-</w:t>
      </w:r>
      <w:r w:rsidRPr="00AA4017">
        <w:rPr>
          <w:rFonts w:eastAsia="Cambria" w:cs="Cambria"/>
          <w:color w:val="231F20"/>
          <w:spacing w:val="-4"/>
          <w:sz w:val="21"/>
        </w:rPr>
        <w:t>2</w:t>
      </w:r>
      <w:r w:rsidRPr="00AA4017">
        <w:rPr>
          <w:rFonts w:eastAsia="Cambria" w:cs="Cambria"/>
          <w:color w:val="231F20"/>
          <w:spacing w:val="-2"/>
          <w:sz w:val="21"/>
        </w:rPr>
        <w:t xml:space="preserve">: </w:t>
      </w:r>
      <w:r w:rsidRPr="00AA4017">
        <w:rPr>
          <w:rFonts w:eastAsia="Cambria" w:cs="Cambria"/>
          <w:color w:val="231F20"/>
          <w:spacing w:val="-3"/>
          <w:sz w:val="21"/>
        </w:rPr>
        <w:t>2</w:t>
      </w:r>
      <w:r w:rsidRPr="00AA4017">
        <w:rPr>
          <w:rFonts w:eastAsia="Cambria" w:cs="Cambria"/>
          <w:color w:val="231F20"/>
          <w:spacing w:val="1"/>
          <w:sz w:val="21"/>
        </w:rPr>
        <w:t>016</w:t>
      </w:r>
      <w:r w:rsidRPr="00AA4017">
        <w:rPr>
          <w:rFonts w:eastAsia="Cambria" w:cs="Cambria"/>
          <w:color w:val="231F20"/>
          <w:sz w:val="21"/>
        </w:rPr>
        <w:t xml:space="preserve">, </w:t>
      </w:r>
      <w:r w:rsidRPr="00AA4017">
        <w:rPr>
          <w:rFonts w:eastAsia="Cambria" w:cs="Cambria"/>
          <w:color w:val="231F20"/>
          <w:spacing w:val="1"/>
          <w:sz w:val="21"/>
        </w:rPr>
        <w:t>4</w:t>
      </w:r>
      <w:r w:rsidRPr="00AA4017">
        <w:rPr>
          <w:rFonts w:eastAsia="Cambria" w:cs="Cambria"/>
          <w:color w:val="231F20"/>
          <w:spacing w:val="6"/>
          <w:sz w:val="21"/>
        </w:rPr>
        <w:t>.4</w:t>
      </w:r>
      <w:r w:rsidRPr="00AA4017">
        <w:rPr>
          <w:rFonts w:eastAsia="Cambria" w:cs="Cambria"/>
          <w:color w:val="231F20"/>
          <w:sz w:val="21"/>
        </w:rPr>
        <w:t>]</w:t>
      </w:r>
    </w:p>
    <w:p w14:paraId="75D9B263" w14:textId="77777777" w:rsidR="00CE7843" w:rsidRPr="00E138E6" w:rsidRDefault="00CE7843" w:rsidP="00CE7843">
      <w:pPr>
        <w:tabs>
          <w:tab w:val="left" w:pos="1701"/>
        </w:tabs>
        <w:rPr>
          <w:rFonts w:eastAsia="SimSun"/>
          <w:sz w:val="19"/>
          <w:szCs w:val="19"/>
          <w:lang w:eastAsia="zh-CN"/>
        </w:rPr>
      </w:pPr>
      <w:r w:rsidRPr="00E138E6">
        <w:rPr>
          <w:sz w:val="19"/>
          <w:szCs w:val="19"/>
        </w:rPr>
        <w:t xml:space="preserve">Note 1 to entry: In microwave radiometry, the boresight is usually used to characterize the </w:t>
      </w:r>
      <w:r w:rsidRPr="00E138E6">
        <w:rPr>
          <w:rFonts w:eastAsia="SimSun"/>
          <w:sz w:val="19"/>
          <w:szCs w:val="19"/>
          <w:lang w:eastAsia="zh-CN"/>
        </w:rPr>
        <w:t xml:space="preserve">beam-maximum direction of a highly directive antenna. </w:t>
      </w:r>
    </w:p>
    <w:p w14:paraId="3B9D8497"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51" w:name="_Toc33113527"/>
    </w:p>
    <w:p w14:paraId="24F45BD1" w14:textId="77777777" w:rsidR="00CE7843" w:rsidRPr="00DB74B8" w:rsidRDefault="00CE7843" w:rsidP="00CE7843">
      <w:pPr>
        <w:pStyle w:val="TermNum"/>
        <w:tabs>
          <w:tab w:val="clear" w:pos="403"/>
        </w:tabs>
        <w:spacing w:line="230" w:lineRule="atLeast"/>
        <w:jc w:val="both"/>
        <w:rPr>
          <w:rFonts w:eastAsia="MS Mincho" w:cs="Cambria"/>
          <w:sz w:val="21"/>
          <w:szCs w:val="20"/>
          <w:lang w:eastAsia="de-DE" w:bidi="de-DE"/>
        </w:rPr>
      </w:pPr>
      <w:r w:rsidRPr="00DB74B8">
        <w:rPr>
          <w:rFonts w:eastAsia="MS Mincho" w:cs="Cambria" w:hint="eastAsia"/>
          <w:sz w:val="21"/>
          <w:szCs w:val="20"/>
          <w:lang w:eastAsia="de-DE" w:bidi="de-DE"/>
        </w:rPr>
        <w:t>b</w:t>
      </w:r>
      <w:r w:rsidRPr="00DB74B8">
        <w:rPr>
          <w:rFonts w:eastAsia="MS Mincho" w:cs="Cambria"/>
          <w:sz w:val="21"/>
          <w:szCs w:val="20"/>
          <w:lang w:eastAsia="de-DE" w:bidi="de-DE"/>
        </w:rPr>
        <w:t>rightness temperature (</w:t>
      </w:r>
      <w:r w:rsidRPr="00DB74B8">
        <w:rPr>
          <w:rFonts w:eastAsia="MS Mincho" w:cs="Cambria"/>
          <w:i/>
          <w:sz w:val="21"/>
          <w:szCs w:val="20"/>
          <w:lang w:eastAsia="de-DE" w:bidi="de-DE"/>
        </w:rPr>
        <w:t>TB</w:t>
      </w:r>
      <w:r w:rsidRPr="00DB74B8">
        <w:rPr>
          <w:rFonts w:eastAsia="MS Mincho" w:cs="Cambria"/>
          <w:sz w:val="21"/>
          <w:szCs w:val="20"/>
          <w:lang w:eastAsia="de-DE" w:bidi="de-DE"/>
        </w:rPr>
        <w:t>)</w:t>
      </w:r>
      <w:bookmarkEnd w:id="51"/>
    </w:p>
    <w:p w14:paraId="4D7314ED" w14:textId="77777777" w:rsidR="00CE7843" w:rsidRDefault="00CE7843" w:rsidP="00CE7843">
      <w:pPr>
        <w:tabs>
          <w:tab w:val="left" w:pos="1701"/>
        </w:tabs>
        <w:rPr>
          <w:rFonts w:eastAsia="SimSun"/>
          <w:i/>
          <w:sz w:val="21"/>
          <w:szCs w:val="21"/>
          <w:lang w:eastAsia="zh-CN"/>
        </w:rPr>
      </w:pPr>
      <w:r w:rsidRPr="001A6808">
        <w:rPr>
          <w:rFonts w:eastAsia="SimSun" w:hint="eastAsia"/>
          <w:sz w:val="21"/>
          <w:szCs w:val="21"/>
          <w:lang w:eastAsia="zh-CN"/>
        </w:rPr>
        <w:t>t</w:t>
      </w:r>
      <w:r w:rsidRPr="001A6808">
        <w:rPr>
          <w:rFonts w:eastAsia="SimSun"/>
          <w:sz w:val="21"/>
          <w:szCs w:val="21"/>
          <w:lang w:eastAsia="zh-CN"/>
        </w:rPr>
        <w:t>emperature</w:t>
      </w:r>
      <w:r w:rsidRPr="001A6808">
        <w:rPr>
          <w:rFonts w:eastAsia="SimSun" w:hint="eastAsia"/>
          <w:sz w:val="21"/>
          <w:szCs w:val="21"/>
          <w:lang w:eastAsia="zh-CN"/>
        </w:rPr>
        <w:t xml:space="preserve"> </w:t>
      </w:r>
      <w:r w:rsidRPr="001A6808">
        <w:rPr>
          <w:sz w:val="21"/>
          <w:szCs w:val="21"/>
        </w:rPr>
        <w:t>(expressed in Kelvins)</w:t>
      </w:r>
      <w:r w:rsidRPr="001A6808">
        <w:rPr>
          <w:rFonts w:eastAsia="SimSun"/>
          <w:sz w:val="21"/>
          <w:szCs w:val="21"/>
          <w:lang w:eastAsia="zh-CN"/>
        </w:rPr>
        <w:t xml:space="preserve"> equivalent, by the inverse Planck</w:t>
      </w:r>
      <w:r w:rsidRPr="001A6808">
        <w:rPr>
          <w:rFonts w:eastAsia="SimSun" w:hint="eastAsia"/>
          <w:sz w:val="21"/>
          <w:szCs w:val="21"/>
          <w:lang w:eastAsia="zh-CN"/>
        </w:rPr>
        <w:t xml:space="preserve"> </w:t>
      </w:r>
      <w:r w:rsidRPr="001A6808">
        <w:rPr>
          <w:rFonts w:eastAsia="SimSun"/>
          <w:sz w:val="21"/>
          <w:szCs w:val="21"/>
          <w:lang w:eastAsia="zh-CN"/>
        </w:rPr>
        <w:t>function, to a spectral radiance (W</w:t>
      </w:r>
      <w:r w:rsidRPr="001A6808">
        <w:rPr>
          <w:rFonts w:ascii="Cambria Math" w:eastAsia="SimSun" w:hAnsi="Cambria Math" w:cs="Cambria Math"/>
          <w:sz w:val="21"/>
          <w:szCs w:val="21"/>
          <w:lang w:eastAsia="zh-CN"/>
        </w:rPr>
        <w:t>⋅</w:t>
      </w:r>
      <w:r w:rsidRPr="001A6808">
        <w:rPr>
          <w:rFonts w:eastAsia="SimSun"/>
          <w:sz w:val="21"/>
          <w:szCs w:val="21"/>
          <w:lang w:eastAsia="zh-CN"/>
        </w:rPr>
        <w:t>H</w:t>
      </w:r>
      <w:r w:rsidRPr="001A6808">
        <w:rPr>
          <w:rFonts w:eastAsia="SimSun" w:hint="eastAsia"/>
          <w:sz w:val="21"/>
          <w:szCs w:val="21"/>
          <w:lang w:eastAsia="zh-CN"/>
        </w:rPr>
        <w:t>z</w:t>
      </w:r>
      <w:r w:rsidRPr="001A6808">
        <w:rPr>
          <w:rFonts w:eastAsia="SimSun"/>
          <w:sz w:val="21"/>
          <w:szCs w:val="21"/>
          <w:vertAlign w:val="superscript"/>
          <w:lang w:eastAsia="zh-CN"/>
        </w:rPr>
        <w:t>-1</w:t>
      </w:r>
      <w:r w:rsidRPr="001A6808">
        <w:rPr>
          <w:rFonts w:ascii="Cambria Math" w:eastAsia="SimSun" w:hAnsi="Cambria Math" w:cs="Cambria Math"/>
          <w:sz w:val="21"/>
          <w:szCs w:val="21"/>
          <w:lang w:eastAsia="zh-CN"/>
        </w:rPr>
        <w:t>⋅</w:t>
      </w:r>
      <w:r w:rsidRPr="001A6808">
        <w:rPr>
          <w:rFonts w:eastAsia="SimSun"/>
          <w:sz w:val="21"/>
          <w:szCs w:val="21"/>
          <w:lang w:eastAsia="zh-CN"/>
        </w:rPr>
        <w:t>m</w:t>
      </w:r>
      <w:r w:rsidRPr="001A6808">
        <w:rPr>
          <w:rFonts w:eastAsia="SimSun"/>
          <w:sz w:val="21"/>
          <w:szCs w:val="21"/>
          <w:vertAlign w:val="superscript"/>
          <w:lang w:eastAsia="zh-CN"/>
        </w:rPr>
        <w:t>-2</w:t>
      </w:r>
      <w:r w:rsidRPr="001A6808">
        <w:rPr>
          <w:rFonts w:ascii="Cambria Math" w:eastAsia="SimSun" w:hAnsi="Cambria Math" w:cs="Cambria Math"/>
          <w:sz w:val="21"/>
          <w:szCs w:val="21"/>
          <w:lang w:eastAsia="zh-CN"/>
        </w:rPr>
        <w:t>⋅</w:t>
      </w:r>
      <w:r w:rsidRPr="001A6808">
        <w:rPr>
          <w:rFonts w:eastAsia="SimSun"/>
          <w:sz w:val="21"/>
          <w:szCs w:val="21"/>
          <w:lang w:eastAsia="zh-CN"/>
        </w:rPr>
        <w:t>sr</w:t>
      </w:r>
      <w:r w:rsidRPr="001A6808">
        <w:rPr>
          <w:rFonts w:eastAsia="SimSun"/>
          <w:sz w:val="21"/>
          <w:szCs w:val="21"/>
          <w:vertAlign w:val="superscript"/>
          <w:lang w:eastAsia="zh-CN"/>
        </w:rPr>
        <w:t>-1</w:t>
      </w:r>
      <w:r w:rsidRPr="001A6808">
        <w:rPr>
          <w:rFonts w:eastAsia="SimSun"/>
          <w:sz w:val="21"/>
          <w:szCs w:val="21"/>
          <w:lang w:eastAsia="zh-CN"/>
        </w:rPr>
        <w:t>), emitted by a blackbody at temperature</w:t>
      </w:r>
      <w:r w:rsidRPr="001A6808">
        <w:rPr>
          <w:rFonts w:eastAsia="SimSun" w:hint="eastAsia"/>
          <w:sz w:val="21"/>
          <w:szCs w:val="21"/>
          <w:lang w:eastAsia="zh-CN"/>
        </w:rPr>
        <w:t xml:space="preserve"> </w:t>
      </w:r>
      <w:r w:rsidRPr="001A6808">
        <w:rPr>
          <w:rFonts w:eastAsia="SimSun"/>
          <w:i/>
          <w:sz w:val="21"/>
          <w:szCs w:val="21"/>
          <w:lang w:eastAsia="zh-CN"/>
        </w:rPr>
        <w:t>TB</w:t>
      </w:r>
    </w:p>
    <w:p w14:paraId="52F6A42F" w14:textId="77777777" w:rsidR="00CE7843" w:rsidRPr="001A6808" w:rsidRDefault="00CE7843" w:rsidP="00CE7843">
      <w:pPr>
        <w:tabs>
          <w:tab w:val="left" w:pos="1701"/>
        </w:tabs>
        <w:rPr>
          <w:rFonts w:eastAsia="SimSun"/>
          <w:sz w:val="21"/>
          <w:szCs w:val="21"/>
          <w:lang w:eastAsia="zh-CN"/>
        </w:rPr>
      </w:pPr>
      <w:r w:rsidRPr="00FC16B0">
        <w:rPr>
          <w:rFonts w:eastAsia="MS Mincho" w:cs="Cambria"/>
          <w:sz w:val="21"/>
          <w:szCs w:val="20"/>
          <w:lang w:eastAsia="de-DE" w:bidi="de-DE"/>
        </w:rPr>
        <w:t>[SOURCE:</w:t>
      </w:r>
      <w:r>
        <w:rPr>
          <w:rFonts w:eastAsia="MS Mincho" w:cs="Cambria"/>
          <w:sz w:val="21"/>
          <w:szCs w:val="20"/>
          <w:lang w:eastAsia="de-DE" w:bidi="de-DE"/>
        </w:rPr>
        <w:t xml:space="preserve"> 13]</w:t>
      </w:r>
    </w:p>
    <w:p w14:paraId="5B0581FA" w14:textId="77777777" w:rsidR="00CE7843" w:rsidRPr="00B878D9" w:rsidRDefault="00CE7843" w:rsidP="00CE7843">
      <w:pPr>
        <w:tabs>
          <w:tab w:val="left" w:pos="1701"/>
        </w:tabs>
        <w:spacing w:after="0" w:line="276" w:lineRule="auto"/>
        <w:rPr>
          <w:rFonts w:eastAsia="SimSun"/>
          <w:sz w:val="18"/>
          <w:szCs w:val="18"/>
          <w:lang w:eastAsia="zh-CN"/>
        </w:rPr>
      </w:pPr>
      <w:r w:rsidRPr="00B878D9">
        <w:rPr>
          <w:sz w:val="18"/>
          <w:szCs w:val="18"/>
        </w:rPr>
        <w:t xml:space="preserve">Note 1 to entry: </w:t>
      </w:r>
      <w:r w:rsidRPr="00B878D9">
        <w:rPr>
          <w:rFonts w:eastAsia="SimSun"/>
          <w:sz w:val="18"/>
          <w:szCs w:val="18"/>
          <w:lang w:eastAsia="zh-CN"/>
        </w:rPr>
        <w:t>In the Rayleigh-Jeans limit, the microwave power per unit bandwidth received by a radiometer is</w:t>
      </w:r>
    </w:p>
    <w:p w14:paraId="7D584B07" w14:textId="77777777" w:rsidR="00CE7843" w:rsidRPr="00B878D9" w:rsidRDefault="00CE7843" w:rsidP="00CE7843">
      <w:pPr>
        <w:tabs>
          <w:tab w:val="left" w:pos="1701"/>
        </w:tabs>
        <w:spacing w:after="0" w:line="276" w:lineRule="auto"/>
        <w:jc w:val="center"/>
        <w:rPr>
          <w:rFonts w:eastAsia="SimSun"/>
          <w:i/>
          <w:sz w:val="18"/>
          <w:szCs w:val="18"/>
          <w:lang w:eastAsia="zh-CN"/>
        </w:rPr>
      </w:pPr>
      <w:r w:rsidRPr="00B878D9">
        <w:rPr>
          <w:rFonts w:eastAsia="SimSun"/>
          <w:i/>
          <w:sz w:val="18"/>
          <w:szCs w:val="18"/>
          <w:lang w:eastAsia="zh-CN"/>
        </w:rPr>
        <w:t>P=</w:t>
      </w:r>
      <w:proofErr w:type="spellStart"/>
      <w:r w:rsidRPr="00B878D9">
        <w:rPr>
          <w:rFonts w:eastAsia="SimSun"/>
          <w:i/>
          <w:sz w:val="18"/>
          <w:szCs w:val="18"/>
          <w:lang w:eastAsia="zh-CN"/>
        </w:rPr>
        <w:t>k·TB</w:t>
      </w:r>
      <w:proofErr w:type="spellEnd"/>
    </w:p>
    <w:p w14:paraId="3F434B5F" w14:textId="77777777" w:rsidR="00CE7843" w:rsidRPr="00B878D9" w:rsidRDefault="00CE7843" w:rsidP="00CE7843">
      <w:pPr>
        <w:tabs>
          <w:tab w:val="left" w:pos="1701"/>
        </w:tabs>
        <w:rPr>
          <w:rFonts w:eastAsia="SimSun"/>
          <w:sz w:val="18"/>
          <w:szCs w:val="18"/>
          <w:lang w:eastAsia="zh-CN"/>
        </w:rPr>
      </w:pPr>
      <w:bookmarkStart w:id="52" w:name="OLE_LINK44"/>
      <w:bookmarkStart w:id="53" w:name="OLE_LINK21"/>
      <w:r>
        <w:rPr>
          <w:rFonts w:eastAsia="SimSun"/>
          <w:sz w:val="18"/>
          <w:szCs w:val="18"/>
          <w:lang w:eastAsia="zh-CN"/>
        </w:rPr>
        <w:t>w</w:t>
      </w:r>
      <w:r w:rsidRPr="00B878D9">
        <w:rPr>
          <w:rFonts w:eastAsia="SimSun"/>
          <w:sz w:val="18"/>
          <w:szCs w:val="18"/>
          <w:lang w:eastAsia="zh-CN"/>
        </w:rPr>
        <w:t>here</w:t>
      </w:r>
      <w:r w:rsidRPr="00AA4017">
        <w:rPr>
          <w:rFonts w:eastAsia="SimSun"/>
          <w:i/>
          <w:sz w:val="18"/>
          <w:szCs w:val="18"/>
          <w:lang w:eastAsia="zh-CN"/>
        </w:rPr>
        <w:t xml:space="preserve"> k</w:t>
      </w:r>
      <w:r w:rsidRPr="00B878D9">
        <w:rPr>
          <w:rFonts w:eastAsia="SimSun"/>
          <w:sz w:val="18"/>
          <w:szCs w:val="18"/>
          <w:lang w:eastAsia="zh-CN"/>
        </w:rPr>
        <w:t xml:space="preserve"> is the Boltzmann’s constant, </w:t>
      </w:r>
      <w:r w:rsidRPr="00AA4017">
        <w:rPr>
          <w:rFonts w:eastAsia="SimSun"/>
          <w:i/>
          <w:sz w:val="18"/>
          <w:szCs w:val="18"/>
          <w:lang w:eastAsia="zh-CN"/>
        </w:rPr>
        <w:t>k</w:t>
      </w:r>
      <w:r w:rsidRPr="00B878D9">
        <w:rPr>
          <w:rFonts w:eastAsia="SimSun"/>
          <w:sz w:val="18"/>
          <w:szCs w:val="18"/>
          <w:lang w:eastAsia="zh-CN"/>
        </w:rPr>
        <w:t>= 1.38064852</w:t>
      </w:r>
      <w:r w:rsidRPr="00B878D9">
        <w:rPr>
          <w:rFonts w:eastAsia="SimSun" w:hint="eastAsia"/>
          <w:sz w:val="18"/>
          <w:szCs w:val="18"/>
          <w:lang w:eastAsia="zh-CN"/>
        </w:rPr>
        <w:t>×</w:t>
      </w:r>
      <w:r w:rsidRPr="00B878D9">
        <w:rPr>
          <w:rFonts w:eastAsia="SimSun"/>
          <w:sz w:val="18"/>
          <w:szCs w:val="18"/>
          <w:lang w:eastAsia="zh-CN"/>
        </w:rPr>
        <w:t>10</w:t>
      </w:r>
      <w:r w:rsidRPr="00B878D9">
        <w:rPr>
          <w:rFonts w:eastAsia="SimSun"/>
          <w:sz w:val="18"/>
          <w:szCs w:val="18"/>
          <w:vertAlign w:val="superscript"/>
          <w:lang w:eastAsia="zh-CN"/>
        </w:rPr>
        <w:t>-23</w:t>
      </w:r>
      <w:r w:rsidRPr="00B878D9">
        <w:rPr>
          <w:sz w:val="18"/>
          <w:szCs w:val="18"/>
        </w:rPr>
        <w:t>joules/K.</w:t>
      </w:r>
      <w:bookmarkEnd w:id="52"/>
      <w:bookmarkEnd w:id="53"/>
    </w:p>
    <w:p w14:paraId="13AF50DC" w14:textId="77777777" w:rsidR="00CE7843" w:rsidRPr="00B878D9" w:rsidRDefault="00CE7843" w:rsidP="00CE7843">
      <w:pPr>
        <w:pStyle w:val="Note"/>
        <w:tabs>
          <w:tab w:val="clear" w:pos="960"/>
          <w:tab w:val="left" w:pos="1701"/>
        </w:tabs>
        <w:jc w:val="both"/>
        <w:rPr>
          <w:rFonts w:ascii="Cambria" w:hAnsi="Cambria"/>
        </w:rPr>
      </w:pPr>
      <w:r w:rsidRPr="00B878D9">
        <w:rPr>
          <w:rFonts w:ascii="Cambria" w:hAnsi="Cambria"/>
        </w:rPr>
        <w:t xml:space="preserve">Note 2 to entry: Usually </w:t>
      </w:r>
      <w:r w:rsidRPr="00B878D9">
        <w:rPr>
          <w:rFonts w:ascii="Cambria" w:eastAsia="SimSun" w:hAnsi="Cambria"/>
          <w:lang w:eastAsia="zh-CN"/>
        </w:rPr>
        <w:t>the microwave radiometers use the</w:t>
      </w:r>
      <w:r w:rsidRPr="00B878D9">
        <w:rPr>
          <w:rFonts w:ascii="Cambria" w:hAnsi="Cambria"/>
        </w:rPr>
        <w:t xml:space="preserve"> so-called Rayleigh–Jeans equivalent brightness temperature, which </w:t>
      </w:r>
      <w:r w:rsidRPr="00B878D9">
        <w:rPr>
          <w:rFonts w:ascii="Cambria" w:eastAsia="SimSun" w:hAnsi="Cambria"/>
          <w:lang w:eastAsia="zh-CN"/>
        </w:rPr>
        <w:t>is</w:t>
      </w:r>
      <w:r w:rsidRPr="00B878D9">
        <w:rPr>
          <w:rFonts w:ascii="Cambria" w:hAnsi="Cambria"/>
        </w:rPr>
        <w:t xml:space="preserve"> defined as</w:t>
      </w:r>
    </w:p>
    <w:p w14:paraId="47BDB720" w14:textId="77777777" w:rsidR="00CE7843" w:rsidRPr="00B878D9" w:rsidRDefault="001C3002" w:rsidP="00CE7843">
      <w:pPr>
        <w:pStyle w:val="Note"/>
        <w:tabs>
          <w:tab w:val="clear" w:pos="960"/>
          <w:tab w:val="left" w:pos="1701"/>
        </w:tabs>
        <w:jc w:val="center"/>
        <w:rPr>
          <w:rFonts w:ascii="Cambria" w:hAnsi="Cambria"/>
        </w:rPr>
      </w:pPr>
      <m:oMathPara>
        <m:oMath>
          <m:sSubSup>
            <m:sSubSupPr>
              <m:ctrlPr>
                <w:rPr>
                  <w:rFonts w:ascii="Cambria Math" w:eastAsia="SimSun" w:hAnsi="Cambria Math" w:cs="Times New Roman"/>
                  <w:i/>
                  <w:sz w:val="21"/>
                  <w:lang w:eastAsia="zh-CN"/>
                </w:rPr>
              </m:ctrlPr>
            </m:sSubSupPr>
            <m:e>
              <m:r>
                <w:rPr>
                  <w:rFonts w:ascii="Cambria Math" w:eastAsia="SimSun" w:hAnsi="Cambria Math" w:cs="Times New Roman"/>
                  <w:sz w:val="21"/>
                  <w:lang w:eastAsia="zh-CN"/>
                </w:rPr>
                <m:t>T</m:t>
              </m:r>
            </m:e>
            <m:sub>
              <m:r>
                <w:rPr>
                  <w:rFonts w:ascii="Cambria Math" w:eastAsia="SimSun" w:hAnsi="Cambria Math" w:cs="Times New Roman"/>
                  <w:sz w:val="21"/>
                  <w:lang w:eastAsia="zh-CN"/>
                </w:rPr>
                <m:t>b,v</m:t>
              </m:r>
            </m:sub>
            <m:sup>
              <m:r>
                <w:rPr>
                  <w:rFonts w:ascii="Cambria Math" w:eastAsia="SimSun" w:hAnsi="Cambria Math" w:cs="Times New Roman"/>
                  <w:sz w:val="21"/>
                  <w:lang w:eastAsia="zh-CN"/>
                </w:rPr>
                <m:t>(RJE)</m:t>
              </m:r>
            </m:sup>
          </m:sSubSup>
          <m:r>
            <w:rPr>
              <w:rFonts w:ascii="Cambria Math" w:eastAsia="SimSun" w:hAnsi="Cambria Math" w:cs="Times New Roman"/>
              <w:sz w:val="21"/>
              <w:lang w:eastAsia="zh-CN"/>
            </w:rPr>
            <m:t>=</m:t>
          </m:r>
          <m:f>
            <m:fPr>
              <m:ctrlPr>
                <w:rPr>
                  <w:rFonts w:ascii="Cambria Math" w:eastAsia="SimSun" w:hAnsi="Cambria Math" w:cs="Times New Roman"/>
                  <w:i/>
                  <w:sz w:val="21"/>
                  <w:lang w:eastAsia="zh-CN"/>
                </w:rPr>
              </m:ctrlPr>
            </m:fPr>
            <m:num>
              <m:sSup>
                <m:sSupPr>
                  <m:ctrlPr>
                    <w:rPr>
                      <w:rFonts w:ascii="Cambria Math" w:eastAsia="SimSun" w:hAnsi="Cambria Math" w:cs="Times New Roman"/>
                      <w:i/>
                      <w:sz w:val="21"/>
                      <w:lang w:eastAsia="zh-CN"/>
                    </w:rPr>
                  </m:ctrlPr>
                </m:sSupPr>
                <m:e>
                  <m:r>
                    <w:rPr>
                      <w:rFonts w:ascii="Cambria Math" w:eastAsia="SimSun" w:hAnsi="Cambria Math" w:cs="Times New Roman"/>
                      <w:sz w:val="21"/>
                      <w:lang w:eastAsia="zh-CN"/>
                    </w:rPr>
                    <m:t>c</m:t>
                  </m:r>
                </m:e>
                <m:sup>
                  <m:r>
                    <w:rPr>
                      <w:rFonts w:ascii="Cambria Math" w:eastAsia="SimSun" w:hAnsi="Cambria Math" w:cs="Times New Roman"/>
                      <w:sz w:val="21"/>
                      <w:lang w:eastAsia="zh-CN"/>
                    </w:rPr>
                    <m:t>2</m:t>
                  </m:r>
                </m:sup>
              </m:sSup>
            </m:num>
            <m:den>
              <m:r>
                <w:rPr>
                  <w:rFonts w:ascii="Cambria Math" w:eastAsia="SimSun" w:hAnsi="Cambria Math" w:cs="Times New Roman"/>
                  <w:sz w:val="21"/>
                  <w:lang w:eastAsia="zh-CN"/>
                </w:rPr>
                <m:t>2</m:t>
              </m:r>
              <m:sSup>
                <m:sSupPr>
                  <m:ctrlPr>
                    <w:rPr>
                      <w:rFonts w:ascii="Cambria Math" w:eastAsia="SimSun" w:hAnsi="Cambria Math" w:cs="Times New Roman"/>
                      <w:i/>
                      <w:sz w:val="21"/>
                      <w:lang w:eastAsia="zh-CN"/>
                    </w:rPr>
                  </m:ctrlPr>
                </m:sSupPr>
                <m:e>
                  <m:r>
                    <w:rPr>
                      <w:rFonts w:ascii="Cambria Math" w:eastAsia="SimSun" w:hAnsi="Cambria Math" w:cs="Times New Roman"/>
                      <w:sz w:val="21"/>
                      <w:lang w:eastAsia="zh-CN"/>
                    </w:rPr>
                    <m:t>v</m:t>
                  </m:r>
                </m:e>
                <m:sup>
                  <m:r>
                    <w:rPr>
                      <w:rFonts w:ascii="Cambria Math" w:eastAsia="SimSun" w:hAnsi="Cambria Math" w:cs="Times New Roman"/>
                      <w:sz w:val="21"/>
                      <w:lang w:eastAsia="zh-CN"/>
                    </w:rPr>
                    <m:t>2</m:t>
                  </m:r>
                </m:sup>
              </m:sSup>
              <m:r>
                <w:rPr>
                  <w:rFonts w:ascii="Cambria Math" w:eastAsia="SimSun" w:hAnsi="Cambria Math" w:cs="Times New Roman"/>
                  <w:sz w:val="21"/>
                  <w:lang w:eastAsia="zh-CN"/>
                </w:rPr>
                <m:t>k</m:t>
              </m:r>
            </m:den>
          </m:f>
          <m:sSub>
            <m:sSubPr>
              <m:ctrlPr>
                <w:rPr>
                  <w:rFonts w:ascii="Cambria Math" w:eastAsia="SimSun" w:hAnsi="Cambria Math" w:cs="Times New Roman"/>
                  <w:i/>
                  <w:sz w:val="21"/>
                  <w:lang w:eastAsia="zh-CN"/>
                </w:rPr>
              </m:ctrlPr>
            </m:sSubPr>
            <m:e>
              <m:r>
                <w:rPr>
                  <w:rFonts w:ascii="Cambria Math" w:eastAsia="SimSun" w:hAnsi="Cambria Math" w:cs="Times New Roman"/>
                  <w:sz w:val="21"/>
                  <w:lang w:eastAsia="zh-CN"/>
                </w:rPr>
                <m:t>I</m:t>
              </m:r>
            </m:e>
            <m:sub>
              <m:r>
                <w:rPr>
                  <w:rFonts w:ascii="Cambria Math" w:eastAsia="SimSun" w:hAnsi="Cambria Math" w:cs="Times New Roman"/>
                  <w:sz w:val="21"/>
                  <w:lang w:eastAsia="zh-CN"/>
                </w:rPr>
                <m:t>v</m:t>
              </m:r>
            </m:sub>
          </m:sSub>
        </m:oMath>
      </m:oMathPara>
    </w:p>
    <w:p w14:paraId="54273119" w14:textId="77777777" w:rsidR="00CE7843" w:rsidRPr="00B878D9" w:rsidRDefault="00CE7843" w:rsidP="00CE7843">
      <w:pPr>
        <w:rPr>
          <w:sz w:val="18"/>
          <w:szCs w:val="18"/>
        </w:rPr>
      </w:pPr>
      <w:proofErr w:type="gramStart"/>
      <w:r w:rsidRPr="00B878D9">
        <w:rPr>
          <w:sz w:val="18"/>
          <w:szCs w:val="18"/>
        </w:rPr>
        <w:t>where</w:t>
      </w:r>
      <w:proofErr w:type="gramEnd"/>
      <w:r w:rsidRPr="00B878D9">
        <w:rPr>
          <w:sz w:val="18"/>
          <w:szCs w:val="18"/>
        </w:rPr>
        <w:t xml:space="preserve"> </w:t>
      </w:r>
    </w:p>
    <w:p w14:paraId="7E936A30" w14:textId="77777777" w:rsidR="00CE7843" w:rsidRPr="00B878D9" w:rsidRDefault="001C3002" w:rsidP="00CE7843">
      <w:pPr>
        <w:pStyle w:val="Note"/>
        <w:tabs>
          <w:tab w:val="left" w:pos="1433"/>
        </w:tabs>
        <w:spacing w:line="240" w:lineRule="auto"/>
        <w:ind w:firstLineChars="200" w:firstLine="420"/>
        <w:rPr>
          <w:rFonts w:ascii="Cambria" w:eastAsiaTheme="minorEastAsia" w:hAnsi="Cambria" w:cs="Times New Roman"/>
          <w:szCs w:val="18"/>
          <w:lang w:val="en-GB" w:eastAsia="en-US"/>
        </w:rPr>
      </w:pPr>
      <m:oMath>
        <m:sSubSup>
          <m:sSubSupPr>
            <m:ctrlPr>
              <w:rPr>
                <w:rFonts w:ascii="Cambria Math" w:eastAsia="SimSun" w:hAnsi="Cambria Math" w:cs="Times New Roman"/>
                <w:i/>
                <w:sz w:val="21"/>
                <w:lang w:eastAsia="zh-CN"/>
              </w:rPr>
            </m:ctrlPr>
          </m:sSubSupPr>
          <m:e>
            <m:r>
              <w:rPr>
                <w:rFonts w:ascii="Cambria Math" w:eastAsia="SimSun" w:hAnsi="Cambria Math" w:cs="Times New Roman"/>
                <w:sz w:val="21"/>
                <w:lang w:eastAsia="zh-CN"/>
              </w:rPr>
              <m:t>T</m:t>
            </m:r>
          </m:e>
          <m:sub>
            <m:r>
              <w:rPr>
                <w:rFonts w:ascii="Cambria Math" w:eastAsia="SimSun" w:hAnsi="Cambria Math" w:cs="Times New Roman"/>
                <w:sz w:val="21"/>
                <w:lang w:eastAsia="zh-CN"/>
              </w:rPr>
              <m:t>b,v</m:t>
            </m:r>
          </m:sub>
          <m:sup>
            <m:r>
              <w:rPr>
                <w:rFonts w:ascii="Cambria Math" w:eastAsia="SimSun" w:hAnsi="Cambria Math" w:cs="Times New Roman"/>
                <w:sz w:val="21"/>
                <w:lang w:eastAsia="zh-CN"/>
              </w:rPr>
              <m:t>(RJE)</m:t>
            </m:r>
          </m:sup>
        </m:sSubSup>
      </m:oMath>
      <w:r w:rsidR="00CE7843" w:rsidRPr="00B878D9">
        <w:rPr>
          <w:rFonts w:ascii="Cambria" w:eastAsia="SimSun" w:hAnsi="Cambria"/>
          <w:szCs w:val="18"/>
          <w:lang w:eastAsia="zh-CN"/>
        </w:rPr>
        <w:tab/>
      </w:r>
      <w:r w:rsidR="00CE7843" w:rsidRPr="00B878D9">
        <w:rPr>
          <w:rFonts w:ascii="Cambria" w:eastAsia="SimSun" w:hAnsi="Cambria"/>
          <w:szCs w:val="18"/>
          <w:lang w:eastAsia="zh-CN"/>
        </w:rPr>
        <w:tab/>
      </w:r>
      <w:proofErr w:type="spellStart"/>
      <w:r w:rsidR="00CE7843" w:rsidRPr="00B878D9">
        <w:rPr>
          <w:rFonts w:ascii="Cambria" w:eastAsia="SimSun" w:hAnsi="Cambria"/>
          <w:szCs w:val="18"/>
          <w:lang w:eastAsia="zh-CN"/>
        </w:rPr>
        <w:t>i</w:t>
      </w:r>
      <w:r w:rsidR="00CE7843" w:rsidRPr="00B878D9">
        <w:rPr>
          <w:rFonts w:ascii="Cambria" w:eastAsiaTheme="minorEastAsia" w:hAnsi="Cambria" w:cs="Times New Roman"/>
          <w:szCs w:val="18"/>
          <w:lang w:val="en-GB" w:eastAsia="en-US"/>
        </w:rPr>
        <w:t>s</w:t>
      </w:r>
      <w:proofErr w:type="spellEnd"/>
      <w:r w:rsidR="00CE7843" w:rsidRPr="00B878D9">
        <w:rPr>
          <w:rFonts w:ascii="Cambria" w:eastAsiaTheme="minorEastAsia" w:hAnsi="Cambria" w:cs="Times New Roman"/>
          <w:szCs w:val="18"/>
          <w:lang w:val="en-GB" w:eastAsia="en-US"/>
        </w:rPr>
        <w:t xml:space="preserve"> the Rayleigh–Jeans equivalent brightness </w:t>
      </w:r>
      <w:proofErr w:type="gramStart"/>
      <w:r w:rsidR="00CE7843" w:rsidRPr="00B878D9">
        <w:rPr>
          <w:rFonts w:ascii="Cambria" w:eastAsiaTheme="minorEastAsia" w:hAnsi="Cambria" w:cs="Times New Roman"/>
          <w:szCs w:val="18"/>
          <w:lang w:val="en-GB" w:eastAsia="en-US"/>
        </w:rPr>
        <w:t>temperature;</w:t>
      </w:r>
      <w:proofErr w:type="gramEnd"/>
    </w:p>
    <w:p w14:paraId="785DB908" w14:textId="77777777" w:rsidR="00CE7843" w:rsidRPr="00557454" w:rsidRDefault="00CE7843" w:rsidP="00CE7843">
      <w:pPr>
        <w:spacing w:after="0" w:line="240" w:lineRule="auto"/>
        <w:rPr>
          <w:sz w:val="18"/>
          <w:szCs w:val="18"/>
        </w:rPr>
      </w:pPr>
      <w:r w:rsidRPr="00557454">
        <w:rPr>
          <w:sz w:val="18"/>
          <w:szCs w:val="18"/>
        </w:rPr>
        <w:tab/>
      </w:r>
      <w:r w:rsidRPr="00557454">
        <w:rPr>
          <w:i/>
          <w:iCs/>
          <w:sz w:val="18"/>
          <w:szCs w:val="18"/>
        </w:rPr>
        <w:t>v</w:t>
      </w:r>
      <w:r w:rsidRPr="00557454">
        <w:rPr>
          <w:i/>
          <w:sz w:val="18"/>
          <w:szCs w:val="18"/>
        </w:rPr>
        <w:t xml:space="preserve"> </w:t>
      </w:r>
      <w:r w:rsidRPr="00557454">
        <w:rPr>
          <w:i/>
          <w:sz w:val="18"/>
          <w:szCs w:val="18"/>
        </w:rPr>
        <w:tab/>
      </w:r>
      <w:r w:rsidRPr="00557454">
        <w:rPr>
          <w:i/>
          <w:sz w:val="18"/>
          <w:szCs w:val="18"/>
        </w:rPr>
        <w:tab/>
      </w:r>
      <w:r w:rsidRPr="00557454">
        <w:rPr>
          <w:sz w:val="18"/>
          <w:szCs w:val="18"/>
        </w:rPr>
        <w:t xml:space="preserve">is the frequency in </w:t>
      </w:r>
      <w:proofErr w:type="gramStart"/>
      <w:r w:rsidRPr="00557454">
        <w:rPr>
          <w:sz w:val="18"/>
          <w:szCs w:val="18"/>
        </w:rPr>
        <w:t>Hz;</w:t>
      </w:r>
      <w:proofErr w:type="gramEnd"/>
    </w:p>
    <w:p w14:paraId="3E906304" w14:textId="77777777" w:rsidR="00CE7843" w:rsidRPr="00557454" w:rsidRDefault="00CE7843" w:rsidP="00CE7843">
      <w:pPr>
        <w:spacing w:after="0" w:line="240" w:lineRule="auto"/>
        <w:rPr>
          <w:sz w:val="18"/>
          <w:szCs w:val="18"/>
        </w:rPr>
      </w:pPr>
      <w:r w:rsidRPr="00B878D9">
        <w:rPr>
          <w:sz w:val="18"/>
          <w:szCs w:val="18"/>
        </w:rPr>
        <w:tab/>
        <w:t xml:space="preserve">c </w:t>
      </w:r>
      <w:r w:rsidRPr="00B878D9">
        <w:rPr>
          <w:sz w:val="18"/>
          <w:szCs w:val="18"/>
        </w:rPr>
        <w:tab/>
      </w:r>
      <w:r w:rsidRPr="00B878D9">
        <w:rPr>
          <w:sz w:val="18"/>
          <w:szCs w:val="18"/>
        </w:rPr>
        <w:tab/>
        <w:t xml:space="preserve">is </w:t>
      </w:r>
      <w:r w:rsidRPr="00557454">
        <w:rPr>
          <w:sz w:val="18"/>
          <w:szCs w:val="18"/>
        </w:rPr>
        <w:t xml:space="preserve">the </w:t>
      </w:r>
      <w:r w:rsidRPr="00B878D9">
        <w:rPr>
          <w:sz w:val="18"/>
          <w:szCs w:val="18"/>
        </w:rPr>
        <w:t xml:space="preserve">velocity of light </w:t>
      </w:r>
      <w:r w:rsidRPr="00557454">
        <w:rPr>
          <w:sz w:val="18"/>
          <w:szCs w:val="18"/>
        </w:rPr>
        <w:t>(</w:t>
      </w:r>
      <w:r w:rsidRPr="00B878D9">
        <w:rPr>
          <w:sz w:val="18"/>
          <w:szCs w:val="18"/>
        </w:rPr>
        <w:t>2.997925</w:t>
      </w:r>
      <w:r w:rsidRPr="00B878D9">
        <w:rPr>
          <w:sz w:val="18"/>
          <w:szCs w:val="18"/>
        </w:rPr>
        <w:sym w:font="Symbol" w:char="F0B4"/>
      </w:r>
      <w:r w:rsidRPr="00B878D9">
        <w:rPr>
          <w:sz w:val="18"/>
          <w:szCs w:val="18"/>
        </w:rPr>
        <w:t>10</w:t>
      </w:r>
      <w:r w:rsidRPr="00B878D9">
        <w:rPr>
          <w:sz w:val="18"/>
          <w:szCs w:val="18"/>
          <w:vertAlign w:val="superscript"/>
        </w:rPr>
        <w:t>8</w:t>
      </w:r>
      <w:r w:rsidRPr="00B878D9">
        <w:rPr>
          <w:sz w:val="18"/>
          <w:szCs w:val="18"/>
        </w:rPr>
        <w:t>m/s</w:t>
      </w:r>
      <w:proofErr w:type="gramStart"/>
      <w:r w:rsidRPr="00557454">
        <w:rPr>
          <w:sz w:val="18"/>
          <w:szCs w:val="18"/>
        </w:rPr>
        <w:t>)</w:t>
      </w:r>
      <w:r w:rsidRPr="00B878D9">
        <w:rPr>
          <w:sz w:val="18"/>
          <w:szCs w:val="18"/>
        </w:rPr>
        <w:t>;</w:t>
      </w:r>
      <w:proofErr w:type="gramEnd"/>
    </w:p>
    <w:p w14:paraId="443354B6" w14:textId="77777777" w:rsidR="00CE7843" w:rsidRPr="00557454" w:rsidRDefault="00CE7843" w:rsidP="00CE7843">
      <w:pPr>
        <w:spacing w:after="0" w:line="240" w:lineRule="auto"/>
        <w:rPr>
          <w:sz w:val="18"/>
          <w:szCs w:val="18"/>
        </w:rPr>
      </w:pPr>
      <w:r w:rsidRPr="00557454">
        <w:rPr>
          <w:sz w:val="18"/>
          <w:szCs w:val="18"/>
        </w:rPr>
        <w:tab/>
      </w:r>
      <w:r w:rsidRPr="00557454">
        <w:rPr>
          <w:i/>
          <w:sz w:val="18"/>
          <w:szCs w:val="18"/>
        </w:rPr>
        <w:t>k</w:t>
      </w:r>
      <w:r w:rsidRPr="00557454">
        <w:rPr>
          <w:i/>
          <w:sz w:val="18"/>
          <w:szCs w:val="18"/>
          <w:vertAlign w:val="subscript"/>
        </w:rPr>
        <w:tab/>
      </w:r>
      <w:r w:rsidRPr="00557454">
        <w:rPr>
          <w:i/>
          <w:sz w:val="18"/>
          <w:szCs w:val="18"/>
          <w:vertAlign w:val="subscript"/>
        </w:rPr>
        <w:tab/>
      </w:r>
      <w:r w:rsidRPr="00557454">
        <w:rPr>
          <w:sz w:val="18"/>
          <w:szCs w:val="18"/>
        </w:rPr>
        <w:t>is the Boltzmann’s constant (1.38064852</w:t>
      </w:r>
      <w:r w:rsidRPr="00557454">
        <w:rPr>
          <w:sz w:val="18"/>
          <w:szCs w:val="18"/>
        </w:rPr>
        <w:sym w:font="Symbol" w:char="F0B4"/>
      </w:r>
      <w:r w:rsidRPr="00557454">
        <w:rPr>
          <w:sz w:val="18"/>
          <w:szCs w:val="18"/>
        </w:rPr>
        <w:t>10</w:t>
      </w:r>
      <w:r w:rsidRPr="00557454">
        <w:rPr>
          <w:sz w:val="18"/>
          <w:szCs w:val="18"/>
          <w:vertAlign w:val="superscript"/>
        </w:rPr>
        <w:t>-23</w:t>
      </w:r>
      <w:r w:rsidRPr="00557454">
        <w:rPr>
          <w:sz w:val="18"/>
          <w:szCs w:val="18"/>
        </w:rPr>
        <w:t xml:space="preserve"> joules/K</w:t>
      </w:r>
      <w:proofErr w:type="gramStart"/>
      <w:r w:rsidRPr="00557454">
        <w:rPr>
          <w:sz w:val="18"/>
          <w:szCs w:val="18"/>
        </w:rPr>
        <w:t>);</w:t>
      </w:r>
      <w:proofErr w:type="gramEnd"/>
    </w:p>
    <w:p w14:paraId="0045B62B" w14:textId="77777777" w:rsidR="00CE7843" w:rsidRPr="00A54673" w:rsidRDefault="00CE7843" w:rsidP="00CE7843">
      <w:pPr>
        <w:pStyle w:val="Note"/>
        <w:tabs>
          <w:tab w:val="left" w:pos="1433"/>
        </w:tabs>
        <w:spacing w:after="240" w:line="240" w:lineRule="auto"/>
        <w:ind w:firstLineChars="200" w:firstLine="360"/>
      </w:pPr>
      <w:r w:rsidRPr="00B878D9">
        <w:rPr>
          <w:rFonts w:ascii="Cambria" w:eastAsia="SimSun" w:hAnsi="Cambria"/>
          <w:i/>
          <w:iCs/>
          <w:szCs w:val="18"/>
          <w:lang w:eastAsia="zh-CN"/>
        </w:rPr>
        <w:t>I</w:t>
      </w:r>
      <w:r w:rsidRPr="00B878D9">
        <w:rPr>
          <w:rFonts w:ascii="Cambria" w:eastAsia="SimSun" w:hAnsi="Cambria"/>
          <w:i/>
          <w:iCs/>
          <w:szCs w:val="18"/>
          <w:vertAlign w:val="subscript"/>
          <w:lang w:eastAsia="zh-CN"/>
        </w:rPr>
        <w:t>v</w:t>
      </w:r>
      <w:r w:rsidRPr="00B878D9">
        <w:rPr>
          <w:rFonts w:ascii="Cambria" w:eastAsia="SimSun" w:hAnsi="Cambria"/>
          <w:szCs w:val="18"/>
          <w:lang w:eastAsia="zh-CN"/>
        </w:rPr>
        <w:tab/>
      </w:r>
      <w:r w:rsidRPr="00B878D9">
        <w:rPr>
          <w:rFonts w:ascii="Cambria" w:eastAsia="SimSun" w:hAnsi="Cambria"/>
          <w:szCs w:val="18"/>
          <w:lang w:eastAsia="zh-CN"/>
        </w:rPr>
        <w:tab/>
      </w:r>
      <w:r w:rsidRPr="00B878D9">
        <w:rPr>
          <w:rFonts w:ascii="Cambria" w:eastAsiaTheme="minorEastAsia" w:hAnsi="Cambria" w:cs="Times New Roman"/>
          <w:szCs w:val="18"/>
          <w:lang w:val="en-GB" w:eastAsia="en-US"/>
        </w:rPr>
        <w:t>is the radiance.</w:t>
      </w:r>
    </w:p>
    <w:p w14:paraId="0D6A4041"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402FACAC" w14:textId="77777777" w:rsidR="00CE7843" w:rsidRPr="00DB74B8" w:rsidRDefault="00CE7843" w:rsidP="00CE7843">
      <w:pPr>
        <w:pStyle w:val="TermNum"/>
        <w:tabs>
          <w:tab w:val="clear" w:pos="403"/>
        </w:tabs>
        <w:spacing w:line="230" w:lineRule="atLeast"/>
        <w:jc w:val="both"/>
        <w:rPr>
          <w:rFonts w:eastAsia="MS Mincho" w:cs="Cambria"/>
          <w:sz w:val="21"/>
          <w:szCs w:val="20"/>
          <w:lang w:eastAsia="de-DE" w:bidi="de-DE"/>
        </w:rPr>
      </w:pPr>
      <w:r w:rsidRPr="00DB74B8">
        <w:rPr>
          <w:rFonts w:eastAsia="MS Mincho" w:cs="Cambria"/>
          <w:sz w:val="21"/>
          <w:szCs w:val="20"/>
          <w:lang w:eastAsia="de-DE" w:bidi="de-DE"/>
        </w:rPr>
        <w:t xml:space="preserve">brightness </w:t>
      </w:r>
      <w:r w:rsidRPr="00DB74B8">
        <w:rPr>
          <w:rFonts w:eastAsia="MS Mincho" w:cs="Cambria" w:hint="eastAsia"/>
          <w:sz w:val="21"/>
          <w:szCs w:val="20"/>
          <w:lang w:eastAsia="de-DE" w:bidi="de-DE"/>
        </w:rPr>
        <w:t>t</w:t>
      </w:r>
      <w:r w:rsidRPr="00DB74B8">
        <w:rPr>
          <w:rFonts w:eastAsia="MS Mincho" w:cs="Cambria"/>
          <w:sz w:val="21"/>
          <w:szCs w:val="20"/>
          <w:lang w:eastAsia="de-DE" w:bidi="de-DE"/>
        </w:rPr>
        <w:t>emperature sensitivity</w:t>
      </w:r>
    </w:p>
    <w:p w14:paraId="00000707" w14:textId="77777777" w:rsidR="00CE7843" w:rsidRDefault="00CE7843" w:rsidP="00CE7843">
      <w:pPr>
        <w:rPr>
          <w:sz w:val="20"/>
          <w:szCs w:val="20"/>
        </w:rPr>
      </w:pPr>
      <w:r>
        <w:rPr>
          <w:rFonts w:eastAsia="SimSun" w:hint="eastAsia"/>
          <w:lang w:eastAsia="zh-CN"/>
        </w:rPr>
        <w:t>m</w:t>
      </w:r>
      <w:r>
        <w:rPr>
          <w:rFonts w:eastAsia="SimSun"/>
          <w:lang w:eastAsia="zh-CN"/>
        </w:rPr>
        <w:t xml:space="preserve">inimum </w:t>
      </w:r>
      <w:r>
        <w:t>detectable change of the brightness temperature incident at the antenna-collecting aperture</w:t>
      </w:r>
    </w:p>
    <w:p w14:paraId="1C1A5A9B" w14:textId="77777777" w:rsidR="00CE7843" w:rsidRPr="00B878D9" w:rsidRDefault="00CE7843" w:rsidP="00CE7843">
      <w:pPr>
        <w:rPr>
          <w:sz w:val="18"/>
          <w:szCs w:val="18"/>
        </w:rPr>
      </w:pPr>
      <w:r w:rsidRPr="00B878D9">
        <w:rPr>
          <w:sz w:val="18"/>
          <w:szCs w:val="18"/>
        </w:rPr>
        <w:t xml:space="preserve">Note 1 to entry: </w:t>
      </w:r>
      <w:proofErr w:type="gramStart"/>
      <w:r w:rsidRPr="00B878D9">
        <w:rPr>
          <w:sz w:val="18"/>
          <w:szCs w:val="18"/>
        </w:rPr>
        <w:t>For the purpose of</w:t>
      </w:r>
      <w:proofErr w:type="gramEnd"/>
      <w:r w:rsidRPr="00B878D9">
        <w:rPr>
          <w:sz w:val="18"/>
          <w:szCs w:val="18"/>
        </w:rPr>
        <w:t xml:space="preserve"> this specification, the NEDT values shall be defined as the standard deviation of the radiometer output in Kelvins (K) when the antenna is viewing a 300 K uniform and stable target. For microwave radiometer, it is also called as radiometric resolution.</w:t>
      </w:r>
    </w:p>
    <w:p w14:paraId="3A12B597" w14:textId="77777777" w:rsidR="00CE7843" w:rsidRPr="00B878D9" w:rsidRDefault="00CE7843" w:rsidP="00CE7843">
      <w:pPr>
        <w:pStyle w:val="Note"/>
        <w:tabs>
          <w:tab w:val="clear" w:pos="960"/>
          <w:tab w:val="left" w:pos="1701"/>
        </w:tabs>
        <w:jc w:val="both"/>
        <w:rPr>
          <w:rFonts w:ascii="Cambria" w:hAnsi="Cambria"/>
          <w:szCs w:val="18"/>
        </w:rPr>
      </w:pPr>
      <w:r w:rsidRPr="00B878D9">
        <w:rPr>
          <w:rFonts w:ascii="Cambria" w:hAnsi="Cambria"/>
          <w:szCs w:val="18"/>
        </w:rPr>
        <w:t>Note 2 to entry: The formula relative to the sensitivity is shown in Annex .2</w:t>
      </w:r>
    </w:p>
    <w:p w14:paraId="7ACD3BD7" w14:textId="77777777" w:rsidR="00CE7843" w:rsidRDefault="00CE7843" w:rsidP="00CE7843">
      <w:pPr>
        <w:pStyle w:val="Note"/>
        <w:tabs>
          <w:tab w:val="clear" w:pos="960"/>
          <w:tab w:val="left" w:pos="1701"/>
        </w:tabs>
        <w:jc w:val="both"/>
        <w:rPr>
          <w:rFonts w:eastAsia="SimSun"/>
          <w:lang w:eastAsia="zh-CN"/>
        </w:rPr>
      </w:pPr>
      <w:bookmarkStart w:id="54" w:name="_Toc453263326"/>
      <w:bookmarkStart w:id="55" w:name="_Toc453263710"/>
      <w:bookmarkStart w:id="56" w:name="_Toc453262785"/>
      <w:bookmarkStart w:id="57" w:name="_Toc453262953"/>
      <w:bookmarkStart w:id="58" w:name="_Toc453263518"/>
      <w:bookmarkStart w:id="59" w:name="_Toc453318835"/>
      <w:bookmarkStart w:id="60" w:name="_Toc453263908"/>
      <w:bookmarkEnd w:id="54"/>
      <w:bookmarkEnd w:id="55"/>
      <w:bookmarkEnd w:id="56"/>
      <w:bookmarkEnd w:id="57"/>
      <w:bookmarkEnd w:id="58"/>
      <w:bookmarkEnd w:id="59"/>
      <w:bookmarkEnd w:id="60"/>
    </w:p>
    <w:p w14:paraId="2E7DAD14"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61" w:name="_Toc515110015"/>
      <w:bookmarkStart w:id="62" w:name="_Toc33113528"/>
    </w:p>
    <w:p w14:paraId="2665A96A" w14:textId="77777777" w:rsidR="00CE7843" w:rsidRPr="00DB74B8" w:rsidRDefault="00CE7843" w:rsidP="00CE7843">
      <w:pPr>
        <w:pStyle w:val="TermNum"/>
        <w:tabs>
          <w:tab w:val="clear" w:pos="403"/>
        </w:tabs>
        <w:spacing w:line="230" w:lineRule="atLeast"/>
        <w:jc w:val="both"/>
        <w:rPr>
          <w:rFonts w:eastAsia="MS Mincho" w:cs="Cambria"/>
          <w:sz w:val="21"/>
          <w:szCs w:val="20"/>
          <w:lang w:eastAsia="de-DE" w:bidi="de-DE"/>
        </w:rPr>
      </w:pPr>
      <w:r w:rsidRPr="00DB74B8">
        <w:rPr>
          <w:rFonts w:eastAsia="MS Mincho" w:cs="Cambria" w:hint="eastAsia"/>
          <w:sz w:val="21"/>
          <w:szCs w:val="20"/>
          <w:lang w:eastAsia="de-DE" w:bidi="de-DE"/>
        </w:rPr>
        <w:t>c</w:t>
      </w:r>
      <w:r w:rsidRPr="00DB74B8">
        <w:rPr>
          <w:rFonts w:eastAsia="MS Mincho" w:cs="Cambria"/>
          <w:sz w:val="21"/>
          <w:szCs w:val="20"/>
          <w:lang w:eastAsia="de-DE" w:bidi="de-DE"/>
        </w:rPr>
        <w:t>alibration</w:t>
      </w:r>
      <w:bookmarkEnd w:id="61"/>
      <w:bookmarkEnd w:id="62"/>
    </w:p>
    <w:p w14:paraId="2521167C" w14:textId="77777777" w:rsidR="00CE7843" w:rsidRDefault="00CE7843" w:rsidP="00CE7843">
      <w:pPr>
        <w:rPr>
          <w:sz w:val="21"/>
        </w:rPr>
      </w:pPr>
      <w:r w:rsidRPr="001A6808">
        <w:rPr>
          <w:rFonts w:hint="eastAsia"/>
          <w:sz w:val="21"/>
          <w:lang w:eastAsia="zh-CN"/>
        </w:rPr>
        <w:t>p</w:t>
      </w:r>
      <w:r w:rsidRPr="001A6808">
        <w:rPr>
          <w:sz w:val="21"/>
        </w:rPr>
        <w:t xml:space="preserve">rocess of quantitatively defining a system’s response to known, controlled signal inputs </w:t>
      </w:r>
    </w:p>
    <w:p w14:paraId="016857C3" w14:textId="77777777" w:rsidR="00CE7843" w:rsidRPr="001A6808" w:rsidRDefault="00CE7843" w:rsidP="00CE7843">
      <w:pPr>
        <w:rPr>
          <w:rFonts w:eastAsia="SimSun"/>
          <w:sz w:val="21"/>
          <w:lang w:eastAsia="zh-CN"/>
        </w:rPr>
      </w:pPr>
      <w:r w:rsidRPr="001A6808">
        <w:rPr>
          <w:rFonts w:eastAsia="SimSun"/>
          <w:sz w:val="21"/>
          <w:lang w:eastAsia="zh-CN"/>
        </w:rPr>
        <w:t>[SOURCE: ISO/TS 19101</w:t>
      </w:r>
      <w:r>
        <w:rPr>
          <w:rFonts w:ascii="MS Mincho" w:eastAsia="SimSun" w:hAnsi="MS Mincho" w:cs="MS Mincho"/>
          <w:sz w:val="21"/>
          <w:lang w:eastAsia="zh-CN"/>
        </w:rPr>
        <w:t>-</w:t>
      </w:r>
      <w:r w:rsidRPr="001A6808">
        <w:rPr>
          <w:rFonts w:eastAsia="SimSun"/>
          <w:sz w:val="21"/>
          <w:lang w:eastAsia="zh-CN"/>
        </w:rPr>
        <w:t>2: 2018, 3.2]</w:t>
      </w:r>
    </w:p>
    <w:p w14:paraId="1AFB769C"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63" w:name="_Toc33113529"/>
      <w:bookmarkStart w:id="64" w:name="_Toc515110017"/>
    </w:p>
    <w:p w14:paraId="3C01FCF0" w14:textId="77777777" w:rsidR="00CE7843" w:rsidRPr="00DB74B8" w:rsidRDefault="00CE7843" w:rsidP="00CE7843">
      <w:pPr>
        <w:pStyle w:val="TermNum"/>
        <w:tabs>
          <w:tab w:val="clear" w:pos="403"/>
        </w:tabs>
        <w:spacing w:line="230" w:lineRule="atLeast"/>
        <w:jc w:val="both"/>
        <w:rPr>
          <w:rFonts w:eastAsia="MS Mincho" w:cs="Cambria"/>
          <w:sz w:val="21"/>
          <w:szCs w:val="20"/>
          <w:lang w:eastAsia="de-DE" w:bidi="de-DE"/>
        </w:rPr>
      </w:pPr>
      <w:r w:rsidRPr="00DB74B8">
        <w:rPr>
          <w:rFonts w:eastAsia="MS Mincho" w:cs="Cambria" w:hint="eastAsia"/>
          <w:sz w:val="21"/>
          <w:szCs w:val="20"/>
          <w:lang w:eastAsia="de-DE" w:bidi="de-DE"/>
        </w:rPr>
        <w:t>c</w:t>
      </w:r>
      <w:r w:rsidRPr="00DB74B8">
        <w:rPr>
          <w:rFonts w:eastAsia="MS Mincho" w:cs="Cambria"/>
          <w:sz w:val="21"/>
          <w:szCs w:val="20"/>
          <w:lang w:eastAsia="de-DE" w:bidi="de-DE"/>
        </w:rPr>
        <w:t>alibration equation</w:t>
      </w:r>
      <w:bookmarkEnd w:id="63"/>
      <w:bookmarkEnd w:id="64"/>
    </w:p>
    <w:p w14:paraId="3351665B" w14:textId="77777777" w:rsidR="00CE7843" w:rsidRDefault="00CE7843" w:rsidP="00CE7843">
      <w:pPr>
        <w:rPr>
          <w:sz w:val="21"/>
        </w:rPr>
      </w:pPr>
      <w:r w:rsidRPr="001A6808">
        <w:rPr>
          <w:rFonts w:eastAsia="SimSun" w:hint="eastAsia"/>
          <w:sz w:val="21"/>
          <w:lang w:eastAsia="zh-CN"/>
        </w:rPr>
        <w:t>e</w:t>
      </w:r>
      <w:r w:rsidRPr="001A6808">
        <w:rPr>
          <w:sz w:val="21"/>
        </w:rPr>
        <w:t>quation relating the primary measure and of the radiometer, e.g., the brightness temperature, to subsidiary measur</w:t>
      </w:r>
      <w:r w:rsidRPr="001A6808">
        <w:rPr>
          <w:rFonts w:hint="eastAsia"/>
          <w:sz w:val="21"/>
          <w:lang w:eastAsia="zh-CN"/>
        </w:rPr>
        <w:t>and</w:t>
      </w:r>
      <w:r w:rsidRPr="001A6808">
        <w:rPr>
          <w:sz w:val="21"/>
        </w:rPr>
        <w:t>s, such as powers, and to calibration quantities, such as standard values</w:t>
      </w:r>
      <w:r>
        <w:rPr>
          <w:sz w:val="21"/>
        </w:rPr>
        <w:t>.</w:t>
      </w:r>
    </w:p>
    <w:p w14:paraId="54D08713" w14:textId="77777777" w:rsidR="00CE7843" w:rsidRPr="001A6808" w:rsidRDefault="00CE7843" w:rsidP="00CE7843">
      <w:pPr>
        <w:rPr>
          <w:rFonts w:eastAsia="SimSun"/>
          <w:sz w:val="21"/>
          <w:lang w:eastAsia="zh-CN"/>
        </w:rPr>
      </w:pPr>
      <w:r>
        <w:rPr>
          <w:sz w:val="21"/>
        </w:rPr>
        <w:t>[</w:t>
      </w:r>
      <w:r w:rsidRPr="00BB5694">
        <w:rPr>
          <w:sz w:val="21"/>
        </w:rPr>
        <w:t>SOURCE: 1</w:t>
      </w:r>
      <w:r>
        <w:rPr>
          <w:sz w:val="21"/>
        </w:rPr>
        <w:t>3]</w:t>
      </w:r>
    </w:p>
    <w:p w14:paraId="5EDAD1D2"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65" w:name="_Toc33113530"/>
    </w:p>
    <w:p w14:paraId="0BB0510A"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c</w:t>
      </w:r>
      <w:r w:rsidRPr="00E45ED5">
        <w:rPr>
          <w:rFonts w:eastAsia="MS Mincho" w:cs="Cambria"/>
          <w:sz w:val="21"/>
          <w:szCs w:val="20"/>
          <w:lang w:eastAsia="de-DE" w:bidi="de-DE"/>
        </w:rPr>
        <w:t>o</w:t>
      </w:r>
      <w:r w:rsidRPr="00E45ED5">
        <w:rPr>
          <w:rFonts w:eastAsia="MS Mincho" w:cs="Cambria" w:hint="eastAsia"/>
          <w:sz w:val="21"/>
          <w:szCs w:val="20"/>
          <w:lang w:eastAsia="de-DE" w:bidi="de-DE"/>
        </w:rPr>
        <w:t>-</w:t>
      </w:r>
      <w:r w:rsidRPr="00E45ED5">
        <w:rPr>
          <w:rFonts w:eastAsia="MS Mincho" w:cs="Cambria"/>
          <w:sz w:val="21"/>
          <w:szCs w:val="20"/>
          <w:lang w:eastAsia="de-DE" w:bidi="de-DE"/>
        </w:rPr>
        <w:t>polarization</w:t>
      </w:r>
      <w:bookmarkEnd w:id="65"/>
    </w:p>
    <w:p w14:paraId="0621A7C1" w14:textId="77777777" w:rsidR="00CE7843" w:rsidRDefault="00CE7843" w:rsidP="00CE7843">
      <w:pPr>
        <w:rPr>
          <w:rFonts w:eastAsia="SimSun"/>
          <w:lang w:eastAsia="zh-CN"/>
        </w:rPr>
      </w:pPr>
      <w:r>
        <w:rPr>
          <w:rFonts w:hint="eastAsia"/>
        </w:rPr>
        <w:t xml:space="preserve">fraction of </w:t>
      </w:r>
      <w:r>
        <w:t>total power within the main beam that is detected in the main polarization</w:t>
      </w:r>
    </w:p>
    <w:p w14:paraId="542D56A7"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66" w:name="_Toc515110018"/>
      <w:bookmarkStart w:id="67" w:name="_Toc33113531"/>
      <w:bookmarkStart w:id="68" w:name="OLE_LINK334"/>
      <w:bookmarkStart w:id="69" w:name="OLE_LINK335"/>
    </w:p>
    <w:p w14:paraId="6A621FB4"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cosmic microwave background (CMB)</w:t>
      </w:r>
      <w:bookmarkEnd w:id="66"/>
      <w:bookmarkEnd w:id="67"/>
    </w:p>
    <w:bookmarkEnd w:id="68"/>
    <w:bookmarkEnd w:id="69"/>
    <w:p w14:paraId="516730D4" w14:textId="77777777" w:rsidR="00CE7843" w:rsidRDefault="00CE7843" w:rsidP="00CE7843">
      <w:r>
        <w:rPr>
          <w:rFonts w:hint="eastAsia"/>
        </w:rPr>
        <w:t xml:space="preserve">isotropic radiation in the microwave region that is observed almost completely uniformly in all directions </w:t>
      </w:r>
    </w:p>
    <w:p w14:paraId="7EC91931" w14:textId="77777777" w:rsidR="00CE7843" w:rsidRPr="00B878D9" w:rsidRDefault="00CE7843" w:rsidP="00CE7843">
      <w:pPr>
        <w:rPr>
          <w:sz w:val="18"/>
          <w:szCs w:val="18"/>
        </w:rPr>
      </w:pPr>
      <w:r w:rsidRPr="00B878D9">
        <w:rPr>
          <w:sz w:val="18"/>
          <w:szCs w:val="18"/>
        </w:rPr>
        <w:t>Note 1 to entry: This radiation is understood to be the radiation emitted by the universe at an early period of its history.</w:t>
      </w:r>
    </w:p>
    <w:p w14:paraId="03D86763" w14:textId="77777777" w:rsidR="00CE7843" w:rsidRPr="00B878D9" w:rsidRDefault="00CE7843" w:rsidP="00CE7843">
      <w:pPr>
        <w:rPr>
          <w:sz w:val="18"/>
          <w:szCs w:val="18"/>
        </w:rPr>
      </w:pPr>
      <w:r w:rsidRPr="00B878D9">
        <w:rPr>
          <w:sz w:val="18"/>
          <w:szCs w:val="18"/>
        </w:rPr>
        <w:t xml:space="preserve">Note 2 to entry: </w:t>
      </w:r>
      <w:proofErr w:type="gramStart"/>
      <w:r w:rsidRPr="00B878D9">
        <w:rPr>
          <w:sz w:val="18"/>
          <w:szCs w:val="18"/>
        </w:rPr>
        <w:t>In order to</w:t>
      </w:r>
      <w:proofErr w:type="gramEnd"/>
      <w:r w:rsidRPr="00B878D9">
        <w:rPr>
          <w:sz w:val="18"/>
          <w:szCs w:val="18"/>
        </w:rPr>
        <w:t xml:space="preserve"> use CMB for calibrating a microwave radiometer operating at microwave to sub-millimetre band, it should be converted into brightness temperature according to the following formula</w:t>
      </w:r>
    </w:p>
    <w:p w14:paraId="2002FABD" w14:textId="77777777" w:rsidR="00CE7843" w:rsidRPr="00B878D9" w:rsidRDefault="001C3002" w:rsidP="00CE7843">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bc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hv</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num>
            <m:den>
              <m:r>
                <w:rPr>
                  <w:rFonts w:ascii="Cambria Math" w:hAnsi="Cambria Math"/>
                  <w:sz w:val="18"/>
                  <w:szCs w:val="18"/>
                </w:rPr>
                <m:t>2k</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den>
          </m:f>
        </m:oMath>
      </m:oMathPara>
    </w:p>
    <w:p w14:paraId="2D59D9DC" w14:textId="77777777" w:rsidR="00CE7843" w:rsidRDefault="00CE7843" w:rsidP="00CE7843">
      <w:pPr>
        <w:spacing w:after="0" w:line="276" w:lineRule="auto"/>
        <w:rPr>
          <w:rFonts w:cstheme="minorHAnsi"/>
          <w:sz w:val="18"/>
          <w:szCs w:val="18"/>
          <w:lang w:eastAsia="zh-CN"/>
        </w:rPr>
      </w:pPr>
      <w:proofErr w:type="gramStart"/>
      <w:r w:rsidRPr="00B878D9">
        <w:rPr>
          <w:rFonts w:cstheme="minorHAnsi"/>
          <w:sz w:val="18"/>
          <w:szCs w:val="18"/>
          <w:lang w:eastAsia="zh-CN"/>
        </w:rPr>
        <w:t>w</w:t>
      </w:r>
      <w:r w:rsidRPr="00B878D9">
        <w:rPr>
          <w:rFonts w:cstheme="minorHAnsi"/>
          <w:sz w:val="18"/>
          <w:szCs w:val="18"/>
        </w:rPr>
        <w:t>here</w:t>
      </w:r>
      <w:proofErr w:type="gramEnd"/>
      <w:r w:rsidRPr="00B878D9">
        <w:rPr>
          <w:rFonts w:cstheme="minorHAnsi"/>
          <w:sz w:val="18"/>
          <w:szCs w:val="18"/>
          <w:lang w:eastAsia="zh-CN"/>
        </w:rPr>
        <w:t xml:space="preserve"> </w:t>
      </w:r>
    </w:p>
    <w:p w14:paraId="6B07A569" w14:textId="77777777" w:rsidR="00CE7843" w:rsidRPr="00B878D9" w:rsidRDefault="00CE7843" w:rsidP="00CE7843">
      <w:pPr>
        <w:spacing w:after="0" w:line="276" w:lineRule="auto"/>
        <w:rPr>
          <w:sz w:val="18"/>
          <w:szCs w:val="18"/>
        </w:rPr>
      </w:pPr>
      <w:r>
        <w:tab/>
      </w:r>
      <w:r w:rsidRPr="00B878D9">
        <w:rPr>
          <w:sz w:val="18"/>
          <w:szCs w:val="18"/>
        </w:rPr>
        <w:t xml:space="preserve"> </w:t>
      </w:r>
      <w:r w:rsidRPr="00B878D9">
        <w:rPr>
          <w:i/>
          <w:sz w:val="18"/>
          <w:szCs w:val="18"/>
        </w:rPr>
        <w:t xml:space="preserve">h </w:t>
      </w:r>
      <w:r w:rsidRPr="00B878D9">
        <w:rPr>
          <w:i/>
          <w:sz w:val="18"/>
          <w:szCs w:val="18"/>
        </w:rPr>
        <w:tab/>
      </w:r>
      <w:r w:rsidRPr="00B878D9">
        <w:rPr>
          <w:i/>
          <w:sz w:val="18"/>
          <w:szCs w:val="18"/>
        </w:rPr>
        <w:tab/>
      </w:r>
      <w:r w:rsidRPr="00B878D9">
        <w:rPr>
          <w:sz w:val="18"/>
          <w:szCs w:val="18"/>
        </w:rPr>
        <w:t xml:space="preserve">is </w:t>
      </w:r>
      <w:r>
        <w:rPr>
          <w:sz w:val="18"/>
          <w:szCs w:val="18"/>
        </w:rPr>
        <w:t xml:space="preserve">the </w:t>
      </w:r>
      <w:r w:rsidRPr="00B878D9">
        <w:rPr>
          <w:sz w:val="18"/>
          <w:szCs w:val="18"/>
        </w:rPr>
        <w:t>Planck’s constant (6.62607</w:t>
      </w:r>
      <w:r w:rsidRPr="00B878D9">
        <w:rPr>
          <w:sz w:val="18"/>
          <w:szCs w:val="18"/>
        </w:rPr>
        <w:sym w:font="Symbol" w:char="F0B4"/>
      </w:r>
      <w:r w:rsidRPr="00B878D9">
        <w:rPr>
          <w:sz w:val="18"/>
          <w:szCs w:val="18"/>
        </w:rPr>
        <w:t>10</w:t>
      </w:r>
      <w:r w:rsidRPr="00B878D9">
        <w:rPr>
          <w:sz w:val="18"/>
          <w:szCs w:val="18"/>
          <w:vertAlign w:val="superscript"/>
        </w:rPr>
        <w:t>-34</w:t>
      </w:r>
      <w:r w:rsidRPr="00B878D9">
        <w:rPr>
          <w:sz w:val="18"/>
          <w:szCs w:val="18"/>
        </w:rPr>
        <w:t xml:space="preserve"> joules</w:t>
      </w:r>
      <w:r w:rsidRPr="00B878D9">
        <w:rPr>
          <w:rFonts w:hint="eastAsia"/>
          <w:sz w:val="18"/>
          <w:szCs w:val="18"/>
          <w:lang w:eastAsia="zh-CN"/>
        </w:rPr>
        <w:t>·</w:t>
      </w:r>
      <w:r w:rsidRPr="00B878D9">
        <w:rPr>
          <w:sz w:val="18"/>
          <w:szCs w:val="18"/>
          <w:lang w:eastAsia="zh-CN"/>
        </w:rPr>
        <w:t>s</w:t>
      </w:r>
      <w:proofErr w:type="gramStart"/>
      <w:r w:rsidRPr="00B878D9">
        <w:rPr>
          <w:sz w:val="18"/>
          <w:szCs w:val="18"/>
        </w:rPr>
        <w:t>);</w:t>
      </w:r>
      <w:proofErr w:type="gramEnd"/>
    </w:p>
    <w:p w14:paraId="1F619AD8" w14:textId="77777777" w:rsidR="00CE7843" w:rsidRPr="00B878D9" w:rsidRDefault="00CE7843" w:rsidP="00CE7843">
      <w:pPr>
        <w:spacing w:after="0" w:line="276" w:lineRule="auto"/>
        <w:rPr>
          <w:sz w:val="18"/>
          <w:szCs w:val="18"/>
        </w:rPr>
      </w:pPr>
      <w:r w:rsidRPr="00B878D9">
        <w:rPr>
          <w:sz w:val="18"/>
          <w:szCs w:val="18"/>
        </w:rPr>
        <w:tab/>
      </w:r>
      <w:r w:rsidRPr="00B878D9">
        <w:rPr>
          <w:i/>
          <w:iCs/>
          <w:sz w:val="18"/>
          <w:szCs w:val="18"/>
        </w:rPr>
        <w:t>v</w:t>
      </w:r>
      <w:r w:rsidRPr="00B878D9">
        <w:rPr>
          <w:i/>
          <w:sz w:val="18"/>
          <w:szCs w:val="18"/>
        </w:rPr>
        <w:t xml:space="preserve"> </w:t>
      </w:r>
      <w:r w:rsidRPr="00B878D9">
        <w:rPr>
          <w:i/>
          <w:sz w:val="18"/>
          <w:szCs w:val="18"/>
        </w:rPr>
        <w:tab/>
      </w:r>
      <w:r w:rsidRPr="00B878D9">
        <w:rPr>
          <w:i/>
          <w:sz w:val="18"/>
          <w:szCs w:val="18"/>
        </w:rPr>
        <w:tab/>
      </w:r>
      <w:r w:rsidRPr="00B878D9">
        <w:rPr>
          <w:sz w:val="18"/>
          <w:szCs w:val="18"/>
        </w:rPr>
        <w:t xml:space="preserve">is the frequency in </w:t>
      </w:r>
      <w:proofErr w:type="gramStart"/>
      <w:r w:rsidRPr="00B878D9">
        <w:rPr>
          <w:sz w:val="18"/>
          <w:szCs w:val="18"/>
        </w:rPr>
        <w:t>Hz;</w:t>
      </w:r>
      <w:proofErr w:type="gramEnd"/>
    </w:p>
    <w:p w14:paraId="7E7E00F2" w14:textId="77777777" w:rsidR="00CE7843" w:rsidRPr="00B878D9" w:rsidRDefault="00CE7843" w:rsidP="00CE7843">
      <w:pPr>
        <w:spacing w:after="0" w:line="276" w:lineRule="auto"/>
        <w:rPr>
          <w:sz w:val="18"/>
          <w:szCs w:val="18"/>
        </w:rPr>
      </w:pPr>
      <w:r w:rsidRPr="00B878D9">
        <w:rPr>
          <w:sz w:val="18"/>
          <w:szCs w:val="18"/>
        </w:rPr>
        <w:tab/>
      </w:r>
      <w:r w:rsidRPr="00B878D9">
        <w:rPr>
          <w:i/>
          <w:sz w:val="18"/>
          <w:szCs w:val="18"/>
        </w:rPr>
        <w:t>k</w:t>
      </w:r>
      <w:r w:rsidRPr="00B878D9">
        <w:rPr>
          <w:i/>
          <w:sz w:val="18"/>
          <w:szCs w:val="18"/>
          <w:vertAlign w:val="subscript"/>
        </w:rPr>
        <w:tab/>
      </w:r>
      <w:r w:rsidRPr="00B878D9">
        <w:rPr>
          <w:i/>
          <w:sz w:val="18"/>
          <w:szCs w:val="18"/>
          <w:vertAlign w:val="subscript"/>
        </w:rPr>
        <w:tab/>
      </w:r>
      <w:r w:rsidRPr="00B878D9">
        <w:rPr>
          <w:sz w:val="18"/>
          <w:szCs w:val="18"/>
        </w:rPr>
        <w:t xml:space="preserve">is </w:t>
      </w:r>
      <w:r>
        <w:rPr>
          <w:sz w:val="18"/>
          <w:szCs w:val="18"/>
        </w:rPr>
        <w:t xml:space="preserve">the </w:t>
      </w:r>
      <w:r w:rsidRPr="00B878D9">
        <w:rPr>
          <w:sz w:val="18"/>
          <w:szCs w:val="18"/>
        </w:rPr>
        <w:t>Boltzmann’s constant (1.38064852</w:t>
      </w:r>
      <w:r w:rsidRPr="00B878D9">
        <w:rPr>
          <w:sz w:val="18"/>
          <w:szCs w:val="18"/>
        </w:rPr>
        <w:sym w:font="Symbol" w:char="F0B4"/>
      </w:r>
      <w:r w:rsidRPr="00B878D9">
        <w:rPr>
          <w:sz w:val="18"/>
          <w:szCs w:val="18"/>
        </w:rPr>
        <w:t>10</w:t>
      </w:r>
      <w:r w:rsidRPr="00B878D9">
        <w:rPr>
          <w:sz w:val="18"/>
          <w:szCs w:val="18"/>
          <w:vertAlign w:val="superscript"/>
        </w:rPr>
        <w:t>-23</w:t>
      </w:r>
      <w:r w:rsidRPr="00B878D9">
        <w:rPr>
          <w:sz w:val="18"/>
          <w:szCs w:val="18"/>
        </w:rPr>
        <w:t xml:space="preserve"> joules/K</w:t>
      </w:r>
      <w:proofErr w:type="gramStart"/>
      <w:r w:rsidRPr="00B878D9">
        <w:rPr>
          <w:sz w:val="18"/>
          <w:szCs w:val="18"/>
        </w:rPr>
        <w:t>);</w:t>
      </w:r>
      <w:proofErr w:type="gramEnd"/>
    </w:p>
    <w:p w14:paraId="42F731C2" w14:textId="77777777" w:rsidR="00CE7843" w:rsidRDefault="00CE7843" w:rsidP="00CE7843">
      <w:pPr>
        <w:spacing w:line="276" w:lineRule="auto"/>
        <w:rPr>
          <w:sz w:val="18"/>
          <w:szCs w:val="18"/>
        </w:rPr>
      </w:pPr>
      <w:r>
        <w:rPr>
          <w:sz w:val="18"/>
          <w:szCs w:val="18"/>
          <w:lang w:eastAsia="zh-CN"/>
        </w:rPr>
        <w:tab/>
      </w:r>
      <w:r w:rsidRPr="00B878D9">
        <w:rPr>
          <w:i/>
          <w:sz w:val="18"/>
          <w:szCs w:val="18"/>
        </w:rPr>
        <w:t>T</w:t>
      </w:r>
      <w:r w:rsidRPr="00B878D9">
        <w:rPr>
          <w:i/>
          <w:sz w:val="18"/>
          <w:szCs w:val="18"/>
          <w:vertAlign w:val="subscript"/>
        </w:rPr>
        <w:t>C</w:t>
      </w:r>
      <w:r w:rsidRPr="00B878D9">
        <w:rPr>
          <w:sz w:val="18"/>
          <w:szCs w:val="18"/>
        </w:rPr>
        <w:t xml:space="preserve"> </w:t>
      </w:r>
      <w:r>
        <w:rPr>
          <w:sz w:val="18"/>
          <w:szCs w:val="18"/>
        </w:rPr>
        <w:tab/>
      </w:r>
      <w:r>
        <w:rPr>
          <w:sz w:val="18"/>
          <w:szCs w:val="18"/>
        </w:rPr>
        <w:tab/>
      </w:r>
      <w:r w:rsidRPr="00B878D9">
        <w:rPr>
          <w:sz w:val="18"/>
          <w:szCs w:val="18"/>
        </w:rPr>
        <w:t xml:space="preserve">is the </w:t>
      </w:r>
      <w:bookmarkStart w:id="70" w:name="OLE_LINK187"/>
      <w:bookmarkStart w:id="71" w:name="OLE_LINK188"/>
      <w:r w:rsidRPr="00B878D9">
        <w:rPr>
          <w:sz w:val="18"/>
          <w:szCs w:val="18"/>
        </w:rPr>
        <w:t>cosmic background temperature</w:t>
      </w:r>
      <w:bookmarkEnd w:id="70"/>
      <w:bookmarkEnd w:id="71"/>
      <w:r w:rsidRPr="00B878D9">
        <w:rPr>
          <w:sz w:val="18"/>
          <w:szCs w:val="18"/>
        </w:rPr>
        <w:t>, 2.736</w:t>
      </w:r>
      <w:r w:rsidRPr="00B878D9">
        <w:rPr>
          <w:sz w:val="18"/>
          <w:szCs w:val="18"/>
        </w:rPr>
        <w:sym w:font="Symbol" w:char="F0B1"/>
      </w:r>
      <w:r w:rsidRPr="00B878D9">
        <w:rPr>
          <w:sz w:val="18"/>
          <w:szCs w:val="18"/>
        </w:rPr>
        <w:t xml:space="preserve">0.017K. </w:t>
      </w:r>
    </w:p>
    <w:p w14:paraId="203CC468" w14:textId="77777777" w:rsidR="00CE7843" w:rsidRPr="004C2DEE"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r w:rsidRPr="004C2DEE">
        <w:rPr>
          <w:rFonts w:eastAsia="MS Mincho" w:cs="Cambria"/>
          <w:sz w:val="21"/>
          <w:szCs w:val="20"/>
          <w:lang w:eastAsia="de-DE" w:bidi="de-DE"/>
        </w:rPr>
        <w:t>3.12</w:t>
      </w:r>
    </w:p>
    <w:p w14:paraId="564796F5" w14:textId="77777777" w:rsidR="00CE7843" w:rsidRPr="00F34714" w:rsidRDefault="00CE7843" w:rsidP="00CE7843">
      <w:pPr>
        <w:pStyle w:val="Terms"/>
      </w:pPr>
      <w:r w:rsidRPr="00F34714">
        <w:t>cross-calibration</w:t>
      </w:r>
    </w:p>
    <w:p w14:paraId="1377124B" w14:textId="77777777" w:rsidR="00CE7843" w:rsidRDefault="00CE7843" w:rsidP="00CE7843">
      <w:pPr>
        <w:pStyle w:val="Definition"/>
      </w:pPr>
      <w:r w:rsidRPr="00F34714">
        <w:t xml:space="preserve">process of deriving or updating the calibration parameters (typically radiometric responsivity) of the sensor being calibrated, by comparing the response of the sensor being calibrated to the known and trusted response of a calibrated sensor viewing the same earth scene </w:t>
      </w:r>
      <w:r>
        <w:t>simultaneous or near simul</w:t>
      </w:r>
      <w:r w:rsidRPr="007A534E">
        <w:t>taneous</w:t>
      </w:r>
      <w:r>
        <w:t xml:space="preserve"> (</w:t>
      </w:r>
      <w:r w:rsidRPr="007A534E">
        <w:t>where no change is expected in the atmosphere)</w:t>
      </w:r>
    </w:p>
    <w:p w14:paraId="5A058031" w14:textId="77777777" w:rsidR="00CE7843" w:rsidRPr="00F34714" w:rsidRDefault="00CE7843" w:rsidP="00CE7843">
      <w:pPr>
        <w:pStyle w:val="Definition"/>
      </w:pPr>
      <w:r>
        <w:rPr>
          <w:rFonts w:hint="eastAsia"/>
          <w:lang w:eastAsia="zh-CN"/>
        </w:rPr>
        <w:t>[SOURCE:</w:t>
      </w:r>
      <w:r w:rsidRPr="00CF1FFF">
        <w:t xml:space="preserve"> </w:t>
      </w:r>
      <w:r w:rsidRPr="00CF1FFF">
        <w:rPr>
          <w:lang w:eastAsia="zh-CN"/>
        </w:rPr>
        <w:t>ISO/WD 19124-1</w:t>
      </w:r>
      <w:r>
        <w:rPr>
          <w:rFonts w:hint="eastAsia"/>
          <w:lang w:eastAsia="zh-CN"/>
        </w:rPr>
        <w:t>, 3.12]</w:t>
      </w:r>
    </w:p>
    <w:p w14:paraId="2013B371"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72" w:name="_Toc515110019"/>
      <w:bookmarkStart w:id="73" w:name="_Toc33113532"/>
    </w:p>
    <w:p w14:paraId="2ED7AF26"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c</w:t>
      </w:r>
      <w:r w:rsidRPr="00E45ED5">
        <w:rPr>
          <w:rFonts w:eastAsia="MS Mincho" w:cs="Cambria"/>
          <w:sz w:val="21"/>
          <w:szCs w:val="20"/>
          <w:lang w:eastAsia="de-DE" w:bidi="de-DE"/>
        </w:rPr>
        <w:t>ross-polarization</w:t>
      </w:r>
      <w:bookmarkEnd w:id="72"/>
      <w:bookmarkEnd w:id="73"/>
    </w:p>
    <w:p w14:paraId="23670804" w14:textId="77777777" w:rsidR="00CE7843" w:rsidRPr="00E138E6" w:rsidRDefault="00CE7843" w:rsidP="00CE7843">
      <w:pPr>
        <w:rPr>
          <w:rFonts w:eastAsia="SimSun"/>
          <w:sz w:val="21"/>
          <w:lang w:eastAsia="zh-CN"/>
        </w:rPr>
      </w:pPr>
      <w:r w:rsidRPr="00E138E6">
        <w:rPr>
          <w:rFonts w:hint="eastAsia"/>
          <w:sz w:val="21"/>
        </w:rPr>
        <w:t>fraction of total power within the main beam that is detected in the orthogonal polarization</w:t>
      </w:r>
      <w:bookmarkStart w:id="74" w:name="OLE_LINK141"/>
      <w:bookmarkStart w:id="75" w:name="OLE_LINK142"/>
      <w:bookmarkStart w:id="76" w:name="OLE_LINK13"/>
      <w:bookmarkStart w:id="77" w:name="OLE_LINK20"/>
    </w:p>
    <w:p w14:paraId="42AB58AB"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78" w:name="_Toc33113533"/>
      <w:bookmarkEnd w:id="74"/>
      <w:bookmarkEnd w:id="75"/>
    </w:p>
    <w:p w14:paraId="42758272"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e</w:t>
      </w:r>
      <w:r w:rsidRPr="00E45ED5">
        <w:rPr>
          <w:rFonts w:eastAsia="MS Mincho" w:cs="Cambria"/>
          <w:sz w:val="21"/>
          <w:szCs w:val="20"/>
          <w:lang w:eastAsia="de-DE" w:bidi="de-DE"/>
        </w:rPr>
        <w:t>ffective blackbody brightness temperature</w:t>
      </w:r>
      <w:bookmarkEnd w:id="78"/>
    </w:p>
    <w:p w14:paraId="311A1F97" w14:textId="77777777" w:rsidR="00CE7843" w:rsidRDefault="00CE7843" w:rsidP="00CE7843">
      <w:pPr>
        <w:rPr>
          <w:sz w:val="21"/>
        </w:rPr>
      </w:pPr>
      <w:r w:rsidRPr="00E138E6">
        <w:rPr>
          <w:rFonts w:hint="eastAsia"/>
          <w:sz w:val="21"/>
          <w:lang w:eastAsia="zh-CN"/>
        </w:rPr>
        <w:t>t</w:t>
      </w:r>
      <w:r w:rsidRPr="00E138E6">
        <w:rPr>
          <w:sz w:val="21"/>
        </w:rPr>
        <w:t>he physical temperature of a perfect</w:t>
      </w:r>
      <w:r w:rsidRPr="00E138E6">
        <w:rPr>
          <w:rFonts w:hint="eastAsia"/>
          <w:sz w:val="21"/>
          <w:lang w:eastAsia="zh-CN"/>
        </w:rPr>
        <w:t xml:space="preserve"> </w:t>
      </w:r>
      <w:r w:rsidRPr="00E138E6">
        <w:rPr>
          <w:sz w:val="21"/>
        </w:rPr>
        <w:t>absorber that would produce the same spectral brightness density or spectral radiance density as that under consideration</w:t>
      </w:r>
    </w:p>
    <w:p w14:paraId="523AA4F8" w14:textId="77777777" w:rsidR="00CE7843" w:rsidRPr="00B716DB"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2ED79204" w14:textId="77777777" w:rsidR="00CE7843" w:rsidRPr="00F34714" w:rsidRDefault="00CE7843" w:rsidP="00CE7843">
      <w:pPr>
        <w:pStyle w:val="Terms"/>
      </w:pPr>
      <w:r w:rsidRPr="00F34714">
        <w:t>emissivity</w:t>
      </w:r>
    </w:p>
    <w:p w14:paraId="1F0967B7" w14:textId="77777777" w:rsidR="00CE7843" w:rsidRDefault="00CE7843" w:rsidP="00CE7843">
      <w:pPr>
        <w:pStyle w:val="Definition"/>
      </w:pPr>
      <w:r w:rsidRPr="00F34714">
        <w:t>ratio of the energy radiated by an emissive surface relative to that of an ideal blackbody source at the same temperature.</w:t>
      </w:r>
      <w:r>
        <w:t xml:space="preserve"> </w:t>
      </w:r>
    </w:p>
    <w:p w14:paraId="46DC9D2A"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r>
        <w:lastRenderedPageBreak/>
        <w:t>[SOURCE:</w:t>
      </w:r>
      <w:r>
        <w:rPr>
          <w:rFonts w:hint="eastAsia"/>
          <w:lang w:eastAsia="zh-CN"/>
        </w:rPr>
        <w:t xml:space="preserve"> </w:t>
      </w:r>
      <w:r w:rsidRPr="00CF1FFF">
        <w:rPr>
          <w:lang w:eastAsia="zh-CN"/>
        </w:rPr>
        <w:t xml:space="preserve">ISO/WD </w:t>
      </w:r>
      <w:r>
        <w:rPr>
          <w:rFonts w:hint="eastAsia"/>
          <w:lang w:eastAsia="zh-CN"/>
        </w:rPr>
        <w:t>19124-1</w:t>
      </w:r>
      <w:r>
        <w:rPr>
          <w:lang w:eastAsia="zh-CN"/>
        </w:rPr>
        <w:t>, 3.15</w:t>
      </w:r>
      <w:r>
        <w:t>]</w:t>
      </w:r>
      <w:bookmarkStart w:id="79" w:name="_Toc33113534"/>
      <w:bookmarkStart w:id="80" w:name="_Toc515110025"/>
    </w:p>
    <w:p w14:paraId="18862B41"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e</w:t>
      </w:r>
      <w:r w:rsidRPr="00E45ED5">
        <w:rPr>
          <w:rFonts w:eastAsia="MS Mincho" w:cs="Cambria"/>
          <w:sz w:val="21"/>
          <w:szCs w:val="20"/>
          <w:lang w:eastAsia="de-DE" w:bidi="de-DE"/>
        </w:rPr>
        <w:t>nd-to-end calibration</w:t>
      </w:r>
      <w:bookmarkEnd w:id="79"/>
      <w:bookmarkEnd w:id="80"/>
    </w:p>
    <w:p w14:paraId="6E360BAA" w14:textId="77777777" w:rsidR="00CE7843" w:rsidRDefault="00CE7843" w:rsidP="00CE7843">
      <w:pPr>
        <w:rPr>
          <w:sz w:val="21"/>
        </w:rPr>
      </w:pPr>
      <w:r w:rsidRPr="001A6808">
        <w:rPr>
          <w:rFonts w:eastAsia="SimSun" w:hint="eastAsia"/>
          <w:sz w:val="21"/>
          <w:lang w:eastAsia="zh-CN"/>
        </w:rPr>
        <w:t>c</w:t>
      </w:r>
      <w:r w:rsidRPr="001A6808">
        <w:rPr>
          <w:sz w:val="21"/>
        </w:rPr>
        <w:t>alibration of the entire radiometer system as a unit, achieved by observing the values of output quantities (voltage, power, etc.) for known values of incident radiance at the antenna aperture</w:t>
      </w:r>
      <w:bookmarkStart w:id="81" w:name="_Toc515110027"/>
    </w:p>
    <w:p w14:paraId="2A6A7BA9"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2" w:name="_Toc33113535"/>
    </w:p>
    <w:p w14:paraId="5216C275"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e</w:t>
      </w:r>
      <w:r w:rsidRPr="00E45ED5">
        <w:rPr>
          <w:rFonts w:eastAsia="MS Mincho" w:cs="Cambria"/>
          <w:sz w:val="21"/>
          <w:szCs w:val="20"/>
          <w:lang w:eastAsia="de-DE" w:bidi="de-DE"/>
        </w:rPr>
        <w:t>xperimental standard deviation</w:t>
      </w:r>
      <w:bookmarkEnd w:id="81"/>
      <w:bookmarkEnd w:id="82"/>
    </w:p>
    <w:p w14:paraId="4E2EE7F5" w14:textId="77777777" w:rsidR="00CE7843" w:rsidRDefault="00CE7843" w:rsidP="00CE7843">
      <w:pPr>
        <w:rPr>
          <w:sz w:val="21"/>
        </w:rPr>
      </w:pPr>
      <w:r w:rsidRPr="00E138E6">
        <w:rPr>
          <w:sz w:val="21"/>
        </w:rPr>
        <w:t>for a series of n measurements of the same measurand, the quantity s(</w:t>
      </w:r>
      <w:proofErr w:type="spellStart"/>
      <w:r w:rsidRPr="00E138E6">
        <w:rPr>
          <w:sz w:val="21"/>
        </w:rPr>
        <w:t>q</w:t>
      </w:r>
      <w:r w:rsidRPr="00E138E6">
        <w:rPr>
          <w:sz w:val="21"/>
          <w:vertAlign w:val="subscript"/>
        </w:rPr>
        <w:t>k</w:t>
      </w:r>
      <w:proofErr w:type="spellEnd"/>
      <w:r w:rsidRPr="00E138E6">
        <w:rPr>
          <w:sz w:val="21"/>
        </w:rPr>
        <w:t xml:space="preserve">) characterizing the dispersion of the results and given by the formula </w:t>
      </w:r>
    </w:p>
    <w:p w14:paraId="78857998" w14:textId="77777777" w:rsidR="00CE7843" w:rsidRPr="00E138E6" w:rsidRDefault="00CE7843" w:rsidP="00CE7843">
      <w:pPr>
        <w:rPr>
          <w:sz w:val="21"/>
        </w:rPr>
      </w:pPr>
      <w:r w:rsidRPr="00E138E6">
        <w:rPr>
          <w:rFonts w:cs="Cambria"/>
          <w:sz w:val="21"/>
        </w:rPr>
        <w:t>[SOURCE: ISO/IEC GUIDE 98-3:2008 B.2.17]</w:t>
      </w:r>
    </w:p>
    <w:p w14:paraId="3396A305" w14:textId="77777777" w:rsidR="00CE7843" w:rsidRPr="00E138E6" w:rsidRDefault="00CE7843" w:rsidP="00CE7843">
      <w:pPr>
        <w:jc w:val="center"/>
        <w:rPr>
          <w:sz w:val="21"/>
        </w:rPr>
      </w:pPr>
      <w:r w:rsidRPr="00E138E6">
        <w:rPr>
          <w:position w:val="-26"/>
          <w:sz w:val="21"/>
        </w:rPr>
        <w:object w:dxaOrig="2220" w:dyaOrig="1060" w14:anchorId="02AA6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35pt;height:54.45pt" o:ole="">
            <v:imagedata r:id="rId24" o:title=""/>
          </v:shape>
          <o:OLEObject Type="Embed" ProgID="Equation.DSMT4" ShapeID="_x0000_i1025" DrawAspect="Content" ObjectID="_1690357138" r:id="rId25"/>
        </w:object>
      </w:r>
    </w:p>
    <w:p w14:paraId="34F8D8C0" w14:textId="77777777" w:rsidR="00CE7843" w:rsidRPr="00E138E6" w:rsidRDefault="00CE7843" w:rsidP="00CE7843">
      <w:pPr>
        <w:rPr>
          <w:sz w:val="21"/>
        </w:rPr>
      </w:pPr>
      <w:proofErr w:type="gramStart"/>
      <w:r w:rsidRPr="00E138E6">
        <w:rPr>
          <w:sz w:val="21"/>
        </w:rPr>
        <w:t>where</w:t>
      </w:r>
      <w:proofErr w:type="gramEnd"/>
    </w:p>
    <w:p w14:paraId="49A000BC" w14:textId="77777777" w:rsidR="00CE7843" w:rsidRPr="00E138E6" w:rsidRDefault="00CE7843" w:rsidP="00CE7843">
      <w:pPr>
        <w:spacing w:after="0"/>
        <w:rPr>
          <w:sz w:val="21"/>
        </w:rPr>
      </w:pPr>
      <w:r w:rsidRPr="00E138E6">
        <w:rPr>
          <w:sz w:val="21"/>
        </w:rPr>
        <w:tab/>
      </w:r>
      <w:proofErr w:type="spellStart"/>
      <w:r w:rsidRPr="00E138E6">
        <w:rPr>
          <w:sz w:val="21"/>
        </w:rPr>
        <w:t>q</w:t>
      </w:r>
      <w:r w:rsidRPr="00E138E6">
        <w:rPr>
          <w:sz w:val="21"/>
          <w:vertAlign w:val="subscript"/>
        </w:rPr>
        <w:t>k</w:t>
      </w:r>
      <w:proofErr w:type="spellEnd"/>
      <w:r w:rsidRPr="00E138E6">
        <w:rPr>
          <w:sz w:val="21"/>
        </w:rPr>
        <w:t xml:space="preserve"> </w:t>
      </w:r>
      <w:r w:rsidRPr="00E138E6">
        <w:rPr>
          <w:sz w:val="21"/>
        </w:rPr>
        <w:tab/>
      </w:r>
      <w:r w:rsidRPr="00E138E6">
        <w:rPr>
          <w:sz w:val="21"/>
        </w:rPr>
        <w:tab/>
        <w:t xml:space="preserve">is the result of the kth </w:t>
      </w:r>
      <w:proofErr w:type="gramStart"/>
      <w:r w:rsidRPr="00E138E6">
        <w:rPr>
          <w:sz w:val="21"/>
        </w:rPr>
        <w:t>measurement;</w:t>
      </w:r>
      <w:proofErr w:type="gramEnd"/>
    </w:p>
    <w:p w14:paraId="1A4914F9" w14:textId="77777777" w:rsidR="00CE7843" w:rsidRPr="00E138E6" w:rsidRDefault="00CE7843" w:rsidP="00CE7843">
      <w:pPr>
        <w:spacing w:after="0"/>
        <w:rPr>
          <w:sz w:val="21"/>
        </w:rPr>
      </w:pPr>
      <w:r w:rsidRPr="00E138E6">
        <w:rPr>
          <w:sz w:val="21"/>
        </w:rPr>
        <w:tab/>
      </w:r>
      <m:oMath>
        <m:acc>
          <m:accPr>
            <m:chr m:val="̅"/>
            <m:ctrlPr>
              <w:rPr>
                <w:rFonts w:ascii="Cambria Math" w:hAnsi="Cambria Math"/>
                <w:sz w:val="21"/>
              </w:rPr>
            </m:ctrlPr>
          </m:accPr>
          <m:e>
            <m:r>
              <w:rPr>
                <w:rFonts w:ascii="Cambria Math" w:hAnsi="Cambria Math"/>
                <w:sz w:val="21"/>
              </w:rPr>
              <m:t>q</m:t>
            </m:r>
          </m:e>
        </m:acc>
      </m:oMath>
      <w:r w:rsidRPr="00E138E6">
        <w:rPr>
          <w:sz w:val="21"/>
        </w:rPr>
        <w:t xml:space="preserve"> </w:t>
      </w:r>
      <w:r w:rsidRPr="00E138E6">
        <w:rPr>
          <w:sz w:val="21"/>
        </w:rPr>
        <w:tab/>
      </w:r>
      <w:r w:rsidRPr="00E138E6">
        <w:rPr>
          <w:sz w:val="21"/>
        </w:rPr>
        <w:tab/>
        <w:t xml:space="preserve">is the arithmetic mean of the n </w:t>
      </w:r>
      <w:proofErr w:type="gramStart"/>
      <w:r w:rsidRPr="00E138E6">
        <w:rPr>
          <w:sz w:val="21"/>
        </w:rPr>
        <w:t>results considered;</w:t>
      </w:r>
      <w:proofErr w:type="gramEnd"/>
    </w:p>
    <w:p w14:paraId="00B664C9" w14:textId="77777777" w:rsidR="00CE7843" w:rsidRPr="00E138E6" w:rsidRDefault="00CE7843" w:rsidP="00CE7843">
      <w:pPr>
        <w:rPr>
          <w:rFonts w:cs="Cambria"/>
          <w:b/>
          <w:bCs/>
          <w:sz w:val="21"/>
        </w:rPr>
      </w:pPr>
      <w:r w:rsidRPr="00E138E6">
        <w:rPr>
          <w:sz w:val="21"/>
        </w:rPr>
        <w:t xml:space="preserve"> </w:t>
      </w:r>
      <w:r w:rsidRPr="00E138E6">
        <w:rPr>
          <w:sz w:val="21"/>
        </w:rPr>
        <w:tab/>
      </w:r>
      <w:r w:rsidRPr="00E138E6">
        <w:rPr>
          <w:i/>
          <w:iCs/>
          <w:sz w:val="21"/>
        </w:rPr>
        <w:t>n</w:t>
      </w:r>
      <w:r w:rsidRPr="00E138E6">
        <w:rPr>
          <w:sz w:val="21"/>
        </w:rPr>
        <w:t xml:space="preserve"> </w:t>
      </w:r>
      <w:r w:rsidRPr="00E138E6">
        <w:rPr>
          <w:sz w:val="21"/>
        </w:rPr>
        <w:tab/>
      </w:r>
      <w:r w:rsidRPr="00E138E6">
        <w:rPr>
          <w:sz w:val="21"/>
        </w:rPr>
        <w:tab/>
        <w:t>is the number of the measurements.</w:t>
      </w:r>
    </w:p>
    <w:p w14:paraId="70451BB4" w14:textId="77777777" w:rsidR="00CE7843" w:rsidRPr="00E138E6" w:rsidRDefault="00CE7843" w:rsidP="00CE7843">
      <w:pPr>
        <w:rPr>
          <w:rFonts w:eastAsia="MS Mincho"/>
          <w:sz w:val="19"/>
          <w:szCs w:val="19"/>
        </w:rPr>
      </w:pPr>
      <w:r w:rsidRPr="00E138E6">
        <w:rPr>
          <w:sz w:val="19"/>
          <w:szCs w:val="19"/>
        </w:rPr>
        <w:t xml:space="preserve">Note 1 to entry: Considering the series of </w:t>
      </w:r>
      <w:r w:rsidRPr="00E138E6">
        <w:rPr>
          <w:i/>
          <w:sz w:val="19"/>
          <w:szCs w:val="19"/>
        </w:rPr>
        <w:t>n</w:t>
      </w:r>
      <w:r w:rsidRPr="00E138E6">
        <w:rPr>
          <w:sz w:val="19"/>
          <w:szCs w:val="19"/>
        </w:rPr>
        <w:t xml:space="preserve"> values as a sample of a distribution, </w:t>
      </w:r>
      <m:oMath>
        <m:acc>
          <m:accPr>
            <m:chr m:val="̅"/>
            <m:ctrlPr>
              <w:rPr>
                <w:rFonts w:ascii="Cambria Math" w:hAnsi="Cambria Math"/>
                <w:i/>
                <w:sz w:val="19"/>
                <w:szCs w:val="19"/>
              </w:rPr>
            </m:ctrlPr>
          </m:accPr>
          <m:e>
            <m:r>
              <w:rPr>
                <w:rFonts w:ascii="Cambria Math" w:hAnsi="Cambria Math"/>
                <w:sz w:val="19"/>
                <w:szCs w:val="19"/>
              </w:rPr>
              <m:t>q</m:t>
            </m:r>
          </m:e>
        </m:acc>
      </m:oMath>
      <w:r w:rsidRPr="00E138E6">
        <w:rPr>
          <w:sz w:val="19"/>
          <w:szCs w:val="19"/>
        </w:rPr>
        <w:t xml:space="preserve"> is an unbiased estimate of the mean </w:t>
      </w:r>
      <w:r w:rsidRPr="00E138E6">
        <w:rPr>
          <w:rFonts w:ascii="Times New Roman" w:hAnsi="Times New Roman"/>
          <w:i/>
          <w:sz w:val="19"/>
          <w:szCs w:val="19"/>
        </w:rPr>
        <w:t>μ</w:t>
      </w:r>
      <w:r w:rsidRPr="00E138E6">
        <w:rPr>
          <w:sz w:val="19"/>
          <w:szCs w:val="19"/>
        </w:rPr>
        <w:t xml:space="preserve">, and </w:t>
      </w:r>
      <w:r w:rsidRPr="00E138E6">
        <w:rPr>
          <w:i/>
          <w:sz w:val="19"/>
          <w:szCs w:val="19"/>
        </w:rPr>
        <w:t>s</w:t>
      </w:r>
      <w:r w:rsidRPr="00E138E6">
        <w:rPr>
          <w:i/>
          <w:sz w:val="19"/>
          <w:szCs w:val="19"/>
          <w:vertAlign w:val="superscript"/>
        </w:rPr>
        <w:t>2</w:t>
      </w:r>
      <w:r w:rsidRPr="00E138E6">
        <w:rPr>
          <w:sz w:val="19"/>
          <w:szCs w:val="19"/>
        </w:rPr>
        <w:t xml:space="preserve"> is an unbiased estimate of the variance </w:t>
      </w:r>
      <w:r w:rsidRPr="00E138E6">
        <w:rPr>
          <w:rFonts w:ascii="Times New Roman" w:hAnsi="Times New Roman"/>
          <w:i/>
          <w:sz w:val="19"/>
          <w:szCs w:val="19"/>
        </w:rPr>
        <w:t>σ</w:t>
      </w:r>
      <w:r w:rsidRPr="00E138E6">
        <w:rPr>
          <w:rFonts w:ascii="Times New Roman" w:hAnsi="Times New Roman"/>
          <w:i/>
          <w:sz w:val="19"/>
          <w:szCs w:val="19"/>
          <w:vertAlign w:val="superscript"/>
        </w:rPr>
        <w:t xml:space="preserve">2 </w:t>
      </w:r>
      <w:r w:rsidRPr="00E138E6">
        <w:rPr>
          <w:sz w:val="19"/>
          <w:szCs w:val="19"/>
        </w:rPr>
        <w:t xml:space="preserve">of that distribution. The expression </w:t>
      </w:r>
      <w:r w:rsidRPr="00E138E6">
        <w:rPr>
          <w:i/>
          <w:sz w:val="19"/>
          <w:szCs w:val="19"/>
        </w:rPr>
        <w:t xml:space="preserve">s / </w:t>
      </w:r>
      <m:oMath>
        <m:rad>
          <m:radPr>
            <m:degHide m:val="1"/>
            <m:ctrlPr>
              <w:rPr>
                <w:rFonts w:ascii="Cambria Math" w:hAnsi="Cambria Math"/>
                <w:i/>
                <w:sz w:val="19"/>
                <w:szCs w:val="19"/>
              </w:rPr>
            </m:ctrlPr>
          </m:radPr>
          <m:deg/>
          <m:e>
            <m:r>
              <w:rPr>
                <w:rFonts w:ascii="Cambria Math" w:hAnsi="Cambria Math"/>
                <w:sz w:val="19"/>
                <w:szCs w:val="19"/>
              </w:rPr>
              <m:t>n</m:t>
            </m:r>
          </m:e>
        </m:rad>
      </m:oMath>
      <w:r w:rsidRPr="00E138E6">
        <w:rPr>
          <w:sz w:val="19"/>
          <w:szCs w:val="19"/>
        </w:rPr>
        <w:t xml:space="preserve"> is an estimate of the standard deviation of the distribution of </w:t>
      </w:r>
      <m:oMath>
        <m:acc>
          <m:accPr>
            <m:chr m:val="̅"/>
            <m:ctrlPr>
              <w:rPr>
                <w:rFonts w:ascii="Cambria Math" w:hAnsi="Cambria Math"/>
                <w:i/>
                <w:sz w:val="19"/>
                <w:szCs w:val="19"/>
              </w:rPr>
            </m:ctrlPr>
          </m:accPr>
          <m:e>
            <m:r>
              <w:rPr>
                <w:rFonts w:ascii="Cambria Math" w:hAnsi="Cambria Math"/>
                <w:sz w:val="19"/>
                <w:szCs w:val="19"/>
              </w:rPr>
              <m:t>x</m:t>
            </m:r>
          </m:e>
        </m:acc>
      </m:oMath>
      <w:r w:rsidRPr="00E138E6">
        <w:rPr>
          <w:sz w:val="19"/>
          <w:szCs w:val="19"/>
        </w:rPr>
        <w:t xml:space="preserve"> and is called the experimental standard deviation of th</w:t>
      </w:r>
      <w:r w:rsidRPr="00E138E6">
        <w:rPr>
          <w:rFonts w:eastAsia="MS Mincho"/>
          <w:sz w:val="19"/>
          <w:szCs w:val="19"/>
        </w:rPr>
        <w:t>e mean</w:t>
      </w:r>
      <w:r w:rsidRPr="00E138E6">
        <w:rPr>
          <w:rFonts w:eastAsia="MS Mincho" w:hint="eastAsia"/>
          <w:sz w:val="19"/>
          <w:szCs w:val="19"/>
        </w:rPr>
        <w:t>.</w:t>
      </w:r>
    </w:p>
    <w:p w14:paraId="2644BA6F"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3" w:name="_Toc33113536"/>
      <w:bookmarkStart w:id="84" w:name="_Toc515110028"/>
    </w:p>
    <w:p w14:paraId="35B104E0"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e</w:t>
      </w:r>
      <w:r w:rsidRPr="00E45ED5">
        <w:rPr>
          <w:rFonts w:eastAsia="MS Mincho" w:cs="Cambria"/>
          <w:sz w:val="21"/>
          <w:szCs w:val="20"/>
          <w:lang w:eastAsia="de-DE" w:bidi="de-DE"/>
        </w:rPr>
        <w:t>xternal calibration</w:t>
      </w:r>
      <w:bookmarkEnd w:id="83"/>
      <w:bookmarkEnd w:id="84"/>
    </w:p>
    <w:p w14:paraId="6314C2F7" w14:textId="77777777" w:rsidR="00CE7843" w:rsidRDefault="00CE7843" w:rsidP="00CE7843">
      <w:pPr>
        <w:rPr>
          <w:sz w:val="21"/>
        </w:rPr>
      </w:pPr>
      <w:r w:rsidRPr="00E138E6">
        <w:rPr>
          <w:sz w:val="21"/>
        </w:rPr>
        <w:t>calibration method that applies reference signals from targets</w:t>
      </w:r>
      <w:r w:rsidRPr="00E138E6">
        <w:rPr>
          <w:rFonts w:hint="eastAsia"/>
          <w:sz w:val="21"/>
          <w:lang w:eastAsia="zh-CN"/>
        </w:rPr>
        <w:t xml:space="preserve"> </w:t>
      </w:r>
      <w:r w:rsidRPr="00E138E6">
        <w:rPr>
          <w:sz w:val="21"/>
        </w:rPr>
        <w:t>that lie outside the radiometer</w:t>
      </w:r>
      <w:bookmarkStart w:id="85" w:name="_Toc515110029"/>
    </w:p>
    <w:p w14:paraId="2E886369" w14:textId="77777777" w:rsidR="00CE7843" w:rsidRPr="00E138E6" w:rsidRDefault="00CE7843" w:rsidP="00CE7843">
      <w:pPr>
        <w:rPr>
          <w:rFonts w:eastAsia="SimSun"/>
          <w:sz w:val="21"/>
          <w:lang w:eastAsia="zh-CN"/>
        </w:rPr>
      </w:pPr>
      <w:r>
        <w:rPr>
          <w:sz w:val="21"/>
        </w:rPr>
        <w:t>[</w:t>
      </w:r>
      <w:r w:rsidRPr="00FC16B0">
        <w:rPr>
          <w:rFonts w:eastAsia="MS Mincho" w:cs="Cambria"/>
          <w:sz w:val="21"/>
          <w:szCs w:val="20"/>
          <w:lang w:eastAsia="de-DE" w:bidi="de-DE"/>
        </w:rPr>
        <w:t>SOURCE:</w:t>
      </w:r>
      <w:r>
        <w:rPr>
          <w:rFonts w:eastAsia="MS Mincho" w:cs="Cambria"/>
          <w:sz w:val="21"/>
          <w:szCs w:val="20"/>
          <w:lang w:eastAsia="de-DE" w:bidi="de-DE"/>
        </w:rPr>
        <w:t xml:space="preserve"> 13]</w:t>
      </w:r>
    </w:p>
    <w:p w14:paraId="415A7947" w14:textId="77777777" w:rsidR="00CE7843" w:rsidRPr="00E138E6" w:rsidRDefault="00CE7843" w:rsidP="00CE7843">
      <w:pPr>
        <w:rPr>
          <w:rFonts w:eastAsia="SimSun"/>
          <w:sz w:val="19"/>
          <w:szCs w:val="19"/>
          <w:lang w:eastAsia="zh-CN"/>
        </w:rPr>
      </w:pPr>
      <w:r w:rsidRPr="00E138E6">
        <w:rPr>
          <w:sz w:val="19"/>
          <w:szCs w:val="19"/>
        </w:rPr>
        <w:t>Note 1 to entry: If these targets illuminate the antenna of the radiometer, an end-to-end calibration is obtained.</w:t>
      </w:r>
      <w:r w:rsidRPr="00E138E6">
        <w:rPr>
          <w:rFonts w:eastAsia="SimSun" w:hint="eastAsia"/>
          <w:sz w:val="19"/>
          <w:szCs w:val="19"/>
          <w:lang w:eastAsia="zh-CN"/>
        </w:rPr>
        <w:t xml:space="preserve"> </w:t>
      </w:r>
    </w:p>
    <w:p w14:paraId="46EB733B"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6" w:name="OLE_LINK121"/>
      <w:bookmarkStart w:id="87" w:name="_Toc515110033"/>
      <w:bookmarkStart w:id="88" w:name="_Toc33113537"/>
      <w:bookmarkEnd w:id="85"/>
    </w:p>
    <w:p w14:paraId="51B0817D" w14:textId="77777777" w:rsidR="00CE7843" w:rsidRDefault="00CE7843" w:rsidP="00CE7843">
      <w:pPr>
        <w:pStyle w:val="TermNum"/>
        <w:tabs>
          <w:tab w:val="clear" w:pos="403"/>
        </w:tabs>
        <w:spacing w:line="230" w:lineRule="atLeast"/>
        <w:jc w:val="both"/>
        <w:rPr>
          <w:b w:val="0"/>
          <w:lang w:eastAsia="zh-CN"/>
        </w:rPr>
      </w:pPr>
      <w:r w:rsidRPr="00E45ED5">
        <w:rPr>
          <w:rFonts w:eastAsia="MS Mincho" w:cs="Cambria" w:hint="eastAsia"/>
          <w:sz w:val="21"/>
          <w:szCs w:val="20"/>
          <w:lang w:eastAsia="de-DE" w:bidi="de-DE"/>
        </w:rPr>
        <w:t>h</w:t>
      </w:r>
      <w:r w:rsidRPr="00E45ED5">
        <w:rPr>
          <w:rFonts w:eastAsia="MS Mincho" w:cs="Cambria"/>
          <w:sz w:val="21"/>
          <w:szCs w:val="20"/>
          <w:lang w:eastAsia="de-DE" w:bidi="de-DE"/>
        </w:rPr>
        <w:t>alf-power bandwidt</w:t>
      </w:r>
      <w:r w:rsidRPr="00E45ED5">
        <w:rPr>
          <w:rFonts w:eastAsia="MS Mincho" w:cs="Cambria"/>
          <w:sz w:val="20"/>
          <w:szCs w:val="20"/>
          <w:lang w:eastAsia="de-DE" w:bidi="de-DE"/>
        </w:rPr>
        <w:t>h</w:t>
      </w:r>
      <w:bookmarkEnd w:id="86"/>
      <w:r w:rsidRPr="00E45ED5">
        <w:rPr>
          <w:b w:val="0"/>
          <w:sz w:val="21"/>
          <w:lang w:eastAsia="zh-CN"/>
        </w:rPr>
        <w:t xml:space="preserve"> (</w:t>
      </w:r>
      <w:r w:rsidRPr="00E45ED5">
        <w:rPr>
          <w:b w:val="0"/>
          <w:i/>
          <w:sz w:val="21"/>
          <w:lang w:eastAsia="zh-CN"/>
        </w:rPr>
        <w:t>B</w:t>
      </w:r>
      <w:r w:rsidRPr="00E45ED5">
        <w:rPr>
          <w:b w:val="0"/>
          <w:i/>
          <w:sz w:val="21"/>
          <w:vertAlign w:val="subscript"/>
          <w:lang w:eastAsia="zh-CN"/>
        </w:rPr>
        <w:t>3dB</w:t>
      </w:r>
      <w:r w:rsidRPr="00E45ED5">
        <w:rPr>
          <w:b w:val="0"/>
          <w:sz w:val="21"/>
          <w:lang w:eastAsia="zh-CN"/>
        </w:rPr>
        <w:t>)</w:t>
      </w:r>
      <w:bookmarkEnd w:id="87"/>
      <w:bookmarkEnd w:id="88"/>
    </w:p>
    <w:p w14:paraId="7B647731" w14:textId="77777777" w:rsidR="00CE7843" w:rsidRDefault="00CE7843" w:rsidP="00CE7843">
      <w:pPr>
        <w:rPr>
          <w:sz w:val="21"/>
        </w:rPr>
      </w:pPr>
      <w:r w:rsidRPr="00E138E6">
        <w:rPr>
          <w:sz w:val="21"/>
          <w:lang w:eastAsia="zh-CN"/>
        </w:rPr>
        <w:t>frequency range</w:t>
      </w:r>
      <w:r w:rsidRPr="00E138E6">
        <w:rPr>
          <w:sz w:val="21"/>
        </w:rPr>
        <w:t xml:space="preserve"> at which the power response is half the maximum </w:t>
      </w:r>
      <w:bookmarkStart w:id="89" w:name="OLE_LINK92"/>
      <w:r w:rsidRPr="00E138E6">
        <w:rPr>
          <w:sz w:val="21"/>
        </w:rPr>
        <w:t>value</w:t>
      </w:r>
      <w:bookmarkEnd w:id="89"/>
    </w:p>
    <w:p w14:paraId="583D8A63" w14:textId="77777777" w:rsidR="00CE7843" w:rsidRPr="00E138E6" w:rsidRDefault="00CE7843" w:rsidP="00CE7843">
      <w:pPr>
        <w:rPr>
          <w:rFonts w:eastAsia="SimSun"/>
          <w:sz w:val="21"/>
          <w:lang w:eastAsia="zh-CN"/>
        </w:rPr>
      </w:pPr>
      <w:r>
        <w:rPr>
          <w:sz w:val="21"/>
        </w:rPr>
        <w:t>[</w:t>
      </w:r>
      <w:r w:rsidRPr="00FC16B0">
        <w:rPr>
          <w:rFonts w:eastAsia="MS Mincho" w:cs="Cambria"/>
          <w:sz w:val="21"/>
          <w:szCs w:val="20"/>
          <w:lang w:eastAsia="de-DE" w:bidi="de-DE"/>
        </w:rPr>
        <w:t>SOURCE:</w:t>
      </w:r>
      <w:r>
        <w:rPr>
          <w:rFonts w:eastAsia="MS Mincho" w:cs="Cambria"/>
          <w:sz w:val="21"/>
          <w:szCs w:val="20"/>
          <w:lang w:eastAsia="de-DE" w:bidi="de-DE"/>
        </w:rPr>
        <w:t xml:space="preserve"> 13]</w:t>
      </w:r>
    </w:p>
    <w:p w14:paraId="4BF2CDE8"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0" w:name="_Toc515110036"/>
      <w:bookmarkStart w:id="91" w:name="_Toc33113538"/>
    </w:p>
    <w:p w14:paraId="3CD2243C"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i</w:t>
      </w:r>
      <w:r w:rsidRPr="00E45ED5">
        <w:rPr>
          <w:rFonts w:eastAsia="MS Mincho" w:cs="Cambria"/>
          <w:sz w:val="21"/>
          <w:szCs w:val="20"/>
          <w:lang w:eastAsia="de-DE" w:bidi="de-DE"/>
        </w:rPr>
        <w:t>ncident angle</w:t>
      </w:r>
      <w:bookmarkEnd w:id="90"/>
      <w:bookmarkEnd w:id="91"/>
    </w:p>
    <w:p w14:paraId="64C4DB4D" w14:textId="77777777" w:rsidR="00CE7843" w:rsidRDefault="00CE7843" w:rsidP="00CE7843">
      <w:pPr>
        <w:rPr>
          <w:sz w:val="21"/>
          <w:lang w:eastAsia="zh-CN"/>
        </w:rPr>
      </w:pPr>
      <w:r w:rsidRPr="001A6808">
        <w:rPr>
          <w:rFonts w:hint="eastAsia"/>
          <w:sz w:val="21"/>
          <w:lang w:eastAsia="zh-CN"/>
        </w:rPr>
        <w:t xml:space="preserve">vertical angle between the line from the detected element to the sensor and the local surface normal (tangent plane normal) </w:t>
      </w:r>
    </w:p>
    <w:p w14:paraId="6F1DFA14" w14:textId="77777777" w:rsidR="00CE7843" w:rsidRPr="001A6808" w:rsidRDefault="00CE7843" w:rsidP="00CE7843">
      <w:pPr>
        <w:rPr>
          <w:sz w:val="21"/>
          <w:lang w:eastAsia="zh-CN"/>
        </w:rPr>
      </w:pPr>
      <w:r w:rsidRPr="001A6808">
        <w:rPr>
          <w:rFonts w:hint="eastAsia"/>
          <w:sz w:val="21"/>
          <w:lang w:eastAsia="zh-CN"/>
        </w:rPr>
        <w:t>[</w:t>
      </w:r>
      <w:r w:rsidRPr="001A6808">
        <w:rPr>
          <w:sz w:val="21"/>
          <w:lang w:eastAsia="zh-CN"/>
        </w:rPr>
        <w:t xml:space="preserve">SOURCE </w:t>
      </w:r>
      <w:r w:rsidRPr="001A6808">
        <w:rPr>
          <w:rFonts w:hint="eastAsia"/>
          <w:sz w:val="21"/>
          <w:lang w:eastAsia="zh-CN"/>
        </w:rPr>
        <w:t>19116:2004 [R2015]</w:t>
      </w:r>
      <w:r w:rsidRPr="001A6808">
        <w:rPr>
          <w:sz w:val="21"/>
          <w:lang w:eastAsia="zh-CN"/>
        </w:rPr>
        <w:t>, 4.</w:t>
      </w:r>
      <w:r w:rsidRPr="001A6808">
        <w:rPr>
          <w:rFonts w:hint="eastAsia"/>
          <w:sz w:val="21"/>
          <w:lang w:eastAsia="zh-CN"/>
        </w:rPr>
        <w:t>57]</w:t>
      </w:r>
    </w:p>
    <w:p w14:paraId="6C0FBAB0"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2" w:name="_Toc515110038"/>
      <w:bookmarkStart w:id="93" w:name="_Toc33113539"/>
    </w:p>
    <w:p w14:paraId="3279E1A8"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i</w:t>
      </w:r>
      <w:r w:rsidRPr="00E45ED5">
        <w:rPr>
          <w:rFonts w:eastAsia="MS Mincho" w:cs="Cambria"/>
          <w:sz w:val="21"/>
          <w:szCs w:val="20"/>
          <w:lang w:eastAsia="de-DE" w:bidi="de-DE"/>
        </w:rPr>
        <w:t>nstantaneous field of view</w:t>
      </w:r>
    </w:p>
    <w:p w14:paraId="08D2BD48"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sz w:val="21"/>
          <w:szCs w:val="20"/>
          <w:lang w:eastAsia="de-DE" w:bidi="de-DE"/>
        </w:rPr>
        <w:t>IFOV</w:t>
      </w:r>
      <w:bookmarkEnd w:id="92"/>
      <w:bookmarkEnd w:id="93"/>
    </w:p>
    <w:p w14:paraId="17B41F11" w14:textId="77777777" w:rsidR="00CE7843" w:rsidRDefault="00CE7843" w:rsidP="00CE7843">
      <w:pPr>
        <w:rPr>
          <w:sz w:val="21"/>
          <w:lang w:eastAsia="zh-CN"/>
        </w:rPr>
      </w:pPr>
      <w:r w:rsidRPr="00E138E6">
        <w:rPr>
          <w:sz w:val="21"/>
          <w:lang w:eastAsia="zh-CN"/>
        </w:rPr>
        <w:t xml:space="preserve">instantaneous region seen by a single detector element, measured in angular space </w:t>
      </w:r>
    </w:p>
    <w:p w14:paraId="74189395" w14:textId="77777777" w:rsidR="00CE7843" w:rsidRPr="00E138E6" w:rsidRDefault="00CE7843" w:rsidP="00CE7843">
      <w:pPr>
        <w:rPr>
          <w:sz w:val="21"/>
          <w:lang w:eastAsia="zh-CN"/>
        </w:rPr>
      </w:pPr>
      <w:r w:rsidRPr="00E138E6">
        <w:rPr>
          <w:rFonts w:eastAsia="SimSun"/>
          <w:sz w:val="21"/>
          <w:lang w:eastAsia="zh-CN"/>
        </w:rPr>
        <w:t>[SOURCE: ISO/TS 19130-2:2014, 4.36]</w:t>
      </w:r>
    </w:p>
    <w:p w14:paraId="6DE2B51C"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4" w:name="_Toc33113540"/>
    </w:p>
    <w:p w14:paraId="2D4AE849"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l</w:t>
      </w:r>
      <w:r w:rsidRPr="00E45ED5">
        <w:rPr>
          <w:rFonts w:eastAsia="MS Mincho" w:cs="Cambria"/>
          <w:sz w:val="21"/>
          <w:szCs w:val="20"/>
          <w:lang w:eastAsia="de-DE" w:bidi="de-DE"/>
        </w:rPr>
        <w:t>inearity</w:t>
      </w:r>
      <w:bookmarkEnd w:id="94"/>
    </w:p>
    <w:p w14:paraId="2DBE0EC3" w14:textId="77777777" w:rsidR="00CE7843" w:rsidRPr="00E138E6" w:rsidRDefault="00CE7843" w:rsidP="00CE7843">
      <w:pPr>
        <w:rPr>
          <w:sz w:val="21"/>
        </w:rPr>
      </w:pPr>
      <w:r w:rsidRPr="00E138E6">
        <w:rPr>
          <w:rFonts w:hint="eastAsia"/>
          <w:sz w:val="21"/>
          <w:lang w:eastAsia="zh-CN"/>
        </w:rPr>
        <w:t>p</w:t>
      </w:r>
      <w:r w:rsidRPr="00E138E6">
        <w:rPr>
          <w:sz w:val="21"/>
        </w:rPr>
        <w:t>roperty of a mathematical relationship or function which means that it can be graphically represented as a straight line</w:t>
      </w:r>
    </w:p>
    <w:p w14:paraId="6F492B4C" w14:textId="77777777" w:rsidR="00CE7843" w:rsidRPr="00E138E6" w:rsidRDefault="00CE7843" w:rsidP="00CE7843">
      <w:pPr>
        <w:rPr>
          <w:rFonts w:eastAsia="SimSun"/>
          <w:sz w:val="19"/>
          <w:szCs w:val="19"/>
          <w:lang w:eastAsia="zh-CN"/>
        </w:rPr>
      </w:pPr>
      <w:r w:rsidRPr="00E138E6">
        <w:rPr>
          <w:sz w:val="19"/>
          <w:szCs w:val="19"/>
        </w:rPr>
        <w:t>Note 1 to entry: The formula relative to the linearity is shown in Annex D.1.</w:t>
      </w:r>
    </w:p>
    <w:p w14:paraId="650F085B"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5" w:name="_Toc515110040"/>
      <w:bookmarkStart w:id="96" w:name="_Toc33113541"/>
    </w:p>
    <w:p w14:paraId="0CC06DBE"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main beam</w:t>
      </w:r>
      <w:bookmarkEnd w:id="95"/>
      <w:bookmarkEnd w:id="96"/>
    </w:p>
    <w:p w14:paraId="4D3ECDF7" w14:textId="77777777" w:rsidR="00CE7843" w:rsidRPr="001A6808" w:rsidRDefault="00CE7843" w:rsidP="00CE7843">
      <w:pPr>
        <w:rPr>
          <w:rFonts w:eastAsia="SimSun"/>
          <w:sz w:val="21"/>
          <w:lang w:eastAsia="zh-CN"/>
        </w:rPr>
      </w:pPr>
      <w:r w:rsidRPr="001A6808">
        <w:rPr>
          <w:sz w:val="21"/>
        </w:rPr>
        <w:t>2.5 times the HPBW</w:t>
      </w:r>
    </w:p>
    <w:p w14:paraId="7D70628E"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7" w:name="_Toc33113542"/>
      <w:bookmarkStart w:id="98" w:name="_Toc515110045"/>
    </w:p>
    <w:p w14:paraId="5B81DC04"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p</w:t>
      </w:r>
      <w:r w:rsidRPr="00E45ED5">
        <w:rPr>
          <w:rFonts w:eastAsia="MS Mincho" w:cs="Cambria"/>
          <w:sz w:val="21"/>
          <w:szCs w:val="20"/>
          <w:lang w:eastAsia="de-DE" w:bidi="de-DE"/>
        </w:rPr>
        <w:t>erfect blackbody</w:t>
      </w:r>
      <w:bookmarkEnd w:id="97"/>
      <w:bookmarkEnd w:id="98"/>
    </w:p>
    <w:p w14:paraId="1FE27E2A" w14:textId="77777777" w:rsidR="00CE7843" w:rsidRPr="001A6808" w:rsidRDefault="00CE7843" w:rsidP="00CE7843">
      <w:pPr>
        <w:rPr>
          <w:sz w:val="20"/>
        </w:rPr>
      </w:pPr>
      <w:r w:rsidRPr="001A6808">
        <w:rPr>
          <w:sz w:val="21"/>
        </w:rPr>
        <w:t>perfect absorber (and therefore the best possible emitter) of thermal electromagnetic radiation, whose spectral radiance dens</w:t>
      </w:r>
      <w:r w:rsidRPr="001A6808">
        <w:rPr>
          <w:sz w:val="20"/>
        </w:rPr>
        <w:t>ity (or spectral brightness density) is given by the Planck formula</w:t>
      </w:r>
    </w:p>
    <w:bookmarkStart w:id="99" w:name="OLE_LINK84"/>
    <w:bookmarkStart w:id="100" w:name="OLE_LINK85"/>
    <w:p w14:paraId="4F0EDCA3" w14:textId="77777777" w:rsidR="00CE7843" w:rsidRPr="001A6808" w:rsidRDefault="001C3002" w:rsidP="00CE7843">
      <w:pPr>
        <w:jc w:val="center"/>
        <w:rPr>
          <w:sz w:val="21"/>
        </w:rPr>
      </w:pPr>
      <m:oMathPara>
        <m:oMath>
          <m:sSub>
            <m:sSubPr>
              <m:ctrlPr>
                <w:rPr>
                  <w:rFonts w:ascii="Cambria Math" w:hAnsi="Cambria Math"/>
                  <w:i/>
                  <w:sz w:val="21"/>
                </w:rPr>
              </m:ctrlPr>
            </m:sSubPr>
            <m:e>
              <m:r>
                <w:rPr>
                  <w:rFonts w:ascii="Cambria Math" w:hAnsi="Cambria Math"/>
                  <w:sz w:val="21"/>
                </w:rPr>
                <m:t>L</m:t>
              </m:r>
            </m:e>
            <m:sub>
              <m:r>
                <w:rPr>
                  <w:rFonts w:ascii="Cambria Math" w:hAnsi="Cambria Math"/>
                  <w:sz w:val="21"/>
                </w:rPr>
                <m:t>f</m:t>
              </m:r>
            </m:sub>
          </m:sSub>
          <m:r>
            <w:rPr>
              <w:rFonts w:ascii="Cambria Math" w:hAnsi="Cambria Math"/>
              <w:sz w:val="21"/>
            </w:rPr>
            <m:t>=</m:t>
          </m:r>
          <m:f>
            <m:fPr>
              <m:ctrlPr>
                <w:rPr>
                  <w:rFonts w:ascii="Cambria Math" w:hAnsi="Cambria Math"/>
                  <w:i/>
                  <w:sz w:val="21"/>
                </w:rPr>
              </m:ctrlPr>
            </m:fPr>
            <m:num>
              <m:r>
                <w:rPr>
                  <w:rFonts w:ascii="Cambria Math" w:hAnsi="Cambria Math"/>
                  <w:sz w:val="21"/>
                </w:rPr>
                <m:t>2</m:t>
              </m:r>
              <m:r>
                <w:rPr>
                  <w:rFonts w:ascii="Cambria Math" w:hAnsi="Cambria Math"/>
                  <w:sz w:val="21"/>
                </w:rPr>
                <m:t>h</m:t>
              </m:r>
              <m:sSup>
                <m:sSupPr>
                  <m:ctrlPr>
                    <w:rPr>
                      <w:rFonts w:ascii="Cambria Math" w:hAnsi="Cambria Math"/>
                      <w:i/>
                      <w:sz w:val="21"/>
                    </w:rPr>
                  </m:ctrlPr>
                </m:sSupPr>
                <m:e>
                  <m:r>
                    <w:rPr>
                      <w:rFonts w:ascii="Cambria Math" w:hAnsi="Cambria Math"/>
                      <w:sz w:val="21"/>
                    </w:rPr>
                    <m:t>v</m:t>
                  </m:r>
                </m:e>
                <m:sup>
                  <m:r>
                    <w:rPr>
                      <w:rFonts w:ascii="Cambria Math" w:hAnsi="Cambria Math"/>
                      <w:sz w:val="21"/>
                    </w:rPr>
                    <m:t>3</m:t>
                  </m:r>
                </m:sup>
              </m:sSup>
            </m:num>
            <m:den>
              <m:sSup>
                <m:sSupPr>
                  <m:ctrlPr>
                    <w:rPr>
                      <w:rFonts w:ascii="Cambria Math" w:hAnsi="Cambria Math"/>
                      <w:i/>
                      <w:sz w:val="21"/>
                    </w:rPr>
                  </m:ctrlPr>
                </m:sSupPr>
                <m:e>
                  <m:r>
                    <w:rPr>
                      <w:rFonts w:ascii="Cambria Math" w:hAnsi="Cambria Math"/>
                      <w:sz w:val="21"/>
                    </w:rPr>
                    <m:t>c</m:t>
                  </m:r>
                </m:e>
                <m:sup>
                  <m:r>
                    <w:rPr>
                      <w:rFonts w:ascii="Cambria Math" w:hAnsi="Cambria Math"/>
                      <w:sz w:val="21"/>
                    </w:rPr>
                    <m:t>2</m:t>
                  </m:r>
                </m:sup>
              </m:sSup>
              <m:d>
                <m:dPr>
                  <m:ctrlPr>
                    <w:rPr>
                      <w:rFonts w:ascii="Cambria Math" w:hAnsi="Cambria Math"/>
                      <w:i/>
                      <w:sz w:val="21"/>
                    </w:rPr>
                  </m:ctrlPr>
                </m:dPr>
                <m:e>
                  <m:sSup>
                    <m:sSupPr>
                      <m:ctrlPr>
                        <w:rPr>
                          <w:rFonts w:ascii="Cambria Math" w:hAnsi="Cambria Math"/>
                          <w:i/>
                          <w:sz w:val="21"/>
                        </w:rPr>
                      </m:ctrlPr>
                    </m:sSupPr>
                    <m:e>
                      <m:r>
                        <w:rPr>
                          <w:rFonts w:ascii="Cambria Math" w:hAnsi="Cambria Math"/>
                          <w:sz w:val="21"/>
                        </w:rPr>
                        <m:t>e</m:t>
                      </m:r>
                    </m:e>
                    <m:sup>
                      <m:r>
                        <w:rPr>
                          <w:rFonts w:ascii="Cambria Math" w:hAnsi="Cambria Math"/>
                          <w:sz w:val="21"/>
                        </w:rPr>
                        <m:t>hv/kT</m:t>
                      </m:r>
                    </m:sup>
                  </m:sSup>
                  <m:r>
                    <w:rPr>
                      <w:rFonts w:ascii="Cambria Math" w:hAnsi="Cambria Math"/>
                      <w:sz w:val="21"/>
                    </w:rPr>
                    <m:t>-1</m:t>
                  </m:r>
                </m:e>
              </m:d>
            </m:den>
          </m:f>
        </m:oMath>
      </m:oMathPara>
      <w:bookmarkEnd w:id="99"/>
      <w:bookmarkEnd w:id="100"/>
    </w:p>
    <w:p w14:paraId="083328B8" w14:textId="77777777" w:rsidR="00CE7843" w:rsidRPr="001A6808" w:rsidRDefault="00CE7843" w:rsidP="00CE7843">
      <w:pPr>
        <w:spacing w:after="0" w:line="276" w:lineRule="auto"/>
        <w:rPr>
          <w:sz w:val="21"/>
        </w:rPr>
      </w:pPr>
      <w:proofErr w:type="gramStart"/>
      <w:r w:rsidRPr="001A6808">
        <w:rPr>
          <w:rFonts w:eastAsia="SimSun"/>
          <w:sz w:val="21"/>
          <w:lang w:eastAsia="zh-CN"/>
        </w:rPr>
        <w:t>w</w:t>
      </w:r>
      <w:r w:rsidRPr="001A6808">
        <w:rPr>
          <w:sz w:val="21"/>
        </w:rPr>
        <w:t>here</w:t>
      </w:r>
      <w:proofErr w:type="gramEnd"/>
    </w:p>
    <w:p w14:paraId="2DADC39B" w14:textId="77777777" w:rsidR="00CE7843" w:rsidRPr="001A6808" w:rsidRDefault="00CE7843" w:rsidP="00CE7843">
      <w:pPr>
        <w:spacing w:after="0" w:line="276" w:lineRule="auto"/>
        <w:rPr>
          <w:sz w:val="21"/>
        </w:rPr>
      </w:pPr>
      <w:r w:rsidRPr="001A6808">
        <w:rPr>
          <w:sz w:val="21"/>
        </w:rPr>
        <w:tab/>
        <w:t xml:space="preserve">v </w:t>
      </w:r>
      <w:r w:rsidRPr="001A6808">
        <w:rPr>
          <w:i/>
          <w:sz w:val="21"/>
        </w:rPr>
        <w:tab/>
      </w:r>
      <w:r w:rsidRPr="001A6808">
        <w:rPr>
          <w:i/>
          <w:sz w:val="21"/>
        </w:rPr>
        <w:tab/>
      </w:r>
      <w:r w:rsidRPr="001A6808">
        <w:rPr>
          <w:sz w:val="21"/>
        </w:rPr>
        <w:t>is the frequency</w:t>
      </w:r>
      <w:r w:rsidRPr="001A6808">
        <w:rPr>
          <w:rFonts w:hint="eastAsia"/>
          <w:sz w:val="21"/>
        </w:rPr>
        <w:t xml:space="preserve"> in </w:t>
      </w:r>
      <w:proofErr w:type="gramStart"/>
      <w:r w:rsidRPr="001A6808">
        <w:rPr>
          <w:rFonts w:hint="eastAsia"/>
          <w:sz w:val="21"/>
        </w:rPr>
        <w:t>Hz</w:t>
      </w:r>
      <w:r w:rsidRPr="001A6808">
        <w:rPr>
          <w:sz w:val="21"/>
        </w:rPr>
        <w:t>;</w:t>
      </w:r>
      <w:proofErr w:type="gramEnd"/>
    </w:p>
    <w:p w14:paraId="7E35E3F3" w14:textId="77777777" w:rsidR="00CE7843" w:rsidRPr="001A6808" w:rsidRDefault="00CE7843" w:rsidP="00CE7843">
      <w:pPr>
        <w:spacing w:after="0" w:line="276" w:lineRule="auto"/>
        <w:rPr>
          <w:sz w:val="21"/>
        </w:rPr>
      </w:pPr>
      <w:r w:rsidRPr="001A6808">
        <w:rPr>
          <w:sz w:val="21"/>
        </w:rPr>
        <w:tab/>
        <w:t xml:space="preserve"> </w:t>
      </w:r>
      <w:r w:rsidRPr="001A6808">
        <w:rPr>
          <w:i/>
          <w:sz w:val="21"/>
        </w:rPr>
        <w:t xml:space="preserve">h </w:t>
      </w:r>
      <w:r w:rsidRPr="001A6808">
        <w:rPr>
          <w:i/>
          <w:sz w:val="21"/>
        </w:rPr>
        <w:tab/>
      </w:r>
      <w:r w:rsidRPr="001A6808">
        <w:rPr>
          <w:i/>
          <w:sz w:val="21"/>
        </w:rPr>
        <w:tab/>
      </w:r>
      <w:r w:rsidRPr="001A6808">
        <w:rPr>
          <w:sz w:val="21"/>
        </w:rPr>
        <w:t>is Planck’s constant</w:t>
      </w:r>
      <w:r w:rsidRPr="001A6808">
        <w:rPr>
          <w:rFonts w:hint="eastAsia"/>
          <w:sz w:val="21"/>
        </w:rPr>
        <w:t xml:space="preserve"> </w:t>
      </w:r>
      <w:r w:rsidRPr="001A6808">
        <w:rPr>
          <w:sz w:val="21"/>
        </w:rPr>
        <w:t>(</w:t>
      </w:r>
      <w:r w:rsidRPr="001A6808">
        <w:rPr>
          <w:rFonts w:hint="eastAsia"/>
          <w:sz w:val="21"/>
        </w:rPr>
        <w:t>6.62607</w:t>
      </w:r>
      <w:r w:rsidRPr="001A6808">
        <w:rPr>
          <w:rFonts w:hint="eastAsia"/>
          <w:sz w:val="21"/>
        </w:rPr>
        <w:sym w:font="Symbol" w:char="F0B4"/>
      </w:r>
      <w:r w:rsidRPr="001A6808">
        <w:rPr>
          <w:rFonts w:hint="eastAsia"/>
          <w:sz w:val="21"/>
        </w:rPr>
        <w:t>10</w:t>
      </w:r>
      <w:r w:rsidRPr="001A6808">
        <w:rPr>
          <w:rFonts w:hint="eastAsia"/>
          <w:sz w:val="21"/>
          <w:vertAlign w:val="superscript"/>
        </w:rPr>
        <w:t>-34</w:t>
      </w:r>
      <w:r w:rsidRPr="001A6808">
        <w:rPr>
          <w:rFonts w:hint="eastAsia"/>
          <w:sz w:val="21"/>
        </w:rPr>
        <w:t xml:space="preserve"> joules</w:t>
      </w:r>
      <w:r w:rsidRPr="001A6808">
        <w:rPr>
          <w:rFonts w:hint="eastAsia"/>
          <w:sz w:val="21"/>
          <w:lang w:eastAsia="zh-CN"/>
        </w:rPr>
        <w:t>·</w:t>
      </w:r>
      <w:r w:rsidRPr="001A6808">
        <w:rPr>
          <w:rFonts w:hint="eastAsia"/>
          <w:sz w:val="21"/>
          <w:lang w:eastAsia="zh-CN"/>
        </w:rPr>
        <w:t>s</w:t>
      </w:r>
      <w:proofErr w:type="gramStart"/>
      <w:r w:rsidRPr="001A6808">
        <w:rPr>
          <w:sz w:val="21"/>
        </w:rPr>
        <w:t>);</w:t>
      </w:r>
      <w:proofErr w:type="gramEnd"/>
    </w:p>
    <w:p w14:paraId="7476EEE4" w14:textId="77777777" w:rsidR="00CE7843" w:rsidRPr="001A6808" w:rsidRDefault="00CE7843" w:rsidP="00CE7843">
      <w:pPr>
        <w:spacing w:after="0" w:line="276" w:lineRule="auto"/>
        <w:rPr>
          <w:sz w:val="21"/>
        </w:rPr>
      </w:pPr>
      <w:r w:rsidRPr="001A6808">
        <w:rPr>
          <w:sz w:val="21"/>
        </w:rPr>
        <w:tab/>
      </w:r>
      <w:r w:rsidRPr="001A6808">
        <w:rPr>
          <w:i/>
          <w:sz w:val="21"/>
        </w:rPr>
        <w:t>k</w:t>
      </w:r>
      <w:r w:rsidRPr="001A6808">
        <w:rPr>
          <w:i/>
          <w:sz w:val="21"/>
          <w:vertAlign w:val="subscript"/>
        </w:rPr>
        <w:t xml:space="preserve">B </w:t>
      </w:r>
      <w:r w:rsidRPr="001A6808">
        <w:rPr>
          <w:i/>
          <w:sz w:val="21"/>
          <w:vertAlign w:val="subscript"/>
        </w:rPr>
        <w:tab/>
      </w:r>
      <w:r w:rsidRPr="001A6808">
        <w:rPr>
          <w:i/>
          <w:sz w:val="21"/>
          <w:vertAlign w:val="subscript"/>
        </w:rPr>
        <w:tab/>
      </w:r>
      <w:r w:rsidRPr="001A6808">
        <w:rPr>
          <w:sz w:val="21"/>
        </w:rPr>
        <w:t>is Boltzmann’s constant 1.38064852</w:t>
      </w:r>
      <w:r w:rsidRPr="001A6808">
        <w:rPr>
          <w:rFonts w:hint="eastAsia"/>
          <w:sz w:val="21"/>
        </w:rPr>
        <w:sym w:font="Symbol" w:char="F0B4"/>
      </w:r>
      <w:r w:rsidRPr="001A6808">
        <w:rPr>
          <w:rFonts w:hint="eastAsia"/>
          <w:sz w:val="21"/>
        </w:rPr>
        <w:t>10</w:t>
      </w:r>
      <w:r w:rsidRPr="001A6808">
        <w:rPr>
          <w:rFonts w:hint="eastAsia"/>
          <w:sz w:val="21"/>
          <w:vertAlign w:val="superscript"/>
        </w:rPr>
        <w:t>-23</w:t>
      </w:r>
      <w:r w:rsidRPr="001A6808">
        <w:rPr>
          <w:rFonts w:hint="eastAsia"/>
          <w:sz w:val="21"/>
        </w:rPr>
        <w:t xml:space="preserve"> joules/</w:t>
      </w:r>
      <w:proofErr w:type="gramStart"/>
      <w:r w:rsidRPr="001A6808">
        <w:rPr>
          <w:rFonts w:hint="eastAsia"/>
          <w:sz w:val="21"/>
        </w:rPr>
        <w:t>K</w:t>
      </w:r>
      <w:r w:rsidRPr="001A6808">
        <w:rPr>
          <w:sz w:val="21"/>
        </w:rPr>
        <w:t>;</w:t>
      </w:r>
      <w:proofErr w:type="gramEnd"/>
    </w:p>
    <w:p w14:paraId="11B7865C" w14:textId="77777777" w:rsidR="00CE7843" w:rsidRPr="001A6808" w:rsidRDefault="00CE7843" w:rsidP="00CE7843">
      <w:pPr>
        <w:spacing w:after="0" w:line="276" w:lineRule="auto"/>
        <w:rPr>
          <w:sz w:val="21"/>
        </w:rPr>
      </w:pPr>
      <w:r w:rsidRPr="001A6808">
        <w:rPr>
          <w:sz w:val="21"/>
        </w:rPr>
        <w:tab/>
      </w:r>
      <w:r w:rsidRPr="001A6808">
        <w:rPr>
          <w:i/>
          <w:sz w:val="21"/>
        </w:rPr>
        <w:t>T</w:t>
      </w:r>
      <w:r w:rsidRPr="001A6808">
        <w:rPr>
          <w:i/>
          <w:sz w:val="21"/>
        </w:rPr>
        <w:tab/>
      </w:r>
      <w:r w:rsidRPr="001A6808">
        <w:rPr>
          <w:i/>
          <w:sz w:val="21"/>
        </w:rPr>
        <w:tab/>
        <w:t xml:space="preserve"> </w:t>
      </w:r>
      <w:r w:rsidRPr="001A6808">
        <w:rPr>
          <w:sz w:val="21"/>
        </w:rPr>
        <w:t>is physical temperature of the blackbody</w:t>
      </w:r>
      <w:r w:rsidRPr="001A6808">
        <w:rPr>
          <w:rFonts w:hint="eastAsia"/>
          <w:sz w:val="21"/>
        </w:rPr>
        <w:t xml:space="preserve"> in </w:t>
      </w:r>
      <w:proofErr w:type="gramStart"/>
      <w:r w:rsidRPr="001A6808">
        <w:rPr>
          <w:rFonts w:hint="eastAsia"/>
          <w:sz w:val="21"/>
        </w:rPr>
        <w:t>Kelvins</w:t>
      </w:r>
      <w:r w:rsidRPr="001A6808">
        <w:rPr>
          <w:sz w:val="21"/>
        </w:rPr>
        <w:t>;</w:t>
      </w:r>
      <w:proofErr w:type="gramEnd"/>
    </w:p>
    <w:p w14:paraId="48AA2FB1" w14:textId="77777777" w:rsidR="00CE7843" w:rsidRDefault="00CE7843" w:rsidP="00CE7843">
      <w:pPr>
        <w:spacing w:line="276" w:lineRule="auto"/>
        <w:rPr>
          <w:sz w:val="21"/>
        </w:rPr>
      </w:pPr>
      <w:r w:rsidRPr="001A6808">
        <w:rPr>
          <w:sz w:val="21"/>
        </w:rPr>
        <w:tab/>
      </w:r>
      <w:r w:rsidRPr="001A6808">
        <w:rPr>
          <w:rFonts w:hint="eastAsia"/>
          <w:sz w:val="21"/>
        </w:rPr>
        <w:t xml:space="preserve">c </w:t>
      </w:r>
      <w:r w:rsidRPr="001A6808">
        <w:rPr>
          <w:sz w:val="21"/>
        </w:rPr>
        <w:tab/>
      </w:r>
      <w:r w:rsidRPr="001A6808">
        <w:rPr>
          <w:sz w:val="21"/>
        </w:rPr>
        <w:tab/>
      </w:r>
      <w:r w:rsidRPr="001A6808">
        <w:rPr>
          <w:rFonts w:hint="eastAsia"/>
          <w:sz w:val="21"/>
        </w:rPr>
        <w:t>i</w:t>
      </w:r>
      <w:r w:rsidRPr="001A6808">
        <w:rPr>
          <w:sz w:val="21"/>
        </w:rPr>
        <w:t>s</w:t>
      </w:r>
      <w:r w:rsidRPr="001A6808">
        <w:rPr>
          <w:rFonts w:hint="eastAsia"/>
          <w:sz w:val="21"/>
        </w:rPr>
        <w:t xml:space="preserve"> velocity of light 2.997925</w:t>
      </w:r>
      <w:r w:rsidRPr="001A6808">
        <w:rPr>
          <w:rFonts w:hint="eastAsia"/>
          <w:sz w:val="21"/>
        </w:rPr>
        <w:sym w:font="Symbol" w:char="F0B4"/>
      </w:r>
      <w:r w:rsidRPr="001A6808">
        <w:rPr>
          <w:rFonts w:hint="eastAsia"/>
          <w:sz w:val="21"/>
        </w:rPr>
        <w:t>10</w:t>
      </w:r>
      <w:r w:rsidRPr="001A6808">
        <w:rPr>
          <w:rFonts w:hint="eastAsia"/>
          <w:sz w:val="21"/>
          <w:vertAlign w:val="superscript"/>
        </w:rPr>
        <w:t>8</w:t>
      </w:r>
      <w:r w:rsidRPr="001A6808">
        <w:rPr>
          <w:rFonts w:hint="eastAsia"/>
          <w:sz w:val="21"/>
        </w:rPr>
        <w:t>m/s</w:t>
      </w:r>
      <w:r w:rsidRPr="001A6808">
        <w:rPr>
          <w:sz w:val="21"/>
        </w:rPr>
        <w:t xml:space="preserve">. </w:t>
      </w:r>
    </w:p>
    <w:p w14:paraId="43F482F3" w14:textId="77777777" w:rsidR="00CE7843" w:rsidRDefault="00CE7843" w:rsidP="00CE7843">
      <w:pPr>
        <w:spacing w:line="276" w:lineRule="auto"/>
        <w:rPr>
          <w:sz w:val="21"/>
        </w:rPr>
      </w:pPr>
      <w:r>
        <w:rPr>
          <w:rFonts w:hint="eastAsia"/>
          <w:sz w:val="21"/>
          <w:lang w:eastAsia="zh-CN"/>
        </w:rPr>
        <w:t>[</w:t>
      </w:r>
      <w:r>
        <w:rPr>
          <w:sz w:val="21"/>
          <w:lang w:eastAsia="zh-CN"/>
        </w:rPr>
        <w:t>SOURCE: 13</w:t>
      </w:r>
      <w:r>
        <w:rPr>
          <w:rFonts w:hint="eastAsia"/>
          <w:sz w:val="21"/>
          <w:lang w:eastAsia="zh-CN"/>
        </w:rPr>
        <w:t>]</w:t>
      </w:r>
    </w:p>
    <w:p w14:paraId="16508277" w14:textId="77777777" w:rsidR="00CE7843" w:rsidRPr="006D570A"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29A9CF12" w14:textId="77777777" w:rsidR="00CE7843" w:rsidRDefault="00CE7843" w:rsidP="00CE7843">
      <w:pPr>
        <w:rPr>
          <w:b/>
        </w:rPr>
      </w:pPr>
      <w:r w:rsidRPr="00FC16B0">
        <w:rPr>
          <w:b/>
        </w:rPr>
        <w:t>polarization</w:t>
      </w:r>
    </w:p>
    <w:p w14:paraId="7279B616" w14:textId="77777777" w:rsidR="00CE7843" w:rsidRPr="00124DB0" w:rsidRDefault="00CE7843" w:rsidP="00CE7843">
      <w:pPr>
        <w:rPr>
          <w:sz w:val="21"/>
          <w:szCs w:val="21"/>
        </w:rPr>
      </w:pPr>
      <w:r w:rsidRPr="00124DB0">
        <w:rPr>
          <w:sz w:val="21"/>
          <w:szCs w:val="21"/>
        </w:rPr>
        <w:t>restricting radiation, especially light, vibrations to a single plane</w:t>
      </w:r>
    </w:p>
    <w:p w14:paraId="424B4DF2" w14:textId="77777777" w:rsidR="00CE7843" w:rsidRPr="004C2DEE" w:rsidRDefault="00CE7843" w:rsidP="00CE7843">
      <w:pPr>
        <w:rPr>
          <w:sz w:val="21"/>
          <w:szCs w:val="21"/>
          <w:lang w:val="en-US"/>
        </w:rPr>
      </w:pPr>
      <w:r w:rsidRPr="004C2DEE">
        <w:rPr>
          <w:sz w:val="21"/>
          <w:szCs w:val="21"/>
          <w:lang w:val="en-US"/>
        </w:rPr>
        <w:t xml:space="preserve">[SOURCE: </w:t>
      </w:r>
      <w:r w:rsidRPr="00124DB0">
        <w:rPr>
          <w:sz w:val="21"/>
          <w:szCs w:val="21"/>
          <w:lang w:val="en-US"/>
        </w:rPr>
        <w:t>ISO 19115-2:2019</w:t>
      </w:r>
      <w:r w:rsidRPr="004C2DEE">
        <w:rPr>
          <w:sz w:val="21"/>
          <w:szCs w:val="21"/>
          <w:lang w:val="en-US"/>
        </w:rPr>
        <w:t xml:space="preserve">, </w:t>
      </w:r>
      <w:r w:rsidRPr="00124DB0">
        <w:rPr>
          <w:sz w:val="21"/>
          <w:szCs w:val="21"/>
          <w:lang w:val="en-US"/>
        </w:rPr>
        <w:t>3</w:t>
      </w:r>
      <w:r w:rsidRPr="004C2DEE">
        <w:rPr>
          <w:sz w:val="21"/>
          <w:szCs w:val="21"/>
          <w:lang w:val="en-US"/>
        </w:rPr>
        <w:t>.</w:t>
      </w:r>
      <w:r w:rsidRPr="00124DB0">
        <w:rPr>
          <w:sz w:val="21"/>
          <w:szCs w:val="21"/>
          <w:lang w:val="en-US"/>
        </w:rPr>
        <w:t>24</w:t>
      </w:r>
      <w:r w:rsidRPr="004C2DEE">
        <w:rPr>
          <w:sz w:val="21"/>
          <w:szCs w:val="21"/>
          <w:lang w:val="en-US"/>
        </w:rPr>
        <w:t>]</w:t>
      </w:r>
      <w:r>
        <w:rPr>
          <w:sz w:val="21"/>
          <w:szCs w:val="21"/>
          <w:lang w:val="en-US"/>
        </w:rPr>
        <w:t xml:space="preserve"> </w:t>
      </w:r>
    </w:p>
    <w:p w14:paraId="5DFA22BD" w14:textId="77777777" w:rsidR="00CE7843" w:rsidRDefault="00CE7843" w:rsidP="00CE7843">
      <w:pPr>
        <w:rPr>
          <w:sz w:val="19"/>
          <w:szCs w:val="19"/>
        </w:rPr>
      </w:pPr>
      <w:r w:rsidRPr="00124DB0">
        <w:rPr>
          <w:sz w:val="19"/>
          <w:szCs w:val="19"/>
        </w:rPr>
        <w:t>Note 1 to entry:</w:t>
      </w:r>
      <w:r w:rsidRPr="004C2DEE">
        <w:rPr>
          <w:sz w:val="19"/>
          <w:szCs w:val="19"/>
        </w:rPr>
        <w:t xml:space="preserve"> </w:t>
      </w:r>
      <w:r>
        <w:rPr>
          <w:sz w:val="19"/>
          <w:szCs w:val="19"/>
        </w:rPr>
        <w:t>In microwave radiometry, t</w:t>
      </w:r>
      <w:r w:rsidRPr="00124DB0">
        <w:rPr>
          <w:sz w:val="19"/>
          <w:szCs w:val="19"/>
        </w:rPr>
        <w:t xml:space="preserve">he direction of the </w:t>
      </w:r>
      <w:r>
        <w:rPr>
          <w:sz w:val="19"/>
          <w:szCs w:val="19"/>
        </w:rPr>
        <w:t xml:space="preserve">polarization is defined by the direction of the </w:t>
      </w:r>
      <w:r w:rsidRPr="00124DB0">
        <w:rPr>
          <w:sz w:val="19"/>
          <w:szCs w:val="19"/>
        </w:rPr>
        <w:t>electric (E</w:t>
      </w:r>
      <w:r>
        <w:rPr>
          <w:sz w:val="19"/>
          <w:szCs w:val="19"/>
        </w:rPr>
        <w:t>, in most cases</w:t>
      </w:r>
      <w:r w:rsidRPr="00124DB0">
        <w:rPr>
          <w:sz w:val="19"/>
          <w:szCs w:val="19"/>
        </w:rPr>
        <w:t>) or magnetic (H) field in a propagating electromagnetic wave</w:t>
      </w:r>
      <w:r>
        <w:rPr>
          <w:sz w:val="19"/>
          <w:szCs w:val="19"/>
        </w:rPr>
        <w:t xml:space="preserve">. </w:t>
      </w:r>
    </w:p>
    <w:p w14:paraId="6013A717" w14:textId="77777777" w:rsidR="00CE7843" w:rsidRPr="004C2DEE" w:rsidRDefault="00CE7843" w:rsidP="00CE7843">
      <w:pPr>
        <w:rPr>
          <w:sz w:val="19"/>
          <w:szCs w:val="19"/>
        </w:rPr>
      </w:pPr>
      <w:r w:rsidRPr="00124DB0">
        <w:rPr>
          <w:sz w:val="19"/>
          <w:szCs w:val="19"/>
        </w:rPr>
        <w:t xml:space="preserve">Note </w:t>
      </w:r>
      <w:r>
        <w:rPr>
          <w:sz w:val="19"/>
          <w:szCs w:val="19"/>
        </w:rPr>
        <w:t>2</w:t>
      </w:r>
      <w:r w:rsidRPr="00124DB0">
        <w:rPr>
          <w:sz w:val="19"/>
          <w:szCs w:val="19"/>
        </w:rPr>
        <w:t xml:space="preserve"> to entry:</w:t>
      </w:r>
      <w:r w:rsidRPr="004C2DEE">
        <w:rPr>
          <w:sz w:val="19"/>
          <w:szCs w:val="19"/>
        </w:rPr>
        <w:t xml:space="preserve"> A general, elliptically polarized electromagnetic plane wave</w:t>
      </w:r>
      <w:r w:rsidRPr="004C2DEE">
        <w:rPr>
          <w:rFonts w:hint="eastAsia"/>
          <w:sz w:val="19"/>
          <w:szCs w:val="19"/>
        </w:rPr>
        <w:t xml:space="preserve"> </w:t>
      </w:r>
      <w:r w:rsidRPr="004C2DEE">
        <w:rPr>
          <w:sz w:val="19"/>
          <w:szCs w:val="19"/>
        </w:rPr>
        <w:t xml:space="preserve">propagating in the </w:t>
      </w:r>
      <m:oMath>
        <m:acc>
          <m:accPr>
            <m:ctrlPr>
              <w:rPr>
                <w:rFonts w:ascii="Cambria Math" w:hAnsi="Cambria Math"/>
                <w:i/>
                <w:iCs/>
                <w:sz w:val="19"/>
                <w:szCs w:val="19"/>
              </w:rPr>
            </m:ctrlPr>
          </m:accPr>
          <m:e>
            <m:r>
              <w:rPr>
                <w:rFonts w:ascii="Cambria Math" w:hAnsi="Cambria Math"/>
                <w:sz w:val="19"/>
                <w:szCs w:val="19"/>
              </w:rPr>
              <m:t>r</m:t>
            </m:r>
          </m:e>
        </m:acc>
      </m:oMath>
      <w:r w:rsidRPr="004C2DEE">
        <w:rPr>
          <w:sz w:val="19"/>
          <w:szCs w:val="19"/>
        </w:rPr>
        <w:t xml:space="preserve"> direction can have its electric field expressed in phasor form as</w:t>
      </w:r>
    </w:p>
    <w:p w14:paraId="6CFE15EA" w14:textId="77777777" w:rsidR="00CE7843" w:rsidRPr="004C2DEE" w:rsidRDefault="00CE7843" w:rsidP="00CE7843">
      <w:pPr>
        <w:jc w:val="center"/>
        <w:rPr>
          <w:sz w:val="19"/>
          <w:szCs w:val="19"/>
        </w:rPr>
      </w:pPr>
      <w:r w:rsidRPr="004C2DEE">
        <w:rPr>
          <w:position w:val="-14"/>
          <w:sz w:val="19"/>
          <w:szCs w:val="19"/>
        </w:rPr>
        <w:object w:dxaOrig="2040" w:dyaOrig="420" w14:anchorId="5E5F88A9">
          <v:shape id="_x0000_i1026" type="#_x0000_t75" style="width:102.25pt;height:22.4pt" o:ole="">
            <v:imagedata r:id="rId26" o:title=""/>
          </v:shape>
          <o:OLEObject Type="Embed" ProgID="Equation.DSMT4" ShapeID="_x0000_i1026" DrawAspect="Content" ObjectID="_1690357139" r:id="rId27"/>
        </w:object>
      </w:r>
    </w:p>
    <w:p w14:paraId="6A9B95CF" w14:textId="77777777" w:rsidR="00CE7843" w:rsidRPr="004C2DEE" w:rsidRDefault="00CE7843" w:rsidP="00CE7843">
      <w:pPr>
        <w:spacing w:line="276" w:lineRule="auto"/>
        <w:rPr>
          <w:sz w:val="21"/>
          <w:lang w:val="en-US"/>
        </w:rPr>
      </w:pPr>
      <w:r w:rsidRPr="004C2DEE">
        <w:rPr>
          <w:sz w:val="19"/>
          <w:szCs w:val="19"/>
        </w:rPr>
        <w:t>where</w:t>
      </w:r>
      <m:oMath>
        <m:acc>
          <m:accPr>
            <m:ctrlPr>
              <w:rPr>
                <w:rFonts w:ascii="Cambria Math" w:hAnsi="Cambria Math"/>
                <w:i/>
                <w:iCs/>
                <w:sz w:val="19"/>
                <w:szCs w:val="19"/>
              </w:rPr>
            </m:ctrlPr>
          </m:accPr>
          <m:e>
            <m:r>
              <w:rPr>
                <w:rFonts w:ascii="Cambria Math" w:hAnsi="Cambria Math"/>
                <w:sz w:val="19"/>
                <w:szCs w:val="19"/>
              </w:rPr>
              <m:t xml:space="preserve"> p</m:t>
            </m:r>
          </m:e>
        </m:acc>
      </m:oMath>
      <w:r w:rsidRPr="004C2DEE">
        <w:rPr>
          <w:sz w:val="19"/>
          <w:szCs w:val="19"/>
        </w:rPr>
        <w:t xml:space="preserve"> and </w:t>
      </w:r>
      <m:oMath>
        <m:acc>
          <m:accPr>
            <m:ctrlPr>
              <w:rPr>
                <w:rFonts w:ascii="Cambria Math" w:hAnsi="Cambria Math"/>
                <w:iCs/>
                <w:sz w:val="19"/>
                <w:szCs w:val="19"/>
              </w:rPr>
            </m:ctrlPr>
          </m:accPr>
          <m:e>
            <m:r>
              <w:rPr>
                <w:rFonts w:ascii="Cambria Math" w:hAnsi="Cambria Math"/>
                <w:sz w:val="19"/>
                <w:szCs w:val="19"/>
              </w:rPr>
              <m:t>q</m:t>
            </m:r>
          </m:e>
        </m:acc>
      </m:oMath>
      <w:r w:rsidRPr="004C2DEE">
        <w:rPr>
          <w:sz w:val="19"/>
          <w:szCs w:val="19"/>
        </w:rPr>
        <w:t xml:space="preserve"> are unit vectors oriented perpendicular to</w:t>
      </w:r>
      <m:oMath>
        <m:r>
          <w:rPr>
            <w:rFonts w:ascii="Cambria Math" w:hAnsi="Cambria Math"/>
            <w:sz w:val="19"/>
            <w:szCs w:val="19"/>
          </w:rPr>
          <m:t xml:space="preserve"> </m:t>
        </m:r>
        <m:acc>
          <m:accPr>
            <m:ctrlPr>
              <w:rPr>
                <w:rFonts w:ascii="Cambria Math" w:hAnsi="Cambria Math"/>
                <w:i/>
                <w:iCs/>
                <w:sz w:val="19"/>
                <w:szCs w:val="19"/>
              </w:rPr>
            </m:ctrlPr>
          </m:accPr>
          <m:e>
            <m:r>
              <w:rPr>
                <w:rFonts w:ascii="Cambria Math" w:hAnsi="Cambria Math"/>
                <w:sz w:val="19"/>
                <w:szCs w:val="19"/>
              </w:rPr>
              <m:t>r</m:t>
            </m:r>
          </m:e>
        </m:acc>
      </m:oMath>
      <w:r w:rsidRPr="004C2DEE">
        <w:rPr>
          <w:sz w:val="19"/>
          <w:szCs w:val="19"/>
        </w:rPr>
        <w:t xml:space="preserve">  and satisfying</w:t>
      </w:r>
      <w:r w:rsidRPr="004C2DEE">
        <w:rPr>
          <w:position w:val="-14"/>
          <w:sz w:val="19"/>
          <w:szCs w:val="19"/>
        </w:rPr>
        <w:object w:dxaOrig="1640" w:dyaOrig="400" w14:anchorId="120AB383">
          <v:shape id="_x0000_i1027" type="#_x0000_t75" style="width:81.7pt;height:21.2pt" o:ole="">
            <v:imagedata r:id="rId28" o:title=""/>
          </v:shape>
          <o:OLEObject Type="Embed" ProgID="Equation.DSMT4" ShapeID="_x0000_i1027" DrawAspect="Content" ObjectID="_1690357140" r:id="rId29"/>
        </w:object>
      </w:r>
      <w:r w:rsidRPr="004C2DEE">
        <w:rPr>
          <w:sz w:val="19"/>
          <w:szCs w:val="19"/>
        </w:rPr>
        <w:t xml:space="preserve">, </w:t>
      </w:r>
      <w:r w:rsidRPr="004C2DEE">
        <w:rPr>
          <w:i/>
          <w:iCs/>
          <w:sz w:val="19"/>
          <w:szCs w:val="19"/>
        </w:rPr>
        <w:t>E</w:t>
      </w:r>
      <w:r w:rsidRPr="004C2DEE">
        <w:rPr>
          <w:i/>
          <w:iCs/>
          <w:sz w:val="19"/>
          <w:szCs w:val="19"/>
          <w:vertAlign w:val="subscript"/>
        </w:rPr>
        <w:t>p</w:t>
      </w:r>
      <w:r w:rsidRPr="004C2DEE">
        <w:rPr>
          <w:rFonts w:hint="eastAsia"/>
          <w:i/>
          <w:iCs/>
          <w:sz w:val="19"/>
          <w:szCs w:val="19"/>
          <w:vertAlign w:val="subscript"/>
        </w:rPr>
        <w:t xml:space="preserve"> </w:t>
      </w:r>
      <w:r w:rsidRPr="004C2DEE">
        <w:rPr>
          <w:sz w:val="19"/>
          <w:szCs w:val="19"/>
        </w:rPr>
        <w:t xml:space="preserve">and </w:t>
      </w:r>
      <w:proofErr w:type="spellStart"/>
      <w:r w:rsidRPr="004C2DEE">
        <w:rPr>
          <w:i/>
          <w:iCs/>
          <w:sz w:val="19"/>
          <w:szCs w:val="19"/>
        </w:rPr>
        <w:t>E</w:t>
      </w:r>
      <w:r w:rsidRPr="004C2DEE">
        <w:rPr>
          <w:i/>
          <w:iCs/>
          <w:sz w:val="19"/>
          <w:szCs w:val="19"/>
          <w:vertAlign w:val="subscript"/>
        </w:rPr>
        <w:t>q</w:t>
      </w:r>
      <w:proofErr w:type="spellEnd"/>
      <w:r w:rsidRPr="004C2DEE">
        <w:rPr>
          <w:rFonts w:hint="eastAsia"/>
          <w:i/>
          <w:iCs/>
          <w:sz w:val="19"/>
          <w:szCs w:val="19"/>
          <w:vertAlign w:val="subscript"/>
        </w:rPr>
        <w:t xml:space="preserve"> </w:t>
      </w:r>
      <w:r w:rsidRPr="004C2DEE">
        <w:rPr>
          <w:sz w:val="19"/>
          <w:szCs w:val="19"/>
        </w:rPr>
        <w:t xml:space="preserve">are the complex amplitudes of the electric field in the </w:t>
      </w:r>
      <w:r w:rsidRPr="004C2DEE">
        <w:rPr>
          <w:position w:val="-10"/>
          <w:sz w:val="19"/>
          <w:szCs w:val="19"/>
        </w:rPr>
        <w:object w:dxaOrig="240" w:dyaOrig="320" w14:anchorId="3F955339">
          <v:shape id="_x0000_i1028" type="#_x0000_t75" style="width:12.1pt;height:16.35pt" o:ole="">
            <v:imagedata r:id="rId30" o:title=""/>
          </v:shape>
          <o:OLEObject Type="Embed" ProgID="Equation.DSMT4" ShapeID="_x0000_i1028" DrawAspect="Content" ObjectID="_1690357141" r:id="rId31"/>
        </w:object>
      </w:r>
      <w:r w:rsidRPr="004C2DEE">
        <w:rPr>
          <w:sz w:val="19"/>
          <w:szCs w:val="19"/>
        </w:rPr>
        <w:t>and</w:t>
      </w:r>
      <w:r w:rsidRPr="004C2DEE">
        <w:rPr>
          <w:position w:val="-10"/>
          <w:sz w:val="19"/>
          <w:szCs w:val="19"/>
        </w:rPr>
        <w:object w:dxaOrig="200" w:dyaOrig="320" w14:anchorId="5EA6991B">
          <v:shape id="_x0000_i1029" type="#_x0000_t75" style="width:9.7pt;height:16.35pt" o:ole="">
            <v:imagedata r:id="rId32" o:title=""/>
          </v:shape>
          <o:OLEObject Type="Embed" ProgID="Equation.DSMT4" ShapeID="_x0000_i1029" DrawAspect="Content" ObjectID="_1690357142" r:id="rId33"/>
        </w:object>
      </w:r>
      <w:r w:rsidRPr="004C2DEE">
        <w:rPr>
          <w:sz w:val="19"/>
          <w:szCs w:val="19"/>
        </w:rPr>
        <w:t xml:space="preserve">directions, respectively, </w:t>
      </w:r>
      <w:r w:rsidRPr="004C2DEE">
        <w:rPr>
          <w:i/>
          <w:iCs/>
          <w:sz w:val="19"/>
          <w:szCs w:val="19"/>
        </w:rPr>
        <w:t xml:space="preserve">k </w:t>
      </w:r>
      <w:r w:rsidRPr="004C2DEE">
        <w:rPr>
          <w:sz w:val="19"/>
          <w:szCs w:val="19"/>
        </w:rPr>
        <w:t>is the wavenumber of the propagating wave, and</w:t>
      </w:r>
      <w:r w:rsidRPr="004C2DEE">
        <w:rPr>
          <w:position w:val="-14"/>
          <w:sz w:val="19"/>
          <w:szCs w:val="19"/>
        </w:rPr>
        <w:object w:dxaOrig="639" w:dyaOrig="400" w14:anchorId="384C9420">
          <v:shape id="_x0000_i1030" type="#_x0000_t75" style="width:31.45pt;height:21.2pt" o:ole="">
            <v:imagedata r:id="rId34" o:title=""/>
          </v:shape>
          <o:OLEObject Type="Embed" ProgID="Equation.DSMT4" ShapeID="_x0000_i1030" DrawAspect="Content" ObjectID="_1690357143" r:id="rId35"/>
        </w:object>
      </w:r>
      <w:r w:rsidRPr="004C2DEE">
        <w:rPr>
          <w:rFonts w:hint="eastAsia"/>
          <w:sz w:val="19"/>
          <w:szCs w:val="19"/>
        </w:rPr>
        <w:t>.</w:t>
      </w:r>
      <w:r>
        <w:rPr>
          <w:sz w:val="19"/>
          <w:szCs w:val="19"/>
        </w:rPr>
        <w:t xml:space="preserve"> Vertical </w:t>
      </w:r>
      <w:r w:rsidRPr="00A36F0B">
        <w:rPr>
          <w:sz w:val="19"/>
          <w:szCs w:val="19"/>
        </w:rPr>
        <w:t>polariz</w:t>
      </w:r>
      <w:r>
        <w:rPr>
          <w:sz w:val="19"/>
          <w:szCs w:val="19"/>
        </w:rPr>
        <w:t xml:space="preserve">ation and </w:t>
      </w:r>
      <w:proofErr w:type="gramStart"/>
      <w:r>
        <w:rPr>
          <w:sz w:val="19"/>
          <w:szCs w:val="19"/>
        </w:rPr>
        <w:t xml:space="preserve">horizontal  </w:t>
      </w:r>
      <w:r w:rsidRPr="00A36F0B">
        <w:rPr>
          <w:sz w:val="19"/>
          <w:szCs w:val="19"/>
        </w:rPr>
        <w:t>polarization</w:t>
      </w:r>
      <w:proofErr w:type="gramEnd"/>
      <w:r>
        <w:rPr>
          <w:sz w:val="19"/>
          <w:szCs w:val="19"/>
        </w:rPr>
        <w:t xml:space="preserve"> are specific cases of </w:t>
      </w:r>
      <w:r w:rsidRPr="00A36F0B">
        <w:rPr>
          <w:sz w:val="19"/>
          <w:szCs w:val="19"/>
        </w:rPr>
        <w:t>elliptical polariz</w:t>
      </w:r>
      <w:r>
        <w:rPr>
          <w:sz w:val="19"/>
          <w:szCs w:val="19"/>
        </w:rPr>
        <w:t xml:space="preserve">ation. </w:t>
      </w:r>
    </w:p>
    <w:p w14:paraId="6DCF244D" w14:textId="77777777" w:rsidR="00CE7843" w:rsidRPr="00E138E6"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1" w:name="_Toc33113543"/>
      <w:bookmarkStart w:id="102" w:name="_Toc515110049"/>
    </w:p>
    <w:p w14:paraId="3EB092B6" w14:textId="77777777" w:rsidR="00CE7843" w:rsidRDefault="00CE7843" w:rsidP="00CE7843">
      <w:pPr>
        <w:pStyle w:val="TermNum"/>
        <w:tabs>
          <w:tab w:val="clear" w:pos="403"/>
        </w:tabs>
        <w:spacing w:line="230" w:lineRule="atLeast"/>
        <w:jc w:val="both"/>
        <w:rPr>
          <w:b w:val="0"/>
          <w:lang w:eastAsia="zh-CN"/>
        </w:rPr>
      </w:pPr>
      <w:r w:rsidRPr="00E138E6">
        <w:rPr>
          <w:rFonts w:eastAsia="MS Mincho" w:cs="Cambria" w:hint="eastAsia"/>
          <w:sz w:val="21"/>
          <w:szCs w:val="20"/>
          <w:lang w:eastAsia="de-DE" w:bidi="de-DE"/>
        </w:rPr>
        <w:t>r</w:t>
      </w:r>
      <w:r w:rsidRPr="00E138E6">
        <w:rPr>
          <w:rFonts w:eastAsia="MS Mincho" w:cs="Cambria"/>
          <w:sz w:val="21"/>
          <w:szCs w:val="20"/>
          <w:lang w:eastAsia="de-DE" w:bidi="de-DE"/>
        </w:rPr>
        <w:t>adiance</w:t>
      </w:r>
      <w:r>
        <w:rPr>
          <w:b w:val="0"/>
          <w:lang w:eastAsia="zh-CN"/>
        </w:rPr>
        <w:t xml:space="preserve"> (</w:t>
      </w:r>
      <w:r>
        <w:rPr>
          <w:rFonts w:hint="eastAsia"/>
          <w:b w:val="0"/>
          <w:i/>
          <w:lang w:eastAsia="zh-CN"/>
        </w:rPr>
        <w:t>I</w:t>
      </w:r>
      <w:r>
        <w:rPr>
          <w:rFonts w:hint="eastAsia"/>
          <w:b w:val="0"/>
          <w:i/>
          <w:vertAlign w:val="subscript"/>
          <w:lang w:eastAsia="zh-CN"/>
        </w:rPr>
        <w:t>v</w:t>
      </w:r>
      <w:r>
        <w:rPr>
          <w:b w:val="0"/>
          <w:lang w:eastAsia="zh-CN"/>
        </w:rPr>
        <w:t>)</w:t>
      </w:r>
      <w:bookmarkEnd w:id="101"/>
      <w:bookmarkEnd w:id="102"/>
    </w:p>
    <w:p w14:paraId="16F929F6" w14:textId="77777777" w:rsidR="00CE7843" w:rsidRDefault="00CE7843" w:rsidP="00CE7843">
      <w:pPr>
        <w:rPr>
          <w:color w:val="000000"/>
          <w:sz w:val="21"/>
          <w:shd w:val="clear" w:color="auto" w:fill="FFFFFF"/>
        </w:rPr>
      </w:pPr>
      <w:r w:rsidRPr="001A6808">
        <w:rPr>
          <w:color w:val="000000"/>
          <w:sz w:val="21"/>
          <w:shd w:val="clear" w:color="auto" w:fill="FFFFFF"/>
        </w:rPr>
        <w:t xml:space="preserve">at a point on a surface and </w:t>
      </w:r>
      <w:proofErr w:type="gramStart"/>
      <w:r w:rsidRPr="001A6808">
        <w:rPr>
          <w:color w:val="000000"/>
          <w:sz w:val="21"/>
          <w:shd w:val="clear" w:color="auto" w:fill="FFFFFF"/>
        </w:rPr>
        <w:t>in a given</w:t>
      </w:r>
      <w:proofErr w:type="gramEnd"/>
      <w:r w:rsidRPr="001A6808">
        <w:rPr>
          <w:color w:val="000000"/>
          <w:sz w:val="21"/>
          <w:shd w:val="clear" w:color="auto" w:fill="FFFFFF"/>
        </w:rPr>
        <w:t xml:space="preserve"> direction, the radiant intensity of an element of the surface, divided by the area of the orthogonal projection of this element on a plane perpendicular to the given direction </w:t>
      </w:r>
    </w:p>
    <w:p w14:paraId="6FCB6DAC" w14:textId="77777777" w:rsidR="00CE7843" w:rsidRPr="001A6808" w:rsidRDefault="00CE7843" w:rsidP="00CE7843">
      <w:pPr>
        <w:rPr>
          <w:sz w:val="21"/>
          <w:lang w:eastAsia="zh-CN"/>
        </w:rPr>
      </w:pPr>
      <w:r w:rsidRPr="001A6808">
        <w:rPr>
          <w:rFonts w:eastAsia="SimSun"/>
          <w:sz w:val="21"/>
          <w:lang w:eastAsia="zh-CN"/>
        </w:rPr>
        <w:t>[SOURCE 19101-2:2018, 3.30]</w:t>
      </w:r>
    </w:p>
    <w:p w14:paraId="6A3B5F3C" w14:textId="77777777" w:rsidR="00CE7843" w:rsidRPr="001A6808" w:rsidRDefault="00CE7843" w:rsidP="00CE7843">
      <w:pPr>
        <w:rPr>
          <w:sz w:val="19"/>
          <w:szCs w:val="19"/>
        </w:rPr>
      </w:pPr>
      <w:r w:rsidRPr="001A6808">
        <w:rPr>
          <w:sz w:val="19"/>
          <w:szCs w:val="19"/>
        </w:rPr>
        <w:t>Note 1 to entry: In microwave radiometry, radiance can be expressed as the radiated power per unit solid angle per unit area normal to the direction defined by the solid angle Ω</w:t>
      </w:r>
    </w:p>
    <w:p w14:paraId="02C17577" w14:textId="77777777" w:rsidR="00CE7843" w:rsidRPr="001A6808" w:rsidRDefault="001C3002" w:rsidP="00CE7843">
      <w:pPr>
        <w:jc w:val="center"/>
        <w:rPr>
          <w:sz w:val="19"/>
          <w:szCs w:val="19"/>
        </w:rPr>
      </w:pPr>
      <m:oMathPara>
        <m:oMath>
          <m:sSub>
            <m:sSubPr>
              <m:ctrlPr>
                <w:rPr>
                  <w:rFonts w:ascii="Cambria Math" w:hAnsi="Cambria Math"/>
                  <w:i/>
                  <w:sz w:val="19"/>
                  <w:szCs w:val="19"/>
                </w:rPr>
              </m:ctrlPr>
            </m:sSubPr>
            <m:e>
              <m:r>
                <w:rPr>
                  <w:rFonts w:ascii="Cambria Math"/>
                  <w:sz w:val="19"/>
                  <w:szCs w:val="19"/>
                </w:rPr>
                <m:t>I</m:t>
              </m:r>
            </m:e>
            <m:sub>
              <m:r>
                <w:rPr>
                  <w:rFonts w:ascii="Cambria Math"/>
                  <w:sz w:val="19"/>
                  <w:szCs w:val="19"/>
                </w:rPr>
                <m:t>v</m:t>
              </m:r>
            </m:sub>
          </m:sSub>
          <m:r>
            <w:rPr>
              <w:rFonts w:ascii="Cambria Math"/>
              <w:sz w:val="19"/>
              <w:szCs w:val="19"/>
            </w:rPr>
            <m:t>=</m:t>
          </m:r>
          <m:f>
            <m:fPr>
              <m:ctrlPr>
                <w:rPr>
                  <w:rFonts w:ascii="Cambria Math" w:hAnsi="Cambria Math"/>
                  <w:i/>
                  <w:sz w:val="19"/>
                  <w:szCs w:val="19"/>
                </w:rPr>
              </m:ctrlPr>
            </m:fPr>
            <m:num>
              <m:r>
                <w:rPr>
                  <w:rFonts w:ascii="Cambria Math"/>
                  <w:sz w:val="19"/>
                  <w:szCs w:val="19"/>
                </w:rPr>
                <m:t>dP</m:t>
              </m:r>
            </m:num>
            <m:den>
              <m:r>
                <w:rPr>
                  <w:rFonts w:ascii="Cambria Math"/>
                  <w:sz w:val="19"/>
                  <w:szCs w:val="19"/>
                </w:rPr>
                <m:t>dΩd</m:t>
              </m:r>
              <m:sSub>
                <m:sSubPr>
                  <m:ctrlPr>
                    <w:rPr>
                      <w:rFonts w:ascii="Cambria Math" w:hAnsi="Cambria Math"/>
                      <w:i/>
                      <w:sz w:val="19"/>
                      <w:szCs w:val="19"/>
                    </w:rPr>
                  </m:ctrlPr>
                </m:sSubPr>
                <m:e>
                  <m:r>
                    <w:rPr>
                      <w:rFonts w:ascii="Cambria Math"/>
                      <w:sz w:val="19"/>
                      <w:szCs w:val="19"/>
                    </w:rPr>
                    <m:t>A</m:t>
                  </m:r>
                </m:e>
                <m:sub>
                  <m:r>
                    <w:rPr>
                      <w:rFonts w:ascii="Cambria Math" w:hint="eastAsia"/>
                      <w:sz w:val="19"/>
                      <w:szCs w:val="19"/>
                    </w:rPr>
                    <m:t>⊥</m:t>
                  </m:r>
                </m:sub>
              </m:sSub>
            </m:den>
          </m:f>
        </m:oMath>
      </m:oMathPara>
    </w:p>
    <w:p w14:paraId="52C40296" w14:textId="77777777" w:rsidR="00CE7843" w:rsidRPr="00B878D9" w:rsidRDefault="00CE7843" w:rsidP="00CE7843">
      <w:pPr>
        <w:rPr>
          <w:sz w:val="18"/>
          <w:szCs w:val="18"/>
        </w:rPr>
      </w:pPr>
      <w:proofErr w:type="gramStart"/>
      <w:r>
        <w:rPr>
          <w:rFonts w:hint="eastAsia"/>
          <w:sz w:val="18"/>
          <w:szCs w:val="18"/>
          <w:lang w:eastAsia="zh-CN"/>
        </w:rPr>
        <w:t>w</w:t>
      </w:r>
      <w:r w:rsidRPr="00B878D9">
        <w:rPr>
          <w:sz w:val="18"/>
          <w:szCs w:val="18"/>
        </w:rPr>
        <w:t>here</w:t>
      </w:r>
      <w:proofErr w:type="gramEnd"/>
    </w:p>
    <w:p w14:paraId="44A422B7" w14:textId="77777777" w:rsidR="00CE7843" w:rsidRPr="002269BD" w:rsidRDefault="00CE7843" w:rsidP="00CE7843">
      <w:pPr>
        <w:spacing w:after="0"/>
        <w:rPr>
          <w:sz w:val="18"/>
          <w:szCs w:val="18"/>
        </w:rPr>
      </w:pPr>
      <w:r>
        <w:rPr>
          <w:sz w:val="18"/>
          <w:szCs w:val="18"/>
        </w:rPr>
        <w:tab/>
      </w:r>
      <w:proofErr w:type="spellStart"/>
      <w:r w:rsidRPr="002269BD">
        <w:rPr>
          <w:sz w:val="18"/>
          <w:szCs w:val="18"/>
        </w:rPr>
        <w:t>d</w:t>
      </w:r>
      <w:r w:rsidRPr="002269BD">
        <w:rPr>
          <w:i/>
          <w:sz w:val="18"/>
          <w:szCs w:val="18"/>
        </w:rPr>
        <w:t>P</w:t>
      </w:r>
      <w:proofErr w:type="spellEnd"/>
      <w:r w:rsidRPr="002269BD">
        <w:rPr>
          <w:i/>
          <w:sz w:val="18"/>
          <w:szCs w:val="18"/>
        </w:rPr>
        <w:tab/>
      </w:r>
      <w:r w:rsidRPr="002269BD">
        <w:rPr>
          <w:i/>
          <w:sz w:val="18"/>
          <w:szCs w:val="18"/>
        </w:rPr>
        <w:tab/>
      </w:r>
      <w:r>
        <w:rPr>
          <w:i/>
          <w:sz w:val="18"/>
          <w:szCs w:val="18"/>
        </w:rPr>
        <w:t xml:space="preserve">   </w:t>
      </w:r>
      <w:r w:rsidRPr="002269BD">
        <w:rPr>
          <w:sz w:val="18"/>
          <w:szCs w:val="18"/>
        </w:rPr>
        <w:t>is the</w:t>
      </w:r>
      <w:r w:rsidRPr="002269BD">
        <w:rPr>
          <w:rFonts w:eastAsia="SimSun"/>
          <w:sz w:val="18"/>
          <w:szCs w:val="18"/>
          <w:lang w:eastAsia="zh-CN"/>
        </w:rPr>
        <w:t xml:space="preserve"> differential</w:t>
      </w:r>
      <w:r w:rsidRPr="002269BD">
        <w:rPr>
          <w:sz w:val="18"/>
          <w:szCs w:val="18"/>
        </w:rPr>
        <w:t xml:space="preserve"> radiation power.</w:t>
      </w:r>
    </w:p>
    <w:p w14:paraId="67D49860" w14:textId="77777777" w:rsidR="00CE7843" w:rsidRPr="00B878D9" w:rsidRDefault="00CE7843" w:rsidP="00CE7843">
      <w:pPr>
        <w:tabs>
          <w:tab w:val="left" w:pos="1701"/>
        </w:tabs>
        <w:spacing w:after="0"/>
        <w:rPr>
          <w:rFonts w:eastAsia="SimSun"/>
          <w:sz w:val="18"/>
          <w:szCs w:val="18"/>
          <w:lang w:eastAsia="zh-CN"/>
        </w:rPr>
      </w:pPr>
      <w:r w:rsidRPr="00B878D9">
        <w:rPr>
          <w:rFonts w:eastAsia="SimSun"/>
          <w:sz w:val="18"/>
          <w:szCs w:val="18"/>
          <w:lang w:eastAsia="zh-CN"/>
        </w:rPr>
        <w:tab/>
      </w:r>
      <w:proofErr w:type="spellStart"/>
      <w:r w:rsidRPr="00B878D9">
        <w:rPr>
          <w:rFonts w:eastAsia="SimSun"/>
          <w:sz w:val="18"/>
          <w:szCs w:val="18"/>
          <w:lang w:eastAsia="zh-CN"/>
        </w:rPr>
        <w:t>dΩ</w:t>
      </w:r>
      <w:proofErr w:type="spellEnd"/>
      <w:r w:rsidRPr="00B878D9">
        <w:rPr>
          <w:rFonts w:eastAsia="SimSun"/>
          <w:sz w:val="18"/>
          <w:szCs w:val="18"/>
          <w:lang w:eastAsia="zh-CN"/>
        </w:rPr>
        <w:tab/>
        <w:t>is the differential solid angle.</w:t>
      </w:r>
    </w:p>
    <w:p w14:paraId="61E6892B" w14:textId="77777777" w:rsidR="00CE7843" w:rsidRPr="002269BD" w:rsidRDefault="00CE7843" w:rsidP="00CE7843">
      <w:pPr>
        <w:spacing w:after="0"/>
        <w:rPr>
          <w:sz w:val="18"/>
          <w:szCs w:val="18"/>
        </w:rPr>
      </w:pPr>
      <w:r w:rsidRPr="002269BD">
        <w:rPr>
          <w:sz w:val="18"/>
          <w:szCs w:val="18"/>
        </w:rPr>
        <w:tab/>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hint="eastAsia"/>
                <w:sz w:val="18"/>
                <w:szCs w:val="18"/>
              </w:rPr>
              <m:t>⊥</m:t>
            </m:r>
          </m:sub>
        </m:sSub>
        <m:r>
          <w:rPr>
            <w:rFonts w:ascii="Cambria Math" w:hAnsi="Cambria Math"/>
            <w:sz w:val="18"/>
            <w:szCs w:val="18"/>
          </w:rPr>
          <m:t>=</m:t>
        </m:r>
        <m:sSup>
          <m:sSupPr>
            <m:ctrlPr>
              <w:rPr>
                <w:rFonts w:ascii="Cambria Math" w:hAnsi="Cambria Math"/>
                <w:i/>
                <w:sz w:val="18"/>
                <w:szCs w:val="18"/>
              </w:rPr>
            </m:ctrlPr>
          </m:sSupPr>
          <m:e>
            <m:func>
              <m:funcPr>
                <m:ctrlPr>
                  <w:rPr>
                    <w:rFonts w:ascii="Cambria Math" w:hAnsi="Cambria Math"/>
                    <w:i/>
                    <w:sz w:val="18"/>
                    <w:szCs w:val="18"/>
                  </w:rPr>
                </m:ctrlPr>
              </m:funcPr>
              <m:fName>
                <m:r>
                  <w:rPr>
                    <w:rFonts w:ascii="Cambria Math" w:hAnsi="Cambria Math"/>
                    <w:sz w:val="18"/>
                    <w:szCs w:val="18"/>
                  </w:rPr>
                  <m:t>cos</m:t>
                </m:r>
              </m:fName>
              <m:e>
                <m:r>
                  <w:rPr>
                    <w:rFonts w:ascii="Cambria Math" w:hAnsi="Cambria Math"/>
                    <w:sz w:val="18"/>
                    <w:szCs w:val="18"/>
                  </w:rPr>
                  <m:t>θ</m:t>
                </m:r>
              </m:e>
            </m:func>
          </m:e>
          <m:sup>
            <m:r>
              <w:rPr>
                <w:rFonts w:ascii="Cambria Math" w:hAnsi="Cambria Math" w:hint="eastAsia"/>
                <w:sz w:val="18"/>
                <w:szCs w:val="18"/>
              </w:rPr>
              <m:t>'</m:t>
            </m:r>
          </m:sup>
        </m:sSup>
        <m:r>
          <w:rPr>
            <w:rFonts w:ascii="Cambria Math" w:hAnsi="Cambria Math"/>
            <w:sz w:val="18"/>
            <w:szCs w:val="18"/>
          </w:rPr>
          <m:t>dA</m:t>
        </m:r>
      </m:oMath>
      <w:proofErr w:type="gramStart"/>
      <w:r w:rsidRPr="00B878D9">
        <w:rPr>
          <w:sz w:val="18"/>
          <w:szCs w:val="18"/>
        </w:rPr>
        <w:t>,</w:t>
      </w:r>
      <w:r>
        <w:rPr>
          <w:sz w:val="18"/>
          <w:szCs w:val="18"/>
        </w:rPr>
        <w:t xml:space="preserve">   </w:t>
      </w:r>
      <w:proofErr w:type="gramEnd"/>
      <w:r w:rsidRPr="002269BD">
        <w:rPr>
          <w:sz w:val="18"/>
          <w:szCs w:val="18"/>
        </w:rPr>
        <w:t xml:space="preserve"> in which </w:t>
      </w:r>
    </w:p>
    <w:p w14:paraId="64291ED8" w14:textId="77777777" w:rsidR="00CE7843" w:rsidRPr="00B878D9" w:rsidRDefault="00CE7843" w:rsidP="00CE7843">
      <w:pPr>
        <w:rPr>
          <w:rFonts w:eastAsia="SimSun"/>
          <w:sz w:val="18"/>
          <w:szCs w:val="18"/>
          <w:lang w:eastAsia="zh-CN"/>
        </w:rPr>
      </w:pPr>
      <w:r w:rsidRPr="002269BD">
        <w:rPr>
          <w:sz w:val="18"/>
          <w:szCs w:val="18"/>
        </w:rPr>
        <w:tab/>
      </w:r>
      <w:r w:rsidRPr="00B878D9">
        <w:rPr>
          <w:sz w:val="18"/>
          <w:szCs w:val="18"/>
        </w:rPr>
        <w:t xml:space="preserve"> </w:t>
      </w:r>
      <m:oMath>
        <m:sSup>
          <m:sSupPr>
            <m:ctrlPr>
              <w:rPr>
                <w:rFonts w:ascii="Cambria Math" w:hAnsi="Cambria Math"/>
                <w:i/>
                <w:sz w:val="18"/>
                <w:szCs w:val="18"/>
              </w:rPr>
            </m:ctrlPr>
          </m:sSupPr>
          <m:e>
            <m:r>
              <w:rPr>
                <w:rFonts w:ascii="Cambria Math" w:hAnsi="Cambria Math"/>
                <w:sz w:val="18"/>
                <w:szCs w:val="18"/>
              </w:rPr>
              <m:t>θ</m:t>
            </m:r>
          </m:e>
          <m:sup>
            <m:r>
              <w:rPr>
                <w:rFonts w:ascii="Cambria Math" w:hAnsi="Cambria Math" w:hint="eastAsia"/>
                <w:sz w:val="18"/>
                <w:szCs w:val="18"/>
              </w:rPr>
              <m:t>'</m:t>
            </m:r>
          </m:sup>
        </m:sSup>
      </m:oMath>
      <w:r w:rsidRPr="00B878D9">
        <w:rPr>
          <w:sz w:val="18"/>
          <w:szCs w:val="18"/>
        </w:rPr>
        <w:t xml:space="preserve"> </w:t>
      </w:r>
      <w:r w:rsidRPr="002269BD">
        <w:rPr>
          <w:sz w:val="18"/>
          <w:szCs w:val="18"/>
        </w:rPr>
        <w:tab/>
      </w:r>
      <w:r w:rsidRPr="00B878D9">
        <w:rPr>
          <w:sz w:val="18"/>
          <w:szCs w:val="18"/>
        </w:rPr>
        <w:t xml:space="preserve">is the angle between the direction defined by the solid angle and the normal to the area element </w:t>
      </w:r>
      <w:proofErr w:type="spellStart"/>
      <w:proofErr w:type="gramStart"/>
      <w:r w:rsidRPr="00B878D9">
        <w:rPr>
          <w:i/>
          <w:sz w:val="18"/>
          <w:szCs w:val="18"/>
        </w:rPr>
        <w:t>dA</w:t>
      </w:r>
      <w:r w:rsidRPr="002269BD">
        <w:rPr>
          <w:sz w:val="18"/>
          <w:szCs w:val="18"/>
        </w:rPr>
        <w:t>.</w:t>
      </w:r>
      <w:proofErr w:type="spellEnd"/>
      <w:proofErr w:type="gramEnd"/>
      <w:r w:rsidRPr="00B878D9">
        <w:rPr>
          <w:sz w:val="18"/>
          <w:szCs w:val="18"/>
        </w:rPr>
        <w:t xml:space="preserve"> </w:t>
      </w:r>
    </w:p>
    <w:p w14:paraId="189137B6"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3" w:name="_Toc515110051"/>
      <w:bookmarkStart w:id="104" w:name="_Toc33113544"/>
    </w:p>
    <w:p w14:paraId="16130288"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r</w:t>
      </w:r>
      <w:r w:rsidRPr="001A6808">
        <w:rPr>
          <w:rFonts w:eastAsia="MS Mincho" w:cs="Cambria"/>
          <w:sz w:val="21"/>
          <w:szCs w:val="20"/>
          <w:lang w:eastAsia="de-DE" w:bidi="de-DE"/>
        </w:rPr>
        <w:t>adiometer</w:t>
      </w:r>
      <w:bookmarkEnd w:id="103"/>
      <w:bookmarkEnd w:id="104"/>
    </w:p>
    <w:p w14:paraId="7254E4D5" w14:textId="77777777" w:rsidR="00CE7843" w:rsidRDefault="00CE7843" w:rsidP="00CE7843">
      <w:pPr>
        <w:rPr>
          <w:sz w:val="21"/>
        </w:rPr>
      </w:pPr>
      <w:r>
        <w:rPr>
          <w:sz w:val="21"/>
        </w:rPr>
        <w:t xml:space="preserve">a very </w:t>
      </w:r>
      <w:r w:rsidRPr="001A6808">
        <w:rPr>
          <w:sz w:val="21"/>
        </w:rPr>
        <w:t>sensitive receiver, typically with an antenna input, used to measure radiated electromagnetic power</w:t>
      </w:r>
    </w:p>
    <w:p w14:paraId="3DDBBFE2" w14:textId="77777777" w:rsidR="00CE7843" w:rsidRPr="001A6808" w:rsidRDefault="00CE7843" w:rsidP="00CE7843">
      <w:pPr>
        <w:rPr>
          <w:rFonts w:eastAsia="SimSun"/>
          <w:sz w:val="21"/>
          <w:lang w:eastAsia="zh-CN"/>
        </w:rPr>
      </w:pPr>
      <w:r>
        <w:rPr>
          <w:rFonts w:hint="eastAsia"/>
          <w:sz w:val="21"/>
          <w:lang w:eastAsia="zh-CN"/>
        </w:rPr>
        <w:t>[</w:t>
      </w:r>
      <w:r>
        <w:rPr>
          <w:sz w:val="21"/>
          <w:lang w:eastAsia="zh-CN"/>
        </w:rPr>
        <w:t>SOURCE: 13</w:t>
      </w:r>
      <w:r>
        <w:rPr>
          <w:rFonts w:hint="eastAsia"/>
          <w:sz w:val="21"/>
          <w:lang w:eastAsia="zh-CN"/>
        </w:rPr>
        <w:t>]</w:t>
      </w:r>
    </w:p>
    <w:p w14:paraId="325D085C"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5" w:name="_Toc515110052"/>
      <w:bookmarkStart w:id="106" w:name="_Toc33113545"/>
    </w:p>
    <w:p w14:paraId="3616814C"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bookmarkStart w:id="107" w:name="_Hlk40517047"/>
      <w:r w:rsidRPr="001A6808">
        <w:rPr>
          <w:rFonts w:eastAsia="MS Mincho" w:cs="Cambria" w:hint="eastAsia"/>
          <w:sz w:val="21"/>
          <w:szCs w:val="20"/>
          <w:lang w:eastAsia="de-DE" w:bidi="de-DE"/>
        </w:rPr>
        <w:t>r</w:t>
      </w:r>
      <w:r w:rsidRPr="001A6808">
        <w:rPr>
          <w:rFonts w:eastAsia="MS Mincho" w:cs="Cambria"/>
          <w:sz w:val="21"/>
          <w:szCs w:val="20"/>
          <w:lang w:eastAsia="de-DE" w:bidi="de-DE"/>
        </w:rPr>
        <w:t>adiometric resolution</w:t>
      </w:r>
      <w:bookmarkEnd w:id="105"/>
      <w:bookmarkEnd w:id="106"/>
      <w:bookmarkEnd w:id="107"/>
    </w:p>
    <w:p w14:paraId="186B0C37" w14:textId="77777777" w:rsidR="00CE7843" w:rsidRDefault="00CE7843" w:rsidP="00CE7843">
      <w:pPr>
        <w:rPr>
          <w:sz w:val="21"/>
        </w:rPr>
      </w:pPr>
      <w:r w:rsidRPr="001A6808">
        <w:rPr>
          <w:rFonts w:hint="eastAsia"/>
          <w:sz w:val="21"/>
          <w:lang w:eastAsia="zh-CN"/>
        </w:rPr>
        <w:t>s</w:t>
      </w:r>
      <w:r w:rsidRPr="001A6808">
        <w:rPr>
          <w:sz w:val="21"/>
        </w:rPr>
        <w:t xml:space="preserve">mallest change in input brightness temperature or radiance that can be detected in the system output </w:t>
      </w:r>
    </w:p>
    <w:p w14:paraId="5DC05805" w14:textId="77777777" w:rsidR="00CE7843" w:rsidRPr="001A6808" w:rsidRDefault="00CE7843" w:rsidP="00CE7843">
      <w:pPr>
        <w:rPr>
          <w:sz w:val="19"/>
          <w:szCs w:val="19"/>
        </w:rPr>
      </w:pPr>
      <w:bookmarkStart w:id="108" w:name="OLE_LINK139"/>
      <w:r>
        <w:rPr>
          <w:rFonts w:hint="eastAsia"/>
          <w:sz w:val="21"/>
          <w:lang w:eastAsia="zh-CN"/>
        </w:rPr>
        <w:t>[</w:t>
      </w:r>
      <w:r>
        <w:rPr>
          <w:sz w:val="21"/>
          <w:lang w:eastAsia="zh-CN"/>
        </w:rPr>
        <w:t xml:space="preserve">SOURCE: </w:t>
      </w:r>
      <w:proofErr w:type="gramStart"/>
      <w:r>
        <w:rPr>
          <w:sz w:val="21"/>
          <w:lang w:eastAsia="zh-CN"/>
        </w:rPr>
        <w:t>13</w:t>
      </w:r>
      <w:r>
        <w:rPr>
          <w:rFonts w:hint="eastAsia"/>
          <w:sz w:val="21"/>
          <w:lang w:eastAsia="zh-CN"/>
        </w:rPr>
        <w:t>]</w:t>
      </w:r>
      <w:bookmarkEnd w:id="108"/>
      <w:r w:rsidRPr="001A6808">
        <w:rPr>
          <w:sz w:val="19"/>
          <w:szCs w:val="19"/>
        </w:rPr>
        <w:t>Note</w:t>
      </w:r>
      <w:proofErr w:type="gramEnd"/>
      <w:r w:rsidRPr="001A6808">
        <w:rPr>
          <w:sz w:val="19"/>
          <w:szCs w:val="19"/>
        </w:rPr>
        <w:t xml:space="preserve"> 1 to entry: It is often estimated by using the ideal equation for a total-power radiometer as</w:t>
      </w:r>
    </w:p>
    <w:p w14:paraId="36FDA0F1" w14:textId="77777777" w:rsidR="00CE7843" w:rsidRPr="001A6808" w:rsidRDefault="00CE7843" w:rsidP="00CE7843">
      <w:pPr>
        <w:jc w:val="center"/>
        <w:rPr>
          <w:sz w:val="19"/>
          <w:szCs w:val="19"/>
        </w:rPr>
      </w:pPr>
      <m:oMathPara>
        <m:oMath>
          <m:r>
            <w:rPr>
              <w:rFonts w:ascii="Cambria Math"/>
              <w:sz w:val="19"/>
              <w:szCs w:val="19"/>
            </w:rPr>
            <m:t>Δ</m:t>
          </m:r>
          <m:sSub>
            <m:sSubPr>
              <m:ctrlPr>
                <w:rPr>
                  <w:rFonts w:ascii="Cambria Math" w:hAnsi="Cambria Math"/>
                  <w:i/>
                  <w:sz w:val="19"/>
                  <w:szCs w:val="19"/>
                </w:rPr>
              </m:ctrlPr>
            </m:sSubPr>
            <m:e>
              <m:r>
                <w:rPr>
                  <w:rFonts w:ascii="Cambria Math"/>
                  <w:sz w:val="19"/>
                  <w:szCs w:val="19"/>
                </w:rPr>
                <m:t>T</m:t>
              </m:r>
            </m:e>
            <m:sub>
              <m:r>
                <w:rPr>
                  <w:rFonts w:ascii="Cambria Math"/>
                  <w:sz w:val="19"/>
                  <w:szCs w:val="19"/>
                </w:rPr>
                <m:t>min</m:t>
              </m:r>
            </m:sub>
          </m:sSub>
          <m:r>
            <w:rPr>
              <w:rFonts w:ascii="Cambria Math"/>
              <w:sz w:val="19"/>
              <w:szCs w:val="19"/>
            </w:rPr>
            <m:t>=</m:t>
          </m:r>
          <m:f>
            <m:fPr>
              <m:ctrlPr>
                <w:rPr>
                  <w:rFonts w:ascii="Cambria Math" w:hAnsi="Cambria Math"/>
                  <w:i/>
                  <w:sz w:val="19"/>
                  <w:szCs w:val="19"/>
                </w:rPr>
              </m:ctrlPr>
            </m:fPr>
            <m:num>
              <m:sSub>
                <m:sSubPr>
                  <m:ctrlPr>
                    <w:rPr>
                      <w:rFonts w:ascii="Cambria Math" w:hAnsi="Cambria Math"/>
                      <w:i/>
                      <w:sz w:val="19"/>
                      <w:szCs w:val="19"/>
                    </w:rPr>
                  </m:ctrlPr>
                </m:sSubPr>
                <m:e>
                  <m:r>
                    <w:rPr>
                      <w:rFonts w:ascii="Cambria Math"/>
                      <w:sz w:val="19"/>
                      <w:szCs w:val="19"/>
                    </w:rPr>
                    <m:t>T</m:t>
                  </m:r>
                </m:e>
                <m:sub>
                  <m:r>
                    <w:rPr>
                      <w:rFonts w:ascii="Cambria Math"/>
                      <w:sz w:val="19"/>
                      <w:szCs w:val="19"/>
                    </w:rPr>
                    <m:t>sys</m:t>
                  </m:r>
                </m:sub>
              </m:sSub>
            </m:num>
            <m:den>
              <m:rad>
                <m:radPr>
                  <m:degHide m:val="1"/>
                  <m:ctrlPr>
                    <w:rPr>
                      <w:rFonts w:ascii="Cambria Math" w:hAnsi="Cambria Math"/>
                      <w:i/>
                      <w:sz w:val="19"/>
                      <w:szCs w:val="19"/>
                    </w:rPr>
                  </m:ctrlPr>
                </m:radPr>
                <m:deg/>
                <m:e>
                  <m:r>
                    <w:rPr>
                      <w:rFonts w:ascii="Cambria Math"/>
                      <w:sz w:val="19"/>
                      <w:szCs w:val="19"/>
                    </w:rPr>
                    <m:t>Bτ</m:t>
                  </m:r>
                </m:e>
              </m:rad>
            </m:den>
          </m:f>
        </m:oMath>
      </m:oMathPara>
    </w:p>
    <w:p w14:paraId="3B141152" w14:textId="77777777" w:rsidR="00CE7843" w:rsidRPr="001A6808" w:rsidRDefault="00CE7843" w:rsidP="00CE7843">
      <w:pPr>
        <w:spacing w:after="0" w:line="276" w:lineRule="auto"/>
        <w:rPr>
          <w:sz w:val="19"/>
          <w:szCs w:val="19"/>
          <w:lang w:eastAsia="zh-CN"/>
        </w:rPr>
      </w:pPr>
      <w:proofErr w:type="gramStart"/>
      <w:r w:rsidRPr="001A6808">
        <w:rPr>
          <w:rFonts w:hint="eastAsia"/>
          <w:sz w:val="19"/>
          <w:szCs w:val="19"/>
          <w:lang w:eastAsia="zh-CN"/>
        </w:rPr>
        <w:t>w</w:t>
      </w:r>
      <w:r w:rsidRPr="001A6808">
        <w:rPr>
          <w:sz w:val="19"/>
          <w:szCs w:val="19"/>
          <w:lang w:eastAsia="zh-CN"/>
        </w:rPr>
        <w:t>here</w:t>
      </w:r>
      <w:proofErr w:type="gramEnd"/>
    </w:p>
    <w:p w14:paraId="0BE9537B" w14:textId="77777777" w:rsidR="00CE7843" w:rsidRPr="001A6808" w:rsidRDefault="00CE7843" w:rsidP="00CE7843">
      <w:pPr>
        <w:spacing w:after="0" w:line="276" w:lineRule="auto"/>
        <w:rPr>
          <w:sz w:val="19"/>
          <w:szCs w:val="19"/>
        </w:rPr>
      </w:pPr>
      <w:r w:rsidRPr="001A6808">
        <w:rPr>
          <w:sz w:val="19"/>
          <w:szCs w:val="19"/>
        </w:rPr>
        <w:tab/>
      </w:r>
      <m:oMath>
        <m:r>
          <w:rPr>
            <w:rFonts w:ascii="Cambria Math"/>
            <w:sz w:val="19"/>
            <w:szCs w:val="19"/>
          </w:rPr>
          <m:t>Δ</m:t>
        </m:r>
        <m:sSub>
          <m:sSubPr>
            <m:ctrlPr>
              <w:rPr>
                <w:rFonts w:ascii="Cambria Math" w:hAnsi="Cambria Math"/>
                <w:i/>
                <w:sz w:val="19"/>
                <w:szCs w:val="19"/>
              </w:rPr>
            </m:ctrlPr>
          </m:sSubPr>
          <m:e>
            <m:r>
              <w:rPr>
                <w:rFonts w:ascii="Cambria Math"/>
                <w:sz w:val="19"/>
                <w:szCs w:val="19"/>
              </w:rPr>
              <m:t>T</m:t>
            </m:r>
          </m:e>
          <m:sub>
            <m:r>
              <w:rPr>
                <w:rFonts w:ascii="Cambria Math"/>
                <w:sz w:val="19"/>
                <w:szCs w:val="19"/>
              </w:rPr>
              <m:t>min</m:t>
            </m:r>
          </m:sub>
        </m:sSub>
      </m:oMath>
      <w:r w:rsidRPr="001A6808">
        <w:rPr>
          <w:i/>
          <w:sz w:val="19"/>
          <w:szCs w:val="19"/>
        </w:rPr>
        <w:tab/>
        <w:t xml:space="preserve">   </w:t>
      </w:r>
      <w:r w:rsidRPr="001A6808">
        <w:rPr>
          <w:sz w:val="19"/>
          <w:szCs w:val="19"/>
        </w:rPr>
        <w:t xml:space="preserve">is the radiometric </w:t>
      </w:r>
      <w:proofErr w:type="gramStart"/>
      <w:r w:rsidRPr="001A6808">
        <w:rPr>
          <w:sz w:val="19"/>
          <w:szCs w:val="19"/>
        </w:rPr>
        <w:t>resolution;</w:t>
      </w:r>
      <w:proofErr w:type="gramEnd"/>
    </w:p>
    <w:p w14:paraId="11343D40" w14:textId="77777777" w:rsidR="00CE7843" w:rsidRPr="001A6808" w:rsidRDefault="00CE7843" w:rsidP="00CE7843">
      <w:pPr>
        <w:tabs>
          <w:tab w:val="left" w:pos="1515"/>
        </w:tabs>
        <w:spacing w:after="0" w:line="276" w:lineRule="auto"/>
        <w:rPr>
          <w:rFonts w:eastAsia="SimSun"/>
          <w:sz w:val="19"/>
          <w:szCs w:val="19"/>
          <w:lang w:eastAsia="zh-CN"/>
        </w:rPr>
      </w:pPr>
      <w:r w:rsidRPr="001A6808">
        <w:rPr>
          <w:rFonts w:eastAsia="SimSun"/>
          <w:sz w:val="19"/>
          <w:szCs w:val="19"/>
          <w:lang w:eastAsia="zh-CN"/>
        </w:rPr>
        <w:tab/>
      </w:r>
      <m:oMath>
        <m:sSub>
          <m:sSubPr>
            <m:ctrlPr>
              <w:rPr>
                <w:rFonts w:ascii="Cambria Math" w:hAnsi="Cambria Math"/>
                <w:i/>
                <w:sz w:val="19"/>
                <w:szCs w:val="19"/>
              </w:rPr>
            </m:ctrlPr>
          </m:sSubPr>
          <m:e>
            <m:r>
              <w:rPr>
                <w:rFonts w:ascii="Cambria Math"/>
                <w:sz w:val="19"/>
                <w:szCs w:val="19"/>
              </w:rPr>
              <m:t>T</m:t>
            </m:r>
          </m:e>
          <m:sub>
            <m:r>
              <w:rPr>
                <w:rFonts w:ascii="Cambria Math"/>
                <w:sz w:val="19"/>
                <w:szCs w:val="19"/>
              </w:rPr>
              <m:t>sys</m:t>
            </m:r>
          </m:sub>
        </m:sSub>
      </m:oMath>
      <w:r w:rsidRPr="001A6808">
        <w:rPr>
          <w:rFonts w:eastAsia="SimSun"/>
          <w:sz w:val="19"/>
          <w:szCs w:val="19"/>
          <w:lang w:eastAsia="zh-CN"/>
        </w:rPr>
        <w:tab/>
        <w:t xml:space="preserve">is the radiometer </w:t>
      </w:r>
      <w:proofErr w:type="gramStart"/>
      <w:r w:rsidRPr="001A6808">
        <w:rPr>
          <w:rFonts w:eastAsia="SimSun"/>
          <w:sz w:val="19"/>
          <w:szCs w:val="19"/>
          <w:lang w:eastAsia="zh-CN"/>
        </w:rPr>
        <w:t>system temperature;</w:t>
      </w:r>
      <w:proofErr w:type="gramEnd"/>
    </w:p>
    <w:p w14:paraId="1C1E7022" w14:textId="77777777" w:rsidR="00CE7843" w:rsidRPr="001A6808" w:rsidRDefault="00CE7843" w:rsidP="00CE7843">
      <w:pPr>
        <w:spacing w:after="0" w:line="276" w:lineRule="auto"/>
        <w:rPr>
          <w:rFonts w:eastAsia="SimSun"/>
          <w:sz w:val="19"/>
          <w:szCs w:val="19"/>
          <w:lang w:eastAsia="zh-CN"/>
        </w:rPr>
      </w:pPr>
      <w:r w:rsidRPr="001A6808">
        <w:rPr>
          <w:sz w:val="19"/>
          <w:szCs w:val="19"/>
        </w:rPr>
        <w:tab/>
      </w:r>
      <m:oMath>
        <m:r>
          <w:rPr>
            <w:rFonts w:ascii="Cambria Math" w:hAnsi="Cambria Math"/>
            <w:sz w:val="19"/>
            <w:szCs w:val="19"/>
          </w:rPr>
          <m:t>B</m:t>
        </m:r>
      </m:oMath>
      <w:r w:rsidRPr="001A6808">
        <w:rPr>
          <w:sz w:val="19"/>
          <w:szCs w:val="19"/>
        </w:rPr>
        <w:t xml:space="preserve">  </w:t>
      </w:r>
      <w:r w:rsidRPr="001A6808">
        <w:rPr>
          <w:sz w:val="19"/>
          <w:szCs w:val="19"/>
        </w:rPr>
        <w:tab/>
      </w:r>
      <w:r w:rsidRPr="001A6808">
        <w:rPr>
          <w:sz w:val="19"/>
          <w:szCs w:val="19"/>
        </w:rPr>
        <w:tab/>
        <w:t xml:space="preserve">   is the bandwidth of the </w:t>
      </w:r>
      <w:proofErr w:type="gramStart"/>
      <w:r w:rsidRPr="001A6808">
        <w:rPr>
          <w:rFonts w:eastAsia="SimSun"/>
          <w:sz w:val="19"/>
          <w:szCs w:val="19"/>
          <w:lang w:eastAsia="zh-CN"/>
        </w:rPr>
        <w:t>radiometer system;</w:t>
      </w:r>
      <w:proofErr w:type="gramEnd"/>
    </w:p>
    <w:p w14:paraId="56C07E73" w14:textId="77777777" w:rsidR="00CE7843" w:rsidRPr="001A6808" w:rsidRDefault="00CE7843" w:rsidP="00CE7843">
      <w:pPr>
        <w:spacing w:after="0" w:line="276" w:lineRule="auto"/>
        <w:rPr>
          <w:sz w:val="19"/>
          <w:szCs w:val="19"/>
          <w:lang w:eastAsia="zh-CN"/>
        </w:rPr>
      </w:pPr>
      <w:r w:rsidRPr="001A6808">
        <w:rPr>
          <w:rFonts w:eastAsia="SimSun"/>
          <w:sz w:val="19"/>
          <w:szCs w:val="19"/>
          <w:lang w:eastAsia="zh-CN"/>
        </w:rPr>
        <w:tab/>
      </w:r>
      <m:oMath>
        <m:r>
          <w:rPr>
            <w:rFonts w:ascii="Cambria Math"/>
            <w:sz w:val="19"/>
            <w:szCs w:val="19"/>
          </w:rPr>
          <m:t xml:space="preserve">τ </m:t>
        </m:r>
      </m:oMath>
      <w:r w:rsidRPr="001A6808">
        <w:rPr>
          <w:rFonts w:eastAsia="SimSun"/>
          <w:sz w:val="19"/>
          <w:szCs w:val="19"/>
        </w:rPr>
        <w:tab/>
      </w:r>
      <w:r w:rsidRPr="001A6808">
        <w:rPr>
          <w:rFonts w:eastAsia="SimSun"/>
          <w:sz w:val="19"/>
          <w:szCs w:val="19"/>
        </w:rPr>
        <w:tab/>
        <w:t xml:space="preserve">   is the integral time.</w:t>
      </w:r>
      <w:r w:rsidRPr="001A6808">
        <w:rPr>
          <w:sz w:val="19"/>
          <w:szCs w:val="19"/>
        </w:rPr>
        <w:tab/>
      </w:r>
    </w:p>
    <w:p w14:paraId="31BFE12A" w14:textId="77777777" w:rsidR="00CE7843" w:rsidRPr="001A6808" w:rsidRDefault="00CE7843" w:rsidP="00CE7843">
      <w:pPr>
        <w:spacing w:line="276" w:lineRule="auto"/>
        <w:rPr>
          <w:rFonts w:eastAsia="SimSun"/>
          <w:sz w:val="19"/>
          <w:szCs w:val="19"/>
          <w:lang w:eastAsia="zh-CN"/>
        </w:rPr>
      </w:pPr>
      <w:r w:rsidRPr="001A6808">
        <w:rPr>
          <w:sz w:val="19"/>
          <w:szCs w:val="19"/>
          <w:lang w:eastAsia="zh-CN"/>
        </w:rPr>
        <w:t>O</w:t>
      </w:r>
      <w:r w:rsidRPr="001A6808">
        <w:rPr>
          <w:sz w:val="19"/>
          <w:szCs w:val="19"/>
        </w:rPr>
        <w:t xml:space="preserve">r the variant of this equation that is appropriate for the </w:t>
      </w:r>
      <w:proofErr w:type="gramStart"/>
      <w:r w:rsidRPr="001A6808">
        <w:rPr>
          <w:sz w:val="19"/>
          <w:szCs w:val="19"/>
        </w:rPr>
        <w:t>particular radiometer</w:t>
      </w:r>
      <w:proofErr w:type="gramEnd"/>
      <w:r w:rsidRPr="001A6808">
        <w:rPr>
          <w:sz w:val="19"/>
          <w:szCs w:val="19"/>
        </w:rPr>
        <w:t xml:space="preserve"> in question.</w:t>
      </w:r>
    </w:p>
    <w:p w14:paraId="292DC480"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9" w:name="_Toc515110059"/>
      <w:bookmarkStart w:id="110" w:name="_Toc33113546"/>
    </w:p>
    <w:p w14:paraId="5BD83DD6"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s</w:t>
      </w:r>
      <w:r w:rsidRPr="001A6808">
        <w:rPr>
          <w:rFonts w:eastAsia="MS Mincho" w:cs="Cambria"/>
          <w:sz w:val="21"/>
          <w:szCs w:val="20"/>
          <w:lang w:eastAsia="de-DE" w:bidi="de-DE"/>
        </w:rPr>
        <w:t>patial resolution</w:t>
      </w:r>
      <w:bookmarkEnd w:id="109"/>
      <w:bookmarkEnd w:id="110"/>
    </w:p>
    <w:p w14:paraId="11C924B2" w14:textId="77777777" w:rsidR="00CE7843" w:rsidRDefault="00CE7843" w:rsidP="00CE7843">
      <w:pPr>
        <w:rPr>
          <w:sz w:val="21"/>
        </w:rPr>
      </w:pPr>
      <w:r w:rsidRPr="001A6808">
        <w:rPr>
          <w:rFonts w:hint="eastAsia"/>
          <w:sz w:val="21"/>
          <w:lang w:eastAsia="zh-CN"/>
        </w:rPr>
        <w:t>l</w:t>
      </w:r>
      <w:r w:rsidRPr="001A6808">
        <w:rPr>
          <w:sz w:val="21"/>
        </w:rPr>
        <w:t>ength of the major and/or minor axes diameters of the 3dB</w:t>
      </w:r>
      <w:r w:rsidRPr="001A6808">
        <w:rPr>
          <w:rFonts w:hint="eastAsia"/>
          <w:sz w:val="21"/>
          <w:lang w:eastAsia="zh-CN"/>
        </w:rPr>
        <w:t xml:space="preserve"> </w:t>
      </w:r>
      <w:r w:rsidRPr="001A6808">
        <w:rPr>
          <w:sz w:val="21"/>
        </w:rPr>
        <w:t>contour of the antenna pattern projected onto the earth’s surface</w:t>
      </w:r>
    </w:p>
    <w:p w14:paraId="6C916DFE" w14:textId="77777777" w:rsidR="00CE7843" w:rsidRPr="001A6808" w:rsidRDefault="00CE7843" w:rsidP="00CE7843">
      <w:pPr>
        <w:rPr>
          <w:sz w:val="21"/>
        </w:rPr>
      </w:pPr>
      <w:r>
        <w:rPr>
          <w:rFonts w:hint="eastAsia"/>
          <w:sz w:val="21"/>
          <w:lang w:eastAsia="zh-CN"/>
        </w:rPr>
        <w:t>[</w:t>
      </w:r>
      <w:r>
        <w:rPr>
          <w:sz w:val="21"/>
          <w:lang w:eastAsia="zh-CN"/>
        </w:rPr>
        <w:t>SOURCE: 13</w:t>
      </w:r>
      <w:r>
        <w:rPr>
          <w:rFonts w:hint="eastAsia"/>
          <w:sz w:val="21"/>
          <w:lang w:eastAsia="zh-CN"/>
        </w:rPr>
        <w:t>]</w:t>
      </w:r>
    </w:p>
    <w:p w14:paraId="2235A55B" w14:textId="77777777" w:rsidR="00CE7843" w:rsidRPr="001A6808" w:rsidRDefault="00CE7843" w:rsidP="00CE7843">
      <w:pPr>
        <w:rPr>
          <w:sz w:val="19"/>
          <w:szCs w:val="19"/>
        </w:rPr>
      </w:pPr>
      <w:r w:rsidRPr="001A6808">
        <w:rPr>
          <w:sz w:val="19"/>
          <w:szCs w:val="19"/>
        </w:rPr>
        <w:t>Note 1 to entry: The two</w:t>
      </w:r>
      <w:r>
        <w:rPr>
          <w:sz w:val="19"/>
          <w:szCs w:val="19"/>
        </w:rPr>
        <w:t xml:space="preserve"> </w:t>
      </w:r>
      <w:proofErr w:type="gramStart"/>
      <w:r>
        <w:rPr>
          <w:sz w:val="19"/>
          <w:szCs w:val="19"/>
        </w:rPr>
        <w:t>axes</w:t>
      </w:r>
      <w:proofErr w:type="gramEnd"/>
      <w:r w:rsidRPr="001A6808">
        <w:rPr>
          <w:sz w:val="19"/>
          <w:szCs w:val="19"/>
        </w:rPr>
        <w:t xml:space="preserve"> diameters may differ. </w:t>
      </w:r>
    </w:p>
    <w:p w14:paraId="7F15661A" w14:textId="77777777" w:rsidR="00CE7843" w:rsidRPr="001A6808" w:rsidRDefault="00CE7843" w:rsidP="00CE7843">
      <w:pPr>
        <w:rPr>
          <w:sz w:val="19"/>
          <w:szCs w:val="19"/>
        </w:rPr>
      </w:pPr>
      <w:r w:rsidRPr="001A6808">
        <w:rPr>
          <w:sz w:val="19"/>
          <w:szCs w:val="19"/>
        </w:rPr>
        <w:t>Note 2 to entry: See also IFOV.</w:t>
      </w:r>
    </w:p>
    <w:p w14:paraId="72FAEFAC"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1" w:name="_Toc33113547"/>
      <w:bookmarkStart w:id="112" w:name="_Toc515110063"/>
      <w:bookmarkStart w:id="113" w:name="OLE_LINK58"/>
      <w:bookmarkStart w:id="114" w:name="OLE_LINK50"/>
    </w:p>
    <w:p w14:paraId="1FC99FFC"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spectral</w:t>
      </w:r>
      <w:r w:rsidRPr="001A6808">
        <w:rPr>
          <w:rFonts w:eastAsia="MS Mincho" w:cs="Cambria"/>
          <w:sz w:val="21"/>
          <w:szCs w:val="20"/>
          <w:lang w:eastAsia="de-DE" w:bidi="de-DE"/>
        </w:rPr>
        <w:t xml:space="preserve"> </w:t>
      </w:r>
      <w:r w:rsidRPr="001A6808">
        <w:rPr>
          <w:rFonts w:eastAsia="MS Mincho" w:cs="Cambria" w:hint="eastAsia"/>
          <w:sz w:val="21"/>
          <w:szCs w:val="20"/>
          <w:lang w:eastAsia="de-DE" w:bidi="de-DE"/>
        </w:rPr>
        <w:t xml:space="preserve">response function </w:t>
      </w:r>
    </w:p>
    <w:p w14:paraId="150B3BD3"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SRF</w:t>
      </w:r>
      <w:bookmarkEnd w:id="111"/>
      <w:bookmarkEnd w:id="112"/>
    </w:p>
    <w:bookmarkEnd w:id="113"/>
    <w:bookmarkEnd w:id="114"/>
    <w:p w14:paraId="6B02C6BF" w14:textId="77777777" w:rsidR="00CE7843" w:rsidRPr="001A6808" w:rsidRDefault="00CE7843" w:rsidP="00CE7843">
      <w:pPr>
        <w:rPr>
          <w:sz w:val="21"/>
        </w:rPr>
      </w:pPr>
      <w:r w:rsidRPr="001A6808">
        <w:rPr>
          <w:rFonts w:hint="eastAsia"/>
          <w:sz w:val="21"/>
        </w:rPr>
        <w:t>relative sensitivity of the sensor to monochromatic radiation of different wavelengths</w:t>
      </w:r>
    </w:p>
    <w:p w14:paraId="648F76F5" w14:textId="77777777" w:rsidR="00CE7843" w:rsidRPr="001A6808" w:rsidRDefault="00CE7843" w:rsidP="00CE7843">
      <w:pPr>
        <w:rPr>
          <w:sz w:val="19"/>
          <w:szCs w:val="19"/>
        </w:rPr>
      </w:pPr>
      <w:r w:rsidRPr="001A6808">
        <w:rPr>
          <w:sz w:val="19"/>
          <w:szCs w:val="19"/>
        </w:rPr>
        <w:t xml:space="preserve">Note 1 to entry: </w:t>
      </w:r>
      <w:r w:rsidRPr="001A6808">
        <w:rPr>
          <w:rFonts w:hint="eastAsia"/>
          <w:sz w:val="19"/>
          <w:szCs w:val="19"/>
        </w:rPr>
        <w:t>For microwave radiometer, SRF is refer to the receiver's band</w:t>
      </w:r>
      <w:r w:rsidRPr="001A6808">
        <w:rPr>
          <w:rFonts w:hint="eastAsia"/>
          <w:sz w:val="19"/>
          <w:szCs w:val="19"/>
          <w:lang w:eastAsia="zh-CN"/>
        </w:rPr>
        <w:t>-</w:t>
      </w:r>
      <w:r w:rsidRPr="001A6808">
        <w:rPr>
          <w:rFonts w:hint="eastAsia"/>
          <w:sz w:val="19"/>
          <w:szCs w:val="19"/>
        </w:rPr>
        <w:t xml:space="preserve">pass, </w:t>
      </w:r>
      <w:r w:rsidRPr="001A6808">
        <w:rPr>
          <w:rFonts w:hint="eastAsia"/>
          <w:i/>
          <w:sz w:val="19"/>
          <w:szCs w:val="19"/>
        </w:rPr>
        <w:t>B(f)</w:t>
      </w:r>
      <w:r w:rsidRPr="001A6808">
        <w:rPr>
          <w:rFonts w:hint="eastAsia"/>
          <w:sz w:val="19"/>
          <w:szCs w:val="19"/>
        </w:rPr>
        <w:t>, which can be determined by performing two measurements per each frequency at different input power levels</w:t>
      </w:r>
    </w:p>
    <w:p w14:paraId="6ED392A8" w14:textId="77777777" w:rsidR="00CE7843" w:rsidRPr="001A6808" w:rsidRDefault="00CE7843" w:rsidP="00CE7843">
      <w:pPr>
        <w:jc w:val="center"/>
        <w:rPr>
          <w:sz w:val="19"/>
          <w:szCs w:val="19"/>
        </w:rPr>
      </w:pPr>
      <m:oMathPara>
        <m:oMath>
          <m:r>
            <w:rPr>
              <w:rFonts w:ascii="Cambria Math"/>
              <w:sz w:val="19"/>
              <w:szCs w:val="19"/>
            </w:rPr>
            <m:t>B(v)=</m:t>
          </m:r>
          <m:f>
            <m:fPr>
              <m:ctrlPr>
                <w:rPr>
                  <w:rFonts w:ascii="Cambria Math" w:hAnsi="Cambria Math"/>
                  <w:i/>
                  <w:sz w:val="19"/>
                  <w:szCs w:val="19"/>
                </w:rPr>
              </m:ctrlPr>
            </m:fPr>
            <m:num>
              <m:r>
                <w:rPr>
                  <w:rFonts w:ascii="Cambria Math"/>
                  <w:sz w:val="19"/>
                  <w:szCs w:val="19"/>
                </w:rPr>
                <m:t>Δ</m:t>
              </m:r>
              <m:sSub>
                <m:sSubPr>
                  <m:ctrlPr>
                    <w:rPr>
                      <w:rFonts w:ascii="Cambria Math" w:hAnsi="Cambria Math"/>
                      <w:i/>
                      <w:sz w:val="19"/>
                      <w:szCs w:val="19"/>
                    </w:rPr>
                  </m:ctrlPr>
                </m:sSubPr>
                <m:e>
                  <m:r>
                    <w:rPr>
                      <w:rFonts w:ascii="Cambria Math"/>
                      <w:sz w:val="19"/>
                      <w:szCs w:val="19"/>
                    </w:rPr>
                    <m:t>V</m:t>
                  </m:r>
                </m:e>
                <m:sub>
                  <m:r>
                    <w:rPr>
                      <w:rFonts w:ascii="Cambria Math"/>
                      <w:sz w:val="19"/>
                      <w:szCs w:val="19"/>
                    </w:rPr>
                    <m:t>out</m:t>
                  </m:r>
                </m:sub>
              </m:sSub>
              <m:r>
                <w:rPr>
                  <w:rFonts w:ascii="Cambria Math"/>
                  <w:sz w:val="19"/>
                  <w:szCs w:val="19"/>
                </w:rPr>
                <m:t>(</m:t>
              </m:r>
              <m:r>
                <w:rPr>
                  <w:rFonts w:ascii="Cambria Math" w:hint="eastAsia"/>
                  <w:sz w:val="19"/>
                  <w:szCs w:val="19"/>
                  <w:lang w:eastAsia="zh-CN"/>
                </w:rPr>
                <m:t>v</m:t>
              </m:r>
              <m:r>
                <w:rPr>
                  <w:rFonts w:ascii="Cambria Math"/>
                  <w:sz w:val="19"/>
                  <w:szCs w:val="19"/>
                </w:rPr>
                <m:t>)</m:t>
              </m:r>
            </m:num>
            <m:den>
              <m:r>
                <w:rPr>
                  <w:rFonts w:ascii="Cambria Math"/>
                  <w:sz w:val="19"/>
                  <w:szCs w:val="19"/>
                </w:rPr>
                <m:t>Δ</m:t>
              </m:r>
              <m:sSub>
                <m:sSubPr>
                  <m:ctrlPr>
                    <w:rPr>
                      <w:rFonts w:ascii="Cambria Math" w:hAnsi="Cambria Math"/>
                      <w:i/>
                      <w:sz w:val="19"/>
                      <w:szCs w:val="19"/>
                    </w:rPr>
                  </m:ctrlPr>
                </m:sSubPr>
                <m:e>
                  <m:r>
                    <w:rPr>
                      <w:rFonts w:ascii="Cambria Math"/>
                      <w:sz w:val="19"/>
                      <w:szCs w:val="19"/>
                    </w:rPr>
                    <m:t>P</m:t>
                  </m:r>
                </m:e>
                <m:sub>
                  <m:r>
                    <w:rPr>
                      <w:rFonts w:ascii="Cambria Math"/>
                      <w:sz w:val="19"/>
                      <w:szCs w:val="19"/>
                    </w:rPr>
                    <m:t>in</m:t>
                  </m:r>
                </m:sub>
              </m:sSub>
              <m:r>
                <w:rPr>
                  <w:rFonts w:ascii="Cambria Math"/>
                  <w:sz w:val="19"/>
                  <w:szCs w:val="19"/>
                </w:rPr>
                <m:t>(v)</m:t>
              </m:r>
            </m:den>
          </m:f>
        </m:oMath>
      </m:oMathPara>
    </w:p>
    <w:p w14:paraId="45AE2853" w14:textId="77777777" w:rsidR="00CE7843" w:rsidRPr="001A6808" w:rsidRDefault="00CE7843" w:rsidP="00CE7843">
      <w:pPr>
        <w:spacing w:after="0"/>
        <w:rPr>
          <w:sz w:val="19"/>
          <w:szCs w:val="19"/>
          <w:lang w:eastAsia="zh-CN"/>
        </w:rPr>
      </w:pPr>
      <w:proofErr w:type="gramStart"/>
      <w:r w:rsidRPr="001A6808">
        <w:rPr>
          <w:rFonts w:hint="eastAsia"/>
          <w:sz w:val="19"/>
          <w:szCs w:val="19"/>
          <w:lang w:eastAsia="zh-CN"/>
        </w:rPr>
        <w:t>w</w:t>
      </w:r>
      <w:r w:rsidRPr="001A6808">
        <w:rPr>
          <w:sz w:val="19"/>
          <w:szCs w:val="19"/>
          <w:lang w:eastAsia="zh-CN"/>
        </w:rPr>
        <w:t>here</w:t>
      </w:r>
      <w:proofErr w:type="gramEnd"/>
    </w:p>
    <w:p w14:paraId="454DC434" w14:textId="77777777" w:rsidR="00CE7843" w:rsidRPr="001A6808" w:rsidRDefault="00CE7843" w:rsidP="00CE7843">
      <w:pPr>
        <w:spacing w:after="0"/>
        <w:rPr>
          <w:sz w:val="19"/>
          <w:szCs w:val="19"/>
        </w:rPr>
      </w:pPr>
      <w:r w:rsidRPr="001A6808">
        <w:rPr>
          <w:sz w:val="19"/>
          <w:szCs w:val="19"/>
        </w:rPr>
        <w:tab/>
      </w:r>
      <m:oMath>
        <m:r>
          <w:rPr>
            <w:rFonts w:ascii="Cambria Math"/>
            <w:sz w:val="19"/>
            <w:szCs w:val="19"/>
          </w:rPr>
          <m:t>Δ</m:t>
        </m:r>
        <m:sSub>
          <m:sSubPr>
            <m:ctrlPr>
              <w:rPr>
                <w:rFonts w:ascii="Cambria Math" w:hAnsi="Cambria Math"/>
                <w:i/>
                <w:sz w:val="19"/>
                <w:szCs w:val="19"/>
              </w:rPr>
            </m:ctrlPr>
          </m:sSubPr>
          <m:e>
            <m:r>
              <w:rPr>
                <w:rFonts w:ascii="Cambria Math"/>
                <w:sz w:val="19"/>
                <w:szCs w:val="19"/>
              </w:rPr>
              <m:t>V</m:t>
            </m:r>
          </m:e>
          <m:sub>
            <m:r>
              <w:rPr>
                <w:rFonts w:ascii="Cambria Math"/>
                <w:sz w:val="19"/>
                <w:szCs w:val="19"/>
              </w:rPr>
              <m:t>out</m:t>
            </m:r>
          </m:sub>
        </m:sSub>
      </m:oMath>
      <w:r w:rsidRPr="001A6808">
        <w:rPr>
          <w:sz w:val="19"/>
          <w:szCs w:val="19"/>
        </w:rPr>
        <w:tab/>
        <w:t xml:space="preserve">is the output </w:t>
      </w:r>
      <w:proofErr w:type="gramStart"/>
      <w:r w:rsidRPr="001A6808">
        <w:rPr>
          <w:sz w:val="19"/>
          <w:szCs w:val="19"/>
        </w:rPr>
        <w:t>voltage difference;</w:t>
      </w:r>
      <w:proofErr w:type="gramEnd"/>
    </w:p>
    <w:p w14:paraId="536CE6BE" w14:textId="77777777" w:rsidR="00CE7843" w:rsidRPr="001A6808" w:rsidRDefault="00CE7843" w:rsidP="00CE7843">
      <w:pPr>
        <w:spacing w:after="0"/>
        <w:rPr>
          <w:sz w:val="19"/>
          <w:szCs w:val="19"/>
        </w:rPr>
      </w:pPr>
      <w:r w:rsidRPr="001A6808">
        <w:rPr>
          <w:sz w:val="19"/>
          <w:szCs w:val="19"/>
        </w:rPr>
        <w:tab/>
      </w:r>
      <m:oMath>
        <m:sSub>
          <m:sSubPr>
            <m:ctrlPr>
              <w:rPr>
                <w:rFonts w:ascii="Cambria Math" w:hAnsi="Cambria Math"/>
                <w:i/>
                <w:sz w:val="19"/>
                <w:szCs w:val="19"/>
              </w:rPr>
            </m:ctrlPr>
          </m:sSubPr>
          <m:e>
            <m:r>
              <w:rPr>
                <w:rFonts w:ascii="Cambria Math"/>
                <w:sz w:val="19"/>
                <w:szCs w:val="19"/>
              </w:rPr>
              <m:t>ΔP</m:t>
            </m:r>
          </m:e>
          <m:sub>
            <m:r>
              <w:rPr>
                <w:rFonts w:ascii="Cambria Math"/>
                <w:sz w:val="19"/>
                <w:szCs w:val="19"/>
              </w:rPr>
              <m:t>in</m:t>
            </m:r>
          </m:sub>
        </m:sSub>
      </m:oMath>
      <w:r w:rsidRPr="001A6808">
        <w:rPr>
          <w:sz w:val="19"/>
          <w:szCs w:val="19"/>
        </w:rPr>
        <w:tab/>
      </w:r>
      <w:r>
        <w:rPr>
          <w:sz w:val="19"/>
          <w:szCs w:val="19"/>
        </w:rPr>
        <w:tab/>
      </w:r>
      <w:r w:rsidRPr="001A6808">
        <w:rPr>
          <w:sz w:val="19"/>
          <w:szCs w:val="19"/>
        </w:rPr>
        <w:t xml:space="preserve">is the input </w:t>
      </w:r>
      <w:proofErr w:type="gramStart"/>
      <w:r w:rsidRPr="001A6808">
        <w:rPr>
          <w:sz w:val="19"/>
          <w:szCs w:val="19"/>
        </w:rPr>
        <w:t>power difference;</w:t>
      </w:r>
      <w:proofErr w:type="gramEnd"/>
    </w:p>
    <w:p w14:paraId="13DCD76D" w14:textId="77777777" w:rsidR="00CE7843" w:rsidRPr="001A6808" w:rsidRDefault="00CE7843" w:rsidP="00CE7843">
      <w:pPr>
        <w:spacing w:after="0"/>
        <w:rPr>
          <w:sz w:val="19"/>
          <w:szCs w:val="19"/>
        </w:rPr>
      </w:pPr>
      <w:r w:rsidRPr="001A6808">
        <w:rPr>
          <w:sz w:val="19"/>
          <w:szCs w:val="19"/>
        </w:rPr>
        <w:tab/>
        <w:t xml:space="preserve">v </w:t>
      </w:r>
      <w:r w:rsidRPr="001A6808">
        <w:rPr>
          <w:sz w:val="19"/>
          <w:szCs w:val="19"/>
        </w:rPr>
        <w:tab/>
      </w:r>
      <w:r w:rsidRPr="001A6808">
        <w:rPr>
          <w:sz w:val="19"/>
          <w:szCs w:val="19"/>
        </w:rPr>
        <w:tab/>
        <w:t>is the frequency in Hz.</w:t>
      </w:r>
    </w:p>
    <w:p w14:paraId="1A412041" w14:textId="77777777" w:rsidR="00CE7843" w:rsidRDefault="00CE7843" w:rsidP="00CE7843">
      <w:pPr>
        <w:jc w:val="center"/>
        <w:rPr>
          <w:rFonts w:eastAsia="SimSun"/>
          <w:lang w:eastAsia="zh-CN"/>
        </w:rPr>
      </w:pPr>
    </w:p>
    <w:p w14:paraId="4F7F252B"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5" w:name="_Toc515110064"/>
      <w:bookmarkStart w:id="116" w:name="_Toc33113548"/>
    </w:p>
    <w:p w14:paraId="5BC1CE5E"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proofErr w:type="spellStart"/>
      <w:r w:rsidRPr="001A6808">
        <w:rPr>
          <w:rFonts w:eastAsia="MS Mincho" w:cs="Cambria" w:hint="eastAsia"/>
          <w:sz w:val="21"/>
          <w:szCs w:val="20"/>
          <w:lang w:eastAsia="de-DE" w:bidi="de-DE"/>
        </w:rPr>
        <w:t>spillover</w:t>
      </w:r>
      <w:bookmarkEnd w:id="115"/>
      <w:bookmarkEnd w:id="116"/>
      <w:proofErr w:type="spellEnd"/>
    </w:p>
    <w:p w14:paraId="3516CDA2" w14:textId="77777777" w:rsidR="00CE7843" w:rsidRPr="00B878D9" w:rsidRDefault="00CE7843" w:rsidP="00CE7843">
      <w:pPr>
        <w:pStyle w:val="Default"/>
        <w:spacing w:after="240"/>
        <w:jc w:val="both"/>
        <w:rPr>
          <w:rFonts w:ascii="Cambria" w:hAnsi="Cambria"/>
          <w:color w:val="auto"/>
          <w:sz w:val="18"/>
          <w:szCs w:val="18"/>
        </w:rPr>
      </w:pPr>
      <w:r w:rsidRPr="001A6808">
        <w:rPr>
          <w:rFonts w:ascii="Cambria" w:eastAsiaTheme="minorEastAsia" w:hAnsi="Cambria"/>
          <w:color w:val="auto"/>
          <w:sz w:val="21"/>
          <w:szCs w:val="22"/>
          <w:lang w:eastAsia="zh-CN"/>
        </w:rPr>
        <w:t>condition where radiation from the feed antenna falls outside the edge of the dish, and does not contribute to the main beam</w:t>
      </w:r>
    </w:p>
    <w:p w14:paraId="46DB7F64" w14:textId="77777777" w:rsidR="00CE7843" w:rsidRPr="001A6808" w:rsidRDefault="00CE7843" w:rsidP="00CE7843">
      <w:pPr>
        <w:pStyle w:val="Default"/>
        <w:jc w:val="both"/>
        <w:rPr>
          <w:rFonts w:ascii="Cambria" w:hAnsi="Cambria"/>
          <w:sz w:val="19"/>
          <w:szCs w:val="19"/>
        </w:rPr>
      </w:pPr>
      <w:r w:rsidRPr="001A6808">
        <w:rPr>
          <w:rFonts w:ascii="Cambria" w:hAnsi="Cambria"/>
          <w:sz w:val="19"/>
          <w:szCs w:val="19"/>
        </w:rPr>
        <w:t>Note 1 to entry: Spillover factor is written as 1−Λ</w:t>
      </w:r>
      <w:r w:rsidRPr="001A6808">
        <w:rPr>
          <w:rFonts w:ascii="Cambria" w:hAnsi="Cambria"/>
          <w:sz w:val="19"/>
          <w:szCs w:val="19"/>
          <w:vertAlign w:val="subscript"/>
        </w:rPr>
        <w:t>P</w:t>
      </w:r>
      <w:r w:rsidRPr="001A6808">
        <w:rPr>
          <w:rFonts w:ascii="Cambria" w:hAnsi="Cambria"/>
          <w:sz w:val="19"/>
          <w:szCs w:val="19"/>
        </w:rPr>
        <w:t xml:space="preserve"> and can be measured in the field, where Λ</w:t>
      </w:r>
      <w:r w:rsidRPr="001A6808">
        <w:rPr>
          <w:rFonts w:ascii="Cambria" w:hAnsi="Cambria"/>
          <w:sz w:val="19"/>
          <w:szCs w:val="19"/>
          <w:vertAlign w:val="subscript"/>
        </w:rPr>
        <w:t>P</w:t>
      </w:r>
      <w:r w:rsidRPr="001A6808">
        <w:rPr>
          <w:rFonts w:ascii="Cambria" w:hAnsi="Cambria"/>
          <w:sz w:val="19"/>
          <w:szCs w:val="19"/>
        </w:rPr>
        <w:t xml:space="preserve"> is the ratio of antenna pattern within the Earth to all space of 4</w:t>
      </w:r>
      <w:r w:rsidRPr="001A6808">
        <w:rPr>
          <w:rFonts w:ascii="Cambria" w:hAnsi="Cambria"/>
          <w:sz w:val="19"/>
          <w:szCs w:val="19"/>
        </w:rPr>
        <w:sym w:font="Symbol" w:char="F070"/>
      </w:r>
    </w:p>
    <w:p w14:paraId="6DB2FA5D" w14:textId="77777777" w:rsidR="00CE7843" w:rsidRPr="001A6808" w:rsidRDefault="001C3002" w:rsidP="00CE7843">
      <w:pPr>
        <w:pStyle w:val="Default"/>
        <w:ind w:firstLine="380"/>
        <w:jc w:val="center"/>
        <w:rPr>
          <w:rFonts w:ascii="Cambria" w:hAnsi="Cambria"/>
          <w:sz w:val="19"/>
          <w:szCs w:val="19"/>
        </w:rPr>
      </w:pPr>
      <m:oMathPara>
        <m:oMath>
          <m:sSub>
            <m:sSubPr>
              <m:ctrlPr>
                <w:rPr>
                  <w:rFonts w:ascii="Cambria Math" w:hAnsi="Cambria Math"/>
                  <w:i/>
                  <w:sz w:val="19"/>
                  <w:szCs w:val="19"/>
                </w:rPr>
              </m:ctrlPr>
            </m:sSubPr>
            <m:e>
              <m:r>
                <w:rPr>
                  <w:rFonts w:ascii="Cambria Math" w:hAnsi="Cambria Math"/>
                  <w:sz w:val="19"/>
                  <w:szCs w:val="19"/>
                </w:rPr>
                <m:t>Λ</m:t>
              </m:r>
            </m:e>
            <m:sub>
              <m:r>
                <w:rPr>
                  <w:rFonts w:ascii="Cambria Math" w:hAnsi="Cambria Math"/>
                  <w:sz w:val="19"/>
                  <w:szCs w:val="19"/>
                </w:rPr>
                <m:t>P</m:t>
              </m:r>
            </m:sub>
          </m:sSub>
          <m:r>
            <w:rPr>
              <w:rFonts w:ascii="Cambria Math" w:hAnsi="Cambria Math"/>
              <w:sz w:val="19"/>
              <w:szCs w:val="19"/>
            </w:rPr>
            <m:t>=</m:t>
          </m:r>
          <m:nary>
            <m:naryPr>
              <m:supHide m:val="1"/>
              <m:ctrlPr>
                <w:rPr>
                  <w:rFonts w:ascii="Cambria Math" w:hAnsi="Cambria Math"/>
                  <w:i/>
                  <w:sz w:val="19"/>
                  <w:szCs w:val="19"/>
                </w:rPr>
              </m:ctrlPr>
            </m:naryPr>
            <m:sub>
              <m:r>
                <w:rPr>
                  <w:rFonts w:ascii="Cambria Math" w:hAnsi="Cambria Math"/>
                  <w:sz w:val="19"/>
                  <w:szCs w:val="19"/>
                </w:rPr>
                <m:t>Eart</m:t>
              </m:r>
              <m:r>
                <w:rPr>
                  <w:rFonts w:ascii="Cambria Math" w:eastAsia="MS Mincho" w:hAnsi="Cambria Math" w:cs="MS Mincho"/>
                  <w:sz w:val="19"/>
                  <w:szCs w:val="19"/>
                </w:rPr>
                <m:t>h</m:t>
              </m:r>
            </m:sub>
            <m:sup/>
            <m:e>
              <m:r>
                <w:rPr>
                  <w:rFonts w:ascii="Cambria Math" w:hAnsi="Cambria Math"/>
                  <w:sz w:val="19"/>
                  <w:szCs w:val="19"/>
                </w:rPr>
                <m:t>dΩ(</m:t>
              </m:r>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n,PP</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n,PQ</m:t>
                  </m:r>
                </m:sub>
              </m:sSub>
              <m:r>
                <w:rPr>
                  <w:rFonts w:ascii="Cambria Math" w:hAnsi="Cambria Math"/>
                  <w:sz w:val="19"/>
                  <w:szCs w:val="19"/>
                </w:rPr>
                <m:t>)</m:t>
              </m:r>
            </m:e>
          </m:nary>
        </m:oMath>
      </m:oMathPara>
    </w:p>
    <w:p w14:paraId="063BB63A" w14:textId="77777777" w:rsidR="00CE7843" w:rsidRPr="001A6808" w:rsidRDefault="00CE7843" w:rsidP="00CE7843">
      <w:pPr>
        <w:pStyle w:val="Default"/>
        <w:rPr>
          <w:rFonts w:ascii="Cambria" w:eastAsiaTheme="minorEastAsia" w:hAnsi="Cambria"/>
          <w:sz w:val="19"/>
          <w:szCs w:val="19"/>
          <w:lang w:eastAsia="zh-CN"/>
        </w:rPr>
      </w:pPr>
      <w:r w:rsidRPr="001A6808">
        <w:rPr>
          <w:rFonts w:ascii="Cambria" w:eastAsiaTheme="minorEastAsia" w:hAnsi="Cambria"/>
          <w:sz w:val="19"/>
          <w:szCs w:val="19"/>
          <w:lang w:eastAsia="zh-CN"/>
        </w:rPr>
        <w:t>where</w:t>
      </w:r>
    </w:p>
    <w:p w14:paraId="3BCA8D09" w14:textId="77777777" w:rsidR="00CE7843" w:rsidRPr="001A6808" w:rsidRDefault="00CE7843" w:rsidP="00CE7843">
      <w:pPr>
        <w:tabs>
          <w:tab w:val="left" w:pos="1701"/>
        </w:tabs>
        <w:spacing w:after="0"/>
        <w:rPr>
          <w:rFonts w:eastAsia="SimSun"/>
          <w:sz w:val="19"/>
          <w:szCs w:val="19"/>
          <w:lang w:eastAsia="zh-CN"/>
        </w:rPr>
      </w:pPr>
      <w:r w:rsidRPr="001A6808">
        <w:rPr>
          <w:sz w:val="19"/>
          <w:szCs w:val="19"/>
          <w:lang w:eastAsia="zh-CN"/>
        </w:rPr>
        <w:tab/>
      </w:r>
      <w:proofErr w:type="spellStart"/>
      <w:proofErr w:type="gramStart"/>
      <w:r w:rsidRPr="001A6808">
        <w:rPr>
          <w:i/>
          <w:sz w:val="19"/>
          <w:szCs w:val="19"/>
          <w:lang w:eastAsia="zh-CN"/>
        </w:rPr>
        <w:t>F</w:t>
      </w:r>
      <w:r w:rsidRPr="001A6808">
        <w:rPr>
          <w:rFonts w:eastAsia="SimSun"/>
          <w:i/>
          <w:sz w:val="19"/>
          <w:szCs w:val="19"/>
          <w:vertAlign w:val="subscript"/>
          <w:lang w:eastAsia="zh-CN"/>
        </w:rPr>
        <w:t>n,PP</w:t>
      </w:r>
      <w:proofErr w:type="spellEnd"/>
      <w:proofErr w:type="gramEnd"/>
      <w:r w:rsidRPr="001A6808">
        <w:rPr>
          <w:rFonts w:eastAsia="SimSun"/>
          <w:sz w:val="19"/>
          <w:szCs w:val="19"/>
          <w:lang w:eastAsia="zh-CN"/>
        </w:rPr>
        <w:tab/>
        <w:t>is the co-polarization antenna pattern;</w:t>
      </w:r>
    </w:p>
    <w:p w14:paraId="6491746C" w14:textId="77777777" w:rsidR="00CE7843" w:rsidRPr="001A6808" w:rsidRDefault="00CE7843" w:rsidP="00CE7843">
      <w:pPr>
        <w:tabs>
          <w:tab w:val="left" w:pos="1701"/>
        </w:tabs>
        <w:spacing w:after="0"/>
        <w:rPr>
          <w:rFonts w:eastAsia="SimSun"/>
          <w:sz w:val="19"/>
          <w:szCs w:val="19"/>
          <w:lang w:eastAsia="zh-CN"/>
        </w:rPr>
      </w:pPr>
      <w:r w:rsidRPr="001A6808">
        <w:rPr>
          <w:rFonts w:eastAsia="SimSun"/>
          <w:sz w:val="19"/>
          <w:szCs w:val="19"/>
          <w:lang w:eastAsia="zh-CN"/>
        </w:rPr>
        <w:tab/>
      </w:r>
      <w:proofErr w:type="spellStart"/>
      <w:proofErr w:type="gramStart"/>
      <w:r w:rsidRPr="001A6808">
        <w:rPr>
          <w:rFonts w:eastAsia="SimSun"/>
          <w:i/>
          <w:sz w:val="19"/>
          <w:szCs w:val="19"/>
          <w:lang w:eastAsia="zh-CN"/>
        </w:rPr>
        <w:t>F</w:t>
      </w:r>
      <w:r w:rsidRPr="001A6808">
        <w:rPr>
          <w:rFonts w:eastAsia="SimSun"/>
          <w:i/>
          <w:sz w:val="19"/>
          <w:szCs w:val="19"/>
          <w:vertAlign w:val="subscript"/>
          <w:lang w:eastAsia="zh-CN"/>
        </w:rPr>
        <w:t>n,PQ</w:t>
      </w:r>
      <w:proofErr w:type="spellEnd"/>
      <w:proofErr w:type="gramEnd"/>
      <w:r w:rsidRPr="001A6808">
        <w:rPr>
          <w:rFonts w:eastAsia="SimSun"/>
          <w:sz w:val="19"/>
          <w:szCs w:val="19"/>
          <w:lang w:eastAsia="zh-CN"/>
        </w:rPr>
        <w:tab/>
        <w:t>is the cross-polarization antenna pattern;</w:t>
      </w:r>
    </w:p>
    <w:p w14:paraId="3B2C517D" w14:textId="77777777" w:rsidR="00CE7843" w:rsidRPr="001A6808" w:rsidRDefault="00CE7843" w:rsidP="00CE7843">
      <w:pPr>
        <w:tabs>
          <w:tab w:val="left" w:pos="1701"/>
        </w:tabs>
        <w:spacing w:after="0"/>
        <w:rPr>
          <w:rFonts w:eastAsia="SimSun"/>
          <w:sz w:val="19"/>
          <w:szCs w:val="19"/>
          <w:lang w:eastAsia="zh-CN"/>
        </w:rPr>
      </w:pPr>
      <w:r w:rsidRPr="001A6808">
        <w:rPr>
          <w:rFonts w:eastAsia="SimSun"/>
          <w:sz w:val="19"/>
          <w:szCs w:val="19"/>
          <w:lang w:eastAsia="zh-CN"/>
        </w:rPr>
        <w:tab/>
      </w:r>
      <w:r w:rsidRPr="001A6808">
        <w:rPr>
          <w:rFonts w:eastAsia="SimSun"/>
          <w:i/>
          <w:sz w:val="19"/>
          <w:szCs w:val="19"/>
          <w:lang w:eastAsia="zh-CN"/>
        </w:rPr>
        <w:t>d</w:t>
      </w:r>
      <w:r w:rsidRPr="001A6808">
        <w:rPr>
          <w:rFonts w:ascii="SimSun" w:eastAsia="SimSun" w:hAnsi="SimSun" w:hint="eastAsia"/>
          <w:i/>
          <w:sz w:val="19"/>
          <w:szCs w:val="19"/>
          <w:lang w:eastAsia="zh-CN"/>
        </w:rPr>
        <w:t>Ω</w:t>
      </w:r>
      <w:r w:rsidRPr="001A6808">
        <w:rPr>
          <w:rFonts w:eastAsia="SimSun"/>
          <w:sz w:val="19"/>
          <w:szCs w:val="19"/>
          <w:lang w:eastAsia="zh-CN"/>
        </w:rPr>
        <w:tab/>
        <w:t>is the differential solid angle.</w:t>
      </w:r>
    </w:p>
    <w:p w14:paraId="2E3F04B9" w14:textId="77777777" w:rsidR="00CE7843" w:rsidRPr="00B878D9" w:rsidRDefault="00CE7843" w:rsidP="00CE7843">
      <w:pPr>
        <w:pStyle w:val="Default"/>
        <w:tabs>
          <w:tab w:val="left" w:pos="620"/>
          <w:tab w:val="left" w:pos="1419"/>
        </w:tabs>
        <w:ind w:firstLine="400"/>
        <w:rPr>
          <w:rFonts w:eastAsiaTheme="minorEastAsia"/>
          <w:sz w:val="20"/>
          <w:szCs w:val="20"/>
          <w:lang w:eastAsia="zh-CN"/>
        </w:rPr>
      </w:pPr>
    </w:p>
    <w:p w14:paraId="42A4FEA7"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7" w:name="_Toc33113549"/>
      <w:bookmarkStart w:id="118" w:name="_Toc515110065"/>
    </w:p>
    <w:p w14:paraId="4ECA3784" w14:textId="77777777" w:rsidR="00CE7843" w:rsidRDefault="00CE7843" w:rsidP="00CE7843">
      <w:pPr>
        <w:pStyle w:val="TermNum"/>
        <w:tabs>
          <w:tab w:val="clear" w:pos="403"/>
        </w:tabs>
        <w:spacing w:line="230" w:lineRule="atLeast"/>
        <w:jc w:val="both"/>
        <w:rPr>
          <w:sz w:val="21"/>
        </w:rPr>
      </w:pPr>
      <w:r w:rsidRPr="001A6808">
        <w:rPr>
          <w:rFonts w:eastAsia="MS Mincho" w:cs="Cambria" w:hint="eastAsia"/>
          <w:sz w:val="21"/>
          <w:szCs w:val="20"/>
          <w:lang w:eastAsia="de-DE" w:bidi="de-DE"/>
        </w:rPr>
        <w:t>s</w:t>
      </w:r>
      <w:r w:rsidRPr="001A6808">
        <w:rPr>
          <w:rFonts w:eastAsia="MS Mincho" w:cs="Cambria"/>
          <w:sz w:val="21"/>
          <w:szCs w:val="20"/>
          <w:lang w:eastAsia="de-DE" w:bidi="de-DE"/>
        </w:rPr>
        <w:t>tability</w:t>
      </w:r>
      <w:bookmarkEnd w:id="117"/>
      <w:bookmarkEnd w:id="118"/>
    </w:p>
    <w:p w14:paraId="3EC09D8B" w14:textId="77777777" w:rsidR="00CE7843" w:rsidRDefault="00CE7843" w:rsidP="00CE7843">
      <w:pPr>
        <w:rPr>
          <w:rFonts w:eastAsia="SimSun"/>
          <w:sz w:val="21"/>
          <w:lang w:eastAsia="zh-CN"/>
        </w:rPr>
      </w:pPr>
      <w:r w:rsidRPr="002202A1">
        <w:rPr>
          <w:rFonts w:eastAsia="SimSun"/>
          <w:sz w:val="21"/>
          <w:lang w:eastAsia="zh-CN"/>
        </w:rPr>
        <w:t xml:space="preserve">amount of the change of bias with time. It is determined relative to a reference that is arbitrarily chosen or is an absolute SI. It is a term often invoked with respect to long-term records when an SI standard is unavailable. Measuring, often called estimating, the time-dependent, months to years, biases that arise as an </w:t>
      </w:r>
      <w:proofErr w:type="gramStart"/>
      <w:r w:rsidRPr="002202A1">
        <w:rPr>
          <w:rFonts w:eastAsia="SimSun"/>
          <w:sz w:val="21"/>
          <w:lang w:eastAsia="zh-CN"/>
        </w:rPr>
        <w:t>operational instrument ages</w:t>
      </w:r>
      <w:proofErr w:type="gramEnd"/>
      <w:r w:rsidRPr="002202A1">
        <w:rPr>
          <w:rFonts w:eastAsia="SimSun"/>
          <w:sz w:val="21"/>
          <w:lang w:eastAsia="zh-CN"/>
        </w:rPr>
        <w:t xml:space="preserve"> without completing the uncertainty estimate SI ignores the fundamental issue being sought: that the measurement uncertainty is in fact related to a “true” value</w:t>
      </w:r>
    </w:p>
    <w:p w14:paraId="7E68A81F" w14:textId="77777777" w:rsidR="00CE7843" w:rsidRPr="004C2DEE" w:rsidRDefault="00CE7843" w:rsidP="00CE7843">
      <w:pPr>
        <w:rPr>
          <w:rFonts w:eastAsia="SimSun"/>
          <w:sz w:val="20"/>
          <w:lang w:eastAsia="zh-CN"/>
        </w:rPr>
      </w:pPr>
      <w:r w:rsidRPr="004C2DEE">
        <w:rPr>
          <w:sz w:val="21"/>
        </w:rPr>
        <w:t>[</w:t>
      </w:r>
      <w:bookmarkStart w:id="119" w:name="OLE_LINK140"/>
      <w:r w:rsidRPr="004C2DEE">
        <w:rPr>
          <w:sz w:val="21"/>
        </w:rPr>
        <w:t>SOURCE:</w:t>
      </w:r>
      <w:bookmarkEnd w:id="119"/>
      <w:r w:rsidRPr="004C2DEE">
        <w:rPr>
          <w:rFonts w:hint="eastAsia"/>
          <w:sz w:val="21"/>
          <w:lang w:eastAsia="zh-CN"/>
        </w:rPr>
        <w:t xml:space="preserve"> </w:t>
      </w:r>
      <w:r w:rsidRPr="004C2DEE">
        <w:rPr>
          <w:sz w:val="21"/>
          <w:lang w:eastAsia="zh-CN"/>
        </w:rPr>
        <w:t xml:space="preserve">ISO/WD </w:t>
      </w:r>
      <w:r w:rsidRPr="004C2DEE">
        <w:rPr>
          <w:rFonts w:hint="eastAsia"/>
          <w:sz w:val="21"/>
          <w:lang w:eastAsia="zh-CN"/>
        </w:rPr>
        <w:t>19124-1</w:t>
      </w:r>
      <w:r w:rsidRPr="004C2DEE">
        <w:rPr>
          <w:sz w:val="21"/>
          <w:lang w:eastAsia="zh-CN"/>
        </w:rPr>
        <w:t>, 3.56</w:t>
      </w:r>
      <w:r w:rsidRPr="004C2DEE">
        <w:rPr>
          <w:sz w:val="21"/>
        </w:rPr>
        <w:t>]</w:t>
      </w:r>
    </w:p>
    <w:p w14:paraId="1006AA2C"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6ABB05AA"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Pr>
          <w:rFonts w:eastAsia="MS Mincho" w:cs="Cambria"/>
          <w:sz w:val="21"/>
          <w:szCs w:val="20"/>
          <w:lang w:eastAsia="de-DE" w:bidi="de-DE"/>
        </w:rPr>
        <w:t>Stokes parameters</w:t>
      </w:r>
    </w:p>
    <w:p w14:paraId="23D546FE" w14:textId="77777777" w:rsidR="00CE7843" w:rsidRDefault="00CE7843" w:rsidP="00CE7843">
      <w:pPr>
        <w:rPr>
          <w:sz w:val="21"/>
        </w:rPr>
      </w:pPr>
      <w:r w:rsidRPr="00FC16B0">
        <w:rPr>
          <w:sz w:val="21"/>
        </w:rPr>
        <w:t xml:space="preserve">set of four real quantities, which completely describe the polarization state of monochromatic or </w:t>
      </w:r>
      <w:proofErr w:type="spellStart"/>
      <w:r w:rsidRPr="00FC16B0">
        <w:rPr>
          <w:sz w:val="21"/>
        </w:rPr>
        <w:t>quasimonochromatic</w:t>
      </w:r>
      <w:proofErr w:type="spellEnd"/>
      <w:r w:rsidRPr="00FC16B0">
        <w:rPr>
          <w:sz w:val="21"/>
        </w:rPr>
        <w:t xml:space="preserve"> radiation</w:t>
      </w:r>
    </w:p>
    <w:p w14:paraId="481137E5" w14:textId="77777777" w:rsidR="00CE7843" w:rsidRPr="00BB5694" w:rsidRDefault="00CE7843" w:rsidP="00CE7843">
      <w:pPr>
        <w:rPr>
          <w:rFonts w:eastAsia="SimSun"/>
          <w:sz w:val="21"/>
          <w:lang w:eastAsia="zh-CN"/>
        </w:rPr>
      </w:pPr>
      <w:r w:rsidRPr="00BB5694">
        <w:rPr>
          <w:rFonts w:eastAsia="SimSun"/>
          <w:sz w:val="21"/>
          <w:lang w:eastAsia="zh-CN"/>
        </w:rPr>
        <w:t>[</w:t>
      </w:r>
      <w:r w:rsidRPr="004C2DEE">
        <w:rPr>
          <w:sz w:val="21"/>
        </w:rPr>
        <w:t>SOURCE:</w:t>
      </w:r>
      <w:r>
        <w:rPr>
          <w:sz w:val="21"/>
        </w:rPr>
        <w:t xml:space="preserve"> </w:t>
      </w:r>
      <w:r>
        <w:rPr>
          <w:rFonts w:eastAsia="SimSun"/>
          <w:sz w:val="21"/>
          <w:lang w:eastAsia="zh-CN"/>
        </w:rPr>
        <w:t>ISO/DIS 12005</w:t>
      </w:r>
      <w:r w:rsidRPr="00FC16B0">
        <w:rPr>
          <w:rFonts w:eastAsia="SimSun"/>
          <w:sz w:val="21"/>
          <w:lang w:eastAsia="zh-CN"/>
        </w:rPr>
        <w:t>, 3.10</w:t>
      </w:r>
      <w:r w:rsidRPr="00BB5694">
        <w:rPr>
          <w:rFonts w:eastAsia="SimSun"/>
          <w:sz w:val="21"/>
          <w:lang w:eastAsia="zh-CN"/>
        </w:rPr>
        <w:t>]</w:t>
      </w:r>
    </w:p>
    <w:p w14:paraId="579A19D1" w14:textId="77777777" w:rsidR="00CE7843" w:rsidRDefault="00CE7843" w:rsidP="00CE7843">
      <w:pPr>
        <w:rPr>
          <w:rFonts w:eastAsia="SimSun"/>
          <w:sz w:val="19"/>
          <w:szCs w:val="19"/>
          <w:lang w:eastAsia="zh-CN"/>
        </w:rPr>
      </w:pPr>
      <w:r w:rsidRPr="004C2DEE">
        <w:rPr>
          <w:sz w:val="19"/>
          <w:szCs w:val="19"/>
        </w:rPr>
        <w:t xml:space="preserve">Note 1 to entry: The parameters are, collectively, known as the Stokes </w:t>
      </w:r>
      <w:r>
        <w:rPr>
          <w:sz w:val="19"/>
          <w:szCs w:val="19"/>
        </w:rPr>
        <w:t>Real {ordered</w:t>
      </w:r>
      <w:proofErr w:type="gramStart"/>
      <w:r>
        <w:rPr>
          <w:sz w:val="19"/>
          <w:szCs w:val="19"/>
        </w:rPr>
        <w:t>}</w:t>
      </w:r>
      <w:r w:rsidRPr="004C2DEE">
        <w:rPr>
          <w:sz w:val="19"/>
          <w:szCs w:val="19"/>
        </w:rPr>
        <w:t xml:space="preserve"> ,</w:t>
      </w:r>
      <w:proofErr w:type="gramEnd"/>
      <w:r w:rsidRPr="004C2DEE">
        <w:rPr>
          <w:sz w:val="19"/>
          <w:szCs w:val="19"/>
        </w:rPr>
        <w:t xml:space="preserve"> a 4 × 1 </w:t>
      </w:r>
      <w:r>
        <w:rPr>
          <w:sz w:val="19"/>
          <w:szCs w:val="19"/>
        </w:rPr>
        <w:t>Real {order</w:t>
      </w:r>
      <w:r w:rsidRPr="00D11B70">
        <w:rPr>
          <w:sz w:val="19"/>
          <w:szCs w:val="19"/>
        </w:rPr>
        <w:t>ed}</w:t>
      </w:r>
      <w:r w:rsidRPr="004C2DEE">
        <w:rPr>
          <w:sz w:val="19"/>
          <w:szCs w:val="19"/>
        </w:rPr>
        <w:t>.</w:t>
      </w:r>
      <w:r w:rsidRPr="004C2DEE">
        <w:rPr>
          <w:rFonts w:eastAsia="SimSun"/>
          <w:sz w:val="19"/>
          <w:szCs w:val="19"/>
          <w:lang w:eastAsia="zh-CN"/>
        </w:rPr>
        <w:t xml:space="preserve"> </w:t>
      </w:r>
    </w:p>
    <w:p w14:paraId="4DDD47A8" w14:textId="77777777" w:rsidR="00CE7843" w:rsidRPr="004C2DEE" w:rsidRDefault="00CE7843" w:rsidP="00CE7843">
      <w:pPr>
        <w:rPr>
          <w:sz w:val="19"/>
          <w:szCs w:val="19"/>
        </w:rPr>
      </w:pPr>
      <w:bookmarkStart w:id="120" w:name="OLE_LINK133"/>
      <w:bookmarkStart w:id="121" w:name="OLE_LINK134"/>
      <w:r w:rsidRPr="004C2DEE">
        <w:rPr>
          <w:sz w:val="19"/>
          <w:szCs w:val="19"/>
        </w:rPr>
        <w:t xml:space="preserve">Note </w:t>
      </w:r>
      <w:r>
        <w:rPr>
          <w:sz w:val="19"/>
          <w:szCs w:val="19"/>
        </w:rPr>
        <w:t>2</w:t>
      </w:r>
      <w:r w:rsidRPr="004C2DEE">
        <w:rPr>
          <w:sz w:val="19"/>
          <w:szCs w:val="19"/>
        </w:rPr>
        <w:t xml:space="preserve"> to entry: </w:t>
      </w:r>
      <w:bookmarkEnd w:id="120"/>
      <w:bookmarkEnd w:id="121"/>
      <w:r w:rsidRPr="004C2DEE">
        <w:rPr>
          <w:rFonts w:hint="eastAsia"/>
          <w:sz w:val="19"/>
          <w:szCs w:val="19"/>
        </w:rPr>
        <w:t>T</w:t>
      </w:r>
      <w:r w:rsidRPr="004C2DEE">
        <w:rPr>
          <w:sz w:val="19"/>
          <w:szCs w:val="19"/>
        </w:rPr>
        <w:t>he Stokes parameters were introduced as a</w:t>
      </w:r>
      <w:r>
        <w:rPr>
          <w:sz w:val="19"/>
          <w:szCs w:val="19"/>
        </w:rPr>
        <w:t xml:space="preserve"> </w:t>
      </w:r>
      <w:r w:rsidRPr="004C2DEE">
        <w:rPr>
          <w:sz w:val="19"/>
          <w:szCs w:val="19"/>
        </w:rPr>
        <w:t>mathematically convenient alternative by Sir George Stokes [11</w:t>
      </w:r>
      <w:r w:rsidRPr="004C2DEE">
        <w:rPr>
          <w:rFonts w:hint="eastAsia"/>
          <w:sz w:val="19"/>
          <w:szCs w:val="19"/>
        </w:rPr>
        <w:t>, 14</w:t>
      </w:r>
      <w:r w:rsidRPr="004C2DEE">
        <w:rPr>
          <w:sz w:val="19"/>
          <w:szCs w:val="19"/>
        </w:rPr>
        <w:t>]. These four parameters</w:t>
      </w:r>
      <w:r>
        <w:rPr>
          <w:sz w:val="19"/>
          <w:szCs w:val="19"/>
        </w:rPr>
        <w:t xml:space="preserve"> </w:t>
      </w:r>
      <w:r w:rsidRPr="004C2DEE">
        <w:rPr>
          <w:sz w:val="19"/>
          <w:szCs w:val="19"/>
        </w:rPr>
        <w:t>are related to the horizontally and vertically polarized components of electric field by</w:t>
      </w:r>
    </w:p>
    <w:bookmarkStart w:id="122" w:name="OLE_LINK168"/>
    <w:bookmarkStart w:id="123" w:name="OLE_LINK169"/>
    <w:p w14:paraId="3D12E4FA" w14:textId="77777777" w:rsidR="00CE7843" w:rsidRPr="004C2DEE" w:rsidRDefault="00CE7843" w:rsidP="00CE7843">
      <w:pPr>
        <w:autoSpaceDE w:val="0"/>
        <w:autoSpaceDN w:val="0"/>
        <w:adjustRightInd w:val="0"/>
        <w:jc w:val="center"/>
        <w:rPr>
          <w:rFonts w:ascii="TimesNewRomanPSMT" w:hAnsi="TimesNewRomanPSMT" w:cs="TimesNewRomanPSMT"/>
          <w:sz w:val="19"/>
          <w:szCs w:val="19"/>
        </w:rPr>
      </w:pPr>
      <w:r w:rsidRPr="004C2DEE">
        <w:rPr>
          <w:rFonts w:ascii="Arial" w:hAnsi="Arial" w:cs="Arial"/>
          <w:color w:val="000000"/>
          <w:position w:val="-94"/>
          <w:sz w:val="19"/>
          <w:szCs w:val="19"/>
        </w:rPr>
        <w:object w:dxaOrig="2620" w:dyaOrig="2000" w14:anchorId="6CDB5801">
          <v:shape id="_x0000_i1031" type="#_x0000_t75" style="width:126.45pt;height:101.05pt" o:ole="">
            <v:imagedata r:id="rId36" o:title=""/>
          </v:shape>
          <o:OLEObject Type="Embed" ProgID="Equation.DSMT4" ShapeID="_x0000_i1031" DrawAspect="Content" ObjectID="_1690357144" r:id="rId37"/>
        </w:object>
      </w:r>
      <w:bookmarkEnd w:id="122"/>
      <w:bookmarkEnd w:id="123"/>
    </w:p>
    <w:p w14:paraId="18E728B5" w14:textId="77777777" w:rsidR="00CE7843" w:rsidRPr="004C2DEE" w:rsidRDefault="00CE7843" w:rsidP="00CE7843">
      <w:pPr>
        <w:rPr>
          <w:sz w:val="19"/>
          <w:szCs w:val="19"/>
        </w:rPr>
      </w:pPr>
      <w:r w:rsidRPr="004C2DEE">
        <w:rPr>
          <w:sz w:val="19"/>
          <w:szCs w:val="19"/>
        </w:rPr>
        <w:t>where</w:t>
      </w:r>
      <w:r w:rsidRPr="004C2DEE">
        <w:rPr>
          <w:rFonts w:hint="eastAsia"/>
          <w:sz w:val="19"/>
          <w:szCs w:val="19"/>
        </w:rPr>
        <w:t xml:space="preserve"> </w:t>
      </w:r>
      <w:proofErr w:type="spellStart"/>
      <w:r w:rsidRPr="004C2DEE">
        <w:rPr>
          <w:i/>
          <w:sz w:val="19"/>
          <w:szCs w:val="19"/>
        </w:rPr>
        <w:t>E</w:t>
      </w:r>
      <w:r w:rsidRPr="004C2DEE">
        <w:rPr>
          <w:i/>
          <w:sz w:val="19"/>
          <w:szCs w:val="19"/>
          <w:vertAlign w:val="subscript"/>
        </w:rPr>
        <w:t>v</w:t>
      </w:r>
      <w:proofErr w:type="spellEnd"/>
      <w:r w:rsidRPr="004C2DEE">
        <w:rPr>
          <w:sz w:val="19"/>
          <w:szCs w:val="19"/>
        </w:rPr>
        <w:t>: the vertically polarized component of electric field</w:t>
      </w:r>
      <w:r w:rsidRPr="004C2DEE">
        <w:rPr>
          <w:rFonts w:hint="eastAsia"/>
          <w:sz w:val="19"/>
          <w:szCs w:val="19"/>
        </w:rPr>
        <w:t xml:space="preserve">, </w:t>
      </w:r>
      <w:r w:rsidRPr="004C2DEE">
        <w:rPr>
          <w:i/>
          <w:sz w:val="19"/>
          <w:szCs w:val="19"/>
        </w:rPr>
        <w:t>E</w:t>
      </w:r>
      <w:r w:rsidRPr="004C2DEE">
        <w:rPr>
          <w:i/>
          <w:sz w:val="19"/>
          <w:szCs w:val="19"/>
          <w:vertAlign w:val="subscript"/>
        </w:rPr>
        <w:t>h</w:t>
      </w:r>
      <w:r w:rsidRPr="004C2DEE">
        <w:rPr>
          <w:sz w:val="19"/>
          <w:szCs w:val="19"/>
        </w:rPr>
        <w:t>: the horizontally polarized component of electric field</w:t>
      </w:r>
      <w:r w:rsidRPr="004C2DEE">
        <w:rPr>
          <w:rFonts w:hint="eastAsia"/>
          <w:sz w:val="19"/>
          <w:szCs w:val="19"/>
        </w:rPr>
        <w:t xml:space="preserve">. </w:t>
      </w:r>
      <w:r w:rsidRPr="004C2DEE">
        <w:rPr>
          <w:sz w:val="19"/>
          <w:szCs w:val="19"/>
        </w:rPr>
        <w:t xml:space="preserve">The units of the Stokes parameters are </w:t>
      </w:r>
      <w:r w:rsidRPr="004C2DEE">
        <w:rPr>
          <w:i/>
          <w:sz w:val="19"/>
          <w:szCs w:val="19"/>
        </w:rPr>
        <w:t>W/m</w:t>
      </w:r>
      <w:r w:rsidRPr="004C2DEE">
        <w:rPr>
          <w:i/>
          <w:sz w:val="19"/>
          <w:szCs w:val="19"/>
          <w:vertAlign w:val="superscript"/>
        </w:rPr>
        <w:t>2</w:t>
      </w:r>
      <w:r w:rsidRPr="004C2DEE">
        <w:rPr>
          <w:sz w:val="19"/>
          <w:szCs w:val="19"/>
        </w:rPr>
        <w:t>. The first Stokes parameter (</w:t>
      </w:r>
      <w:r w:rsidRPr="004C2DEE">
        <w:rPr>
          <w:i/>
          <w:sz w:val="19"/>
          <w:szCs w:val="19"/>
        </w:rPr>
        <w:t>I</w:t>
      </w:r>
      <w:r w:rsidRPr="004C2DEE">
        <w:rPr>
          <w:sz w:val="19"/>
          <w:szCs w:val="19"/>
        </w:rPr>
        <w:t>) gives the total radiation power density, and the second Stokes parameter (</w:t>
      </w:r>
      <w:r w:rsidRPr="004C2DEE">
        <w:rPr>
          <w:i/>
          <w:sz w:val="19"/>
          <w:szCs w:val="19"/>
        </w:rPr>
        <w:t>Q</w:t>
      </w:r>
      <w:r w:rsidRPr="004C2DEE">
        <w:rPr>
          <w:sz w:val="19"/>
          <w:szCs w:val="19"/>
        </w:rPr>
        <w:t>) represents the</w:t>
      </w:r>
      <w:r>
        <w:rPr>
          <w:sz w:val="19"/>
          <w:szCs w:val="19"/>
        </w:rPr>
        <w:t xml:space="preserve"> </w:t>
      </w:r>
      <w:r w:rsidRPr="004C2DEE">
        <w:rPr>
          <w:sz w:val="19"/>
          <w:szCs w:val="19"/>
        </w:rPr>
        <w:t>power density difference between the two linearly polarized components. The third and</w:t>
      </w:r>
      <w:r>
        <w:rPr>
          <w:sz w:val="19"/>
          <w:szCs w:val="19"/>
        </w:rPr>
        <w:t xml:space="preserve"> </w:t>
      </w:r>
      <w:r w:rsidRPr="004C2DEE">
        <w:rPr>
          <w:sz w:val="19"/>
          <w:szCs w:val="19"/>
        </w:rPr>
        <w:t>fourth Stokes parameters (</w:t>
      </w:r>
      <w:r w:rsidRPr="004C2DEE">
        <w:rPr>
          <w:i/>
          <w:sz w:val="19"/>
          <w:szCs w:val="19"/>
        </w:rPr>
        <w:t>U</w:t>
      </w:r>
      <w:r w:rsidRPr="004C2DEE">
        <w:rPr>
          <w:sz w:val="19"/>
          <w:szCs w:val="19"/>
        </w:rPr>
        <w:t xml:space="preserve"> and </w:t>
      </w:r>
      <w:r w:rsidRPr="004C2DEE">
        <w:rPr>
          <w:i/>
          <w:sz w:val="19"/>
          <w:szCs w:val="19"/>
        </w:rPr>
        <w:t>V</w:t>
      </w:r>
      <w:r w:rsidRPr="004C2DEE">
        <w:rPr>
          <w:sz w:val="19"/>
          <w:szCs w:val="19"/>
        </w:rPr>
        <w:t>) describe the correlation between these two</w:t>
      </w:r>
      <w:r>
        <w:rPr>
          <w:sz w:val="19"/>
          <w:szCs w:val="19"/>
        </w:rPr>
        <w:t xml:space="preserve"> </w:t>
      </w:r>
      <w:r w:rsidRPr="004C2DEE">
        <w:rPr>
          <w:sz w:val="19"/>
          <w:szCs w:val="19"/>
        </w:rPr>
        <w:t>components.</w:t>
      </w:r>
    </w:p>
    <w:p w14:paraId="77117214" w14:textId="77777777" w:rsidR="00CE7843" w:rsidRPr="004C2DEE" w:rsidRDefault="00CE7843" w:rsidP="00CE7843">
      <w:pPr>
        <w:rPr>
          <w:sz w:val="19"/>
          <w:szCs w:val="19"/>
        </w:rPr>
      </w:pPr>
      <w:r w:rsidRPr="004C2DEE">
        <w:rPr>
          <w:sz w:val="19"/>
          <w:szCs w:val="19"/>
        </w:rPr>
        <w:t xml:space="preserve">Note </w:t>
      </w:r>
      <w:r>
        <w:rPr>
          <w:sz w:val="19"/>
          <w:szCs w:val="19"/>
        </w:rPr>
        <w:t>3</w:t>
      </w:r>
      <w:r w:rsidRPr="004C2DEE">
        <w:rPr>
          <w:sz w:val="19"/>
          <w:szCs w:val="19"/>
        </w:rPr>
        <w:t xml:space="preserve"> to entry: For microwave remote sensing, modified Stokes parameters are often used. Under</w:t>
      </w:r>
      <w:r>
        <w:rPr>
          <w:sz w:val="19"/>
          <w:szCs w:val="19"/>
        </w:rPr>
        <w:t xml:space="preserve"> </w:t>
      </w:r>
      <w:r w:rsidRPr="004C2DEE">
        <w:rPr>
          <w:sz w:val="19"/>
          <w:szCs w:val="19"/>
        </w:rPr>
        <w:t>the Rayleigh-Jeans approximation, the modified Stokes parameters in brightness</w:t>
      </w:r>
      <w:r>
        <w:rPr>
          <w:sz w:val="19"/>
          <w:szCs w:val="19"/>
        </w:rPr>
        <w:t xml:space="preserve"> </w:t>
      </w:r>
      <w:r w:rsidRPr="004C2DEE">
        <w:rPr>
          <w:sz w:val="19"/>
          <w:szCs w:val="19"/>
        </w:rPr>
        <w:t>temperature are given by [1</w:t>
      </w:r>
      <w:r>
        <w:rPr>
          <w:sz w:val="19"/>
          <w:szCs w:val="19"/>
        </w:rPr>
        <w:t>6,</w:t>
      </w:r>
      <w:r w:rsidR="001949AA">
        <w:rPr>
          <w:sz w:val="19"/>
          <w:szCs w:val="19"/>
        </w:rPr>
        <w:t xml:space="preserve"> </w:t>
      </w:r>
      <w:r>
        <w:rPr>
          <w:sz w:val="19"/>
          <w:szCs w:val="19"/>
        </w:rPr>
        <w:t>3</w:t>
      </w:r>
      <w:r w:rsidR="001949AA">
        <w:rPr>
          <w:sz w:val="19"/>
          <w:szCs w:val="19"/>
        </w:rPr>
        <w:t>4</w:t>
      </w:r>
      <w:r w:rsidRPr="004C2DEE">
        <w:rPr>
          <w:sz w:val="19"/>
          <w:szCs w:val="19"/>
        </w:rPr>
        <w:t>]</w:t>
      </w:r>
    </w:p>
    <w:p w14:paraId="735270A9" w14:textId="77777777" w:rsidR="00CE7843" w:rsidRPr="004C2DEE" w:rsidRDefault="00CE7843" w:rsidP="00CE7843">
      <w:pPr>
        <w:autoSpaceDE w:val="0"/>
        <w:autoSpaceDN w:val="0"/>
        <w:adjustRightInd w:val="0"/>
        <w:jc w:val="center"/>
        <w:rPr>
          <w:sz w:val="19"/>
          <w:szCs w:val="19"/>
        </w:rPr>
      </w:pPr>
      <w:r w:rsidRPr="004C2DEE">
        <w:rPr>
          <w:rFonts w:ascii="Arial" w:hAnsi="Arial" w:cs="Arial"/>
          <w:color w:val="000000"/>
          <w:position w:val="-94"/>
          <w:sz w:val="19"/>
          <w:szCs w:val="19"/>
        </w:rPr>
        <w:object w:dxaOrig="2560" w:dyaOrig="2000" w14:anchorId="35CC0A09">
          <v:shape id="_x0000_i1032" type="#_x0000_t75" style="width:123.45pt;height:101.05pt" o:ole="">
            <v:imagedata r:id="rId38" o:title=""/>
          </v:shape>
          <o:OLEObject Type="Embed" ProgID="Equation.DSMT4" ShapeID="_x0000_i1032" DrawAspect="Content" ObjectID="_1690357145" r:id="rId39"/>
        </w:object>
      </w:r>
    </w:p>
    <w:p w14:paraId="3CB8E5ED" w14:textId="77777777" w:rsidR="00CE7843" w:rsidRPr="00B11BB3" w:rsidRDefault="00CE7843" w:rsidP="00CE7843">
      <w:pPr>
        <w:autoSpaceDE w:val="0"/>
        <w:autoSpaceDN w:val="0"/>
        <w:adjustRightInd w:val="0"/>
        <w:jc w:val="left"/>
      </w:pPr>
      <w:r w:rsidRPr="00B11BB3">
        <w:t>where</w:t>
      </w:r>
      <w:r>
        <w:t xml:space="preserve"> </w:t>
      </w:r>
      <w:r w:rsidRPr="00B11BB3">
        <w:rPr>
          <w:i/>
          <w:iCs/>
        </w:rPr>
        <w:t>T</w:t>
      </w:r>
      <w:r w:rsidRPr="00B11BB3">
        <w:rPr>
          <w:i/>
          <w:iCs/>
          <w:vertAlign w:val="subscript"/>
        </w:rPr>
        <w:t>v</w:t>
      </w:r>
      <w:r w:rsidRPr="00B11BB3">
        <w:t xml:space="preserve">, </w:t>
      </w:r>
      <w:r w:rsidRPr="00B11BB3">
        <w:rPr>
          <w:i/>
          <w:iCs/>
        </w:rPr>
        <w:t>T</w:t>
      </w:r>
      <w:r w:rsidRPr="00B11BB3">
        <w:rPr>
          <w:i/>
          <w:iCs/>
          <w:vertAlign w:val="subscript"/>
        </w:rPr>
        <w:t>h</w:t>
      </w:r>
      <w:r w:rsidRPr="00B11BB3">
        <w:t xml:space="preserve">, </w:t>
      </w:r>
      <w:r w:rsidRPr="00B11BB3">
        <w:rPr>
          <w:i/>
          <w:iCs/>
        </w:rPr>
        <w:t>T</w:t>
      </w:r>
      <w:r w:rsidRPr="00B11BB3">
        <w:rPr>
          <w:i/>
          <w:iCs/>
          <w:vertAlign w:val="subscript"/>
        </w:rPr>
        <w:t>3</w:t>
      </w:r>
      <w:r w:rsidRPr="00B11BB3">
        <w:t xml:space="preserve">and </w:t>
      </w:r>
      <w:r w:rsidRPr="00B11BB3">
        <w:rPr>
          <w:i/>
          <w:iCs/>
        </w:rPr>
        <w:t>T</w:t>
      </w:r>
      <w:r w:rsidRPr="00B11BB3">
        <w:rPr>
          <w:i/>
          <w:iCs/>
          <w:vertAlign w:val="subscript"/>
        </w:rPr>
        <w:t>4</w:t>
      </w:r>
      <w:r w:rsidRPr="00B11BB3">
        <w:t>are, respectively, the vertically and horizontally polarized and the</w:t>
      </w:r>
      <w:r>
        <w:t xml:space="preserve"> </w:t>
      </w:r>
      <w:r w:rsidRPr="00B11BB3">
        <w:t>third and fourth Stokes parameters.</w:t>
      </w:r>
    </w:p>
    <w:p w14:paraId="1C59898B"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24" w:name="_Toc515110070"/>
      <w:bookmarkStart w:id="125" w:name="_Toc33113551"/>
      <w:bookmarkStart w:id="126" w:name="OLE_LINK18"/>
      <w:bookmarkStart w:id="127" w:name="OLE_LINK19"/>
    </w:p>
    <w:p w14:paraId="31FE682C"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t</w:t>
      </w:r>
      <w:r w:rsidRPr="001A6808">
        <w:rPr>
          <w:rFonts w:eastAsia="MS Mincho" w:cs="Cambria"/>
          <w:sz w:val="21"/>
          <w:szCs w:val="20"/>
          <w:lang w:eastAsia="de-DE" w:bidi="de-DE"/>
        </w:rPr>
        <w:t>raceability</w:t>
      </w:r>
      <w:bookmarkEnd w:id="124"/>
      <w:bookmarkEnd w:id="125"/>
      <w:r w:rsidRPr="001A6808">
        <w:rPr>
          <w:rFonts w:eastAsia="MS Mincho" w:cs="Cambria"/>
          <w:sz w:val="21"/>
          <w:szCs w:val="20"/>
          <w:lang w:eastAsia="de-DE" w:bidi="de-DE"/>
        </w:rPr>
        <w:t xml:space="preserve"> chain</w:t>
      </w:r>
    </w:p>
    <w:p w14:paraId="07EF2F30" w14:textId="77777777" w:rsidR="00CE7843" w:rsidRDefault="00CE7843" w:rsidP="00CE7843">
      <w:pPr>
        <w:rPr>
          <w:sz w:val="21"/>
        </w:rPr>
      </w:pPr>
      <w:r w:rsidRPr="00BB5694">
        <w:rPr>
          <w:sz w:val="21"/>
        </w:rPr>
        <w:t xml:space="preserve">sequence of measurement standards and calibrations that is used to relate a measurement result to a reference </w:t>
      </w:r>
    </w:p>
    <w:p w14:paraId="7DF1F7AF" w14:textId="77777777" w:rsidR="00CE7843" w:rsidRPr="00BB5694" w:rsidRDefault="00CE7843" w:rsidP="00CE7843">
      <w:pPr>
        <w:rPr>
          <w:rFonts w:eastAsia="SimSun"/>
          <w:sz w:val="21"/>
          <w:lang w:eastAsia="zh-CN"/>
        </w:rPr>
      </w:pPr>
      <w:r w:rsidRPr="00BB5694">
        <w:rPr>
          <w:rFonts w:eastAsia="SimSun"/>
          <w:sz w:val="21"/>
          <w:lang w:eastAsia="zh-CN"/>
        </w:rPr>
        <w:t>[SOURCE: ISO/TS 19159</w:t>
      </w:r>
      <w:r w:rsidRPr="00BB5694">
        <w:rPr>
          <w:rFonts w:ascii="MS Mincho" w:eastAsia="SimSun" w:hAnsi="MS Mincho" w:cs="MS Mincho"/>
          <w:sz w:val="21"/>
          <w:lang w:eastAsia="zh-CN"/>
        </w:rPr>
        <w:t>-1</w:t>
      </w:r>
      <w:r w:rsidRPr="00BB5694">
        <w:rPr>
          <w:rFonts w:eastAsia="SimSun"/>
          <w:sz w:val="21"/>
          <w:lang w:eastAsia="zh-CN"/>
        </w:rPr>
        <w:t>:2014, 4.21]</w:t>
      </w:r>
    </w:p>
    <w:p w14:paraId="46B7FE11"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28" w:name="_Toc515110071"/>
      <w:bookmarkStart w:id="129" w:name="_Toc33113552"/>
      <w:bookmarkEnd w:id="126"/>
      <w:bookmarkEnd w:id="127"/>
    </w:p>
    <w:p w14:paraId="1B9AB802"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t</w:t>
      </w:r>
      <w:r w:rsidRPr="001A6808">
        <w:rPr>
          <w:rFonts w:eastAsia="MS Mincho" w:cs="Cambria"/>
          <w:sz w:val="21"/>
          <w:szCs w:val="20"/>
          <w:lang w:eastAsia="de-DE" w:bidi="de-DE"/>
        </w:rPr>
        <w:t>rue value</w:t>
      </w:r>
      <w:bookmarkEnd w:id="128"/>
      <w:bookmarkEnd w:id="129"/>
    </w:p>
    <w:p w14:paraId="1991D26F" w14:textId="77777777" w:rsidR="00CE7843" w:rsidRDefault="00CE7843" w:rsidP="00CE7843">
      <w:pPr>
        <w:rPr>
          <w:rFonts w:eastAsia="SimSun"/>
          <w:sz w:val="21"/>
          <w:lang w:eastAsia="zh-CN"/>
        </w:rPr>
      </w:pPr>
      <w:r w:rsidRPr="00BB5694">
        <w:rPr>
          <w:rFonts w:eastAsia="SimSun"/>
          <w:sz w:val="21"/>
          <w:lang w:eastAsia="zh-CN"/>
        </w:rPr>
        <w:t xml:space="preserve">value consistent with the definition of a given quantity </w:t>
      </w:r>
    </w:p>
    <w:p w14:paraId="0A42BE86" w14:textId="77777777" w:rsidR="00CE7843" w:rsidRPr="00BB5694" w:rsidRDefault="00CE7843" w:rsidP="00CE7843">
      <w:pPr>
        <w:rPr>
          <w:rFonts w:eastAsia="SimSun"/>
          <w:sz w:val="21"/>
          <w:lang w:eastAsia="zh-CN"/>
        </w:rPr>
      </w:pPr>
      <w:r w:rsidRPr="00BB5694">
        <w:rPr>
          <w:rFonts w:eastAsia="SimSun"/>
          <w:sz w:val="21"/>
          <w:lang w:eastAsia="zh-CN"/>
        </w:rPr>
        <w:t>[SOURCE: ISO 17123-1:2014, 3.1.3]</w:t>
      </w:r>
    </w:p>
    <w:p w14:paraId="3D93D81F" w14:textId="77777777" w:rsidR="00CE7843" w:rsidRPr="00BB5694" w:rsidRDefault="00CE7843" w:rsidP="00CE7843">
      <w:pPr>
        <w:rPr>
          <w:rFonts w:eastAsia="SimSun"/>
          <w:sz w:val="19"/>
          <w:szCs w:val="19"/>
          <w:lang w:eastAsia="zh-CN"/>
        </w:rPr>
      </w:pPr>
      <w:r w:rsidRPr="00BB5694">
        <w:rPr>
          <w:sz w:val="19"/>
          <w:szCs w:val="19"/>
        </w:rPr>
        <w:t>Note 1 to entry: This is a value that would be obtained by perfect measurement. However, this value is in principle and in practice unknowable.</w:t>
      </w:r>
    </w:p>
    <w:p w14:paraId="6BD6F500"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30" w:name="_Toc515110072"/>
      <w:bookmarkStart w:id="131" w:name="_Toc33113553"/>
    </w:p>
    <w:p w14:paraId="3081F5BD"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t</w:t>
      </w:r>
      <w:r w:rsidRPr="001A6808">
        <w:rPr>
          <w:rFonts w:eastAsia="MS Mincho" w:cs="Cambria"/>
          <w:sz w:val="21"/>
          <w:szCs w:val="20"/>
          <w:lang w:eastAsia="de-DE" w:bidi="de-DE"/>
        </w:rPr>
        <w:t>wo-point calibration</w:t>
      </w:r>
      <w:bookmarkEnd w:id="130"/>
      <w:bookmarkEnd w:id="131"/>
    </w:p>
    <w:p w14:paraId="04BD2D81" w14:textId="77777777" w:rsidR="00CE7843" w:rsidRDefault="00CE7843" w:rsidP="00CE7843">
      <w:pPr>
        <w:rPr>
          <w:sz w:val="21"/>
        </w:rPr>
      </w:pPr>
      <w:r w:rsidRPr="00BB5694">
        <w:rPr>
          <w:rFonts w:eastAsia="SimSun" w:hint="eastAsia"/>
          <w:sz w:val="21"/>
          <w:lang w:eastAsia="zh-CN"/>
        </w:rPr>
        <w:t>f</w:t>
      </w:r>
      <w:r w:rsidRPr="00BB5694">
        <w:rPr>
          <w:rFonts w:eastAsia="SimSun"/>
          <w:sz w:val="21"/>
          <w:lang w:eastAsia="zh-CN"/>
        </w:rPr>
        <w:t>ixing</w:t>
      </w:r>
      <w:r w:rsidRPr="00BB5694">
        <w:rPr>
          <w:sz w:val="21"/>
        </w:rPr>
        <w:t xml:space="preserve"> the relationship between the input signal and the output response of a radiometer using two distinct input stimuli</w:t>
      </w:r>
    </w:p>
    <w:p w14:paraId="6887592B" w14:textId="77777777" w:rsidR="00CE7843" w:rsidRPr="00BB5694" w:rsidRDefault="00CE7843" w:rsidP="00CE7843">
      <w:pPr>
        <w:rPr>
          <w:sz w:val="21"/>
        </w:rPr>
      </w:pPr>
      <w:r>
        <w:rPr>
          <w:sz w:val="21"/>
        </w:rPr>
        <w:t>[SOURCE: 13]</w:t>
      </w:r>
    </w:p>
    <w:p w14:paraId="2B74C660" w14:textId="77777777" w:rsidR="00CE7843" w:rsidRPr="00BB5694" w:rsidRDefault="00CE7843" w:rsidP="00CE7843">
      <w:pPr>
        <w:rPr>
          <w:sz w:val="19"/>
          <w:szCs w:val="19"/>
        </w:rPr>
      </w:pPr>
      <w:r w:rsidRPr="00BB5694">
        <w:rPr>
          <w:sz w:val="19"/>
          <w:szCs w:val="19"/>
        </w:rPr>
        <w:t xml:space="preserve">Note 1 to entry: Assuming a linear receiver, all possible input signal levels can now be retrieved from the radiometer output responses. </w:t>
      </w:r>
    </w:p>
    <w:p w14:paraId="39EB1F1A" w14:textId="77777777" w:rsidR="00CE7843" w:rsidRDefault="00CE7843" w:rsidP="00CE7843">
      <w:pPr>
        <w:rPr>
          <w:sz w:val="19"/>
          <w:szCs w:val="19"/>
        </w:rPr>
      </w:pPr>
      <w:r w:rsidRPr="00BB5694">
        <w:rPr>
          <w:sz w:val="19"/>
          <w:szCs w:val="19"/>
        </w:rPr>
        <w:lastRenderedPageBreak/>
        <w:t>Note 2 to entry: In the case of an external end-to-end calibration, the input signal equals the antenna temperature of the radiometer.</w:t>
      </w:r>
    </w:p>
    <w:p w14:paraId="0C14F434" w14:textId="77777777" w:rsidR="00CE7843" w:rsidRPr="004C2DEE"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1AE91482" w14:textId="77777777" w:rsidR="00CE7843" w:rsidRPr="004C2DEE" w:rsidRDefault="00CE7843" w:rsidP="00CE7843">
      <w:pPr>
        <w:pStyle w:val="TermNum"/>
        <w:tabs>
          <w:tab w:val="clear" w:pos="403"/>
          <w:tab w:val="left" w:pos="432"/>
        </w:tabs>
        <w:spacing w:line="230" w:lineRule="atLeast"/>
        <w:jc w:val="both"/>
        <w:rPr>
          <w:rFonts w:eastAsia="MS Mincho" w:cs="Cambria"/>
          <w:sz w:val="21"/>
          <w:szCs w:val="20"/>
          <w:lang w:eastAsia="de-DE" w:bidi="de-DE"/>
        </w:rPr>
      </w:pPr>
      <w:r w:rsidRPr="004C2DEE">
        <w:rPr>
          <w:rFonts w:eastAsia="MS Mincho" w:cs="Cambria"/>
          <w:sz w:val="21"/>
          <w:szCs w:val="20"/>
          <w:lang w:eastAsia="de-DE" w:bidi="de-DE"/>
        </w:rPr>
        <w:t>uncertainty</w:t>
      </w:r>
    </w:p>
    <w:p w14:paraId="7AC479BE" w14:textId="77777777" w:rsidR="00CE7843" w:rsidRDefault="00CE7843" w:rsidP="00CE7843">
      <w:pPr>
        <w:pStyle w:val="Definition"/>
        <w:rPr>
          <w:sz w:val="21"/>
        </w:rPr>
      </w:pPr>
      <w:r w:rsidRPr="002202A1">
        <w:rPr>
          <w:sz w:val="21"/>
        </w:rPr>
        <w:t xml:space="preserve">parameter, associated with the result of measurement, that characterizes the dispersion of values that could reasonably be attributed to the measurand </w:t>
      </w:r>
    </w:p>
    <w:p w14:paraId="5E7F68E8" w14:textId="77777777" w:rsidR="00CE7843" w:rsidRPr="002202A1" w:rsidRDefault="00CE7843" w:rsidP="00CE7843">
      <w:pPr>
        <w:pStyle w:val="Definition"/>
        <w:rPr>
          <w:sz w:val="18"/>
          <w:szCs w:val="19"/>
        </w:rPr>
      </w:pPr>
      <w:r w:rsidRPr="002202A1">
        <w:rPr>
          <w:sz w:val="21"/>
        </w:rPr>
        <w:t>[SOURCE: ISO 19116:2004, 4.26]</w:t>
      </w:r>
    </w:p>
    <w:p w14:paraId="58E861EC"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32" w:name="_Toc515110078"/>
      <w:bookmarkStart w:id="133" w:name="_Toc33113554"/>
    </w:p>
    <w:p w14:paraId="66018C2C"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v</w:t>
      </w:r>
      <w:r w:rsidRPr="001A6808">
        <w:rPr>
          <w:rFonts w:eastAsia="MS Mincho" w:cs="Cambria"/>
          <w:sz w:val="21"/>
          <w:szCs w:val="20"/>
          <w:lang w:eastAsia="de-DE" w:bidi="de-DE"/>
        </w:rPr>
        <w:t>alidation</w:t>
      </w:r>
      <w:bookmarkEnd w:id="132"/>
      <w:bookmarkEnd w:id="133"/>
    </w:p>
    <w:p w14:paraId="646B7456" w14:textId="77777777" w:rsidR="00CE7843" w:rsidRPr="00BB5694" w:rsidRDefault="00CE7843" w:rsidP="00CE7843">
      <w:pPr>
        <w:rPr>
          <w:rFonts w:eastAsia="SimSun"/>
          <w:sz w:val="21"/>
          <w:lang w:eastAsia="zh-CN"/>
        </w:rPr>
      </w:pPr>
      <w:r w:rsidRPr="00BB5694">
        <w:rPr>
          <w:rFonts w:eastAsia="SimSun" w:hint="eastAsia"/>
          <w:sz w:val="21"/>
          <w:lang w:eastAsia="zh-CN"/>
        </w:rPr>
        <w:t>p</w:t>
      </w:r>
      <w:r w:rsidRPr="00BB5694">
        <w:rPr>
          <w:rFonts w:eastAsia="SimSun"/>
          <w:sz w:val="21"/>
          <w:lang w:eastAsia="zh-CN"/>
        </w:rPr>
        <w:t>rocess</w:t>
      </w:r>
      <w:r w:rsidRPr="00BB5694">
        <w:rPr>
          <w:sz w:val="21"/>
        </w:rPr>
        <w:t xml:space="preserve"> of assessing, by independent means, the quality of the data products derived from the system outputs</w:t>
      </w:r>
    </w:p>
    <w:p w14:paraId="095AE6DB" w14:textId="77777777" w:rsidR="00CE7843" w:rsidRDefault="00CE7843" w:rsidP="00CE7843">
      <w:pPr>
        <w:rPr>
          <w:sz w:val="19"/>
          <w:szCs w:val="19"/>
        </w:rPr>
      </w:pPr>
      <w:r w:rsidRPr="00BB5694">
        <w:rPr>
          <w:sz w:val="19"/>
          <w:szCs w:val="19"/>
        </w:rPr>
        <w:t xml:space="preserve">Note 1 to entry: In this standard the term validation is used in a limited sense and only relates to the validation of calibration data in order to control their change over </w:t>
      </w:r>
      <w:proofErr w:type="gramStart"/>
      <w:r w:rsidRPr="00BB5694">
        <w:rPr>
          <w:sz w:val="19"/>
          <w:szCs w:val="19"/>
        </w:rPr>
        <w:t>time.</w:t>
      </w:r>
      <w:bookmarkStart w:id="134" w:name="_Toc33113555"/>
      <w:r w:rsidRPr="00BB5694">
        <w:rPr>
          <w:sz w:val="19"/>
          <w:szCs w:val="19"/>
        </w:rPr>
        <w:t>[</w:t>
      </w:r>
      <w:proofErr w:type="gramEnd"/>
      <w:r w:rsidRPr="00BB5694">
        <w:rPr>
          <w:sz w:val="19"/>
          <w:szCs w:val="19"/>
        </w:rPr>
        <w:t>SOURCE: ISO 19101-2:2018, 3.41, modified — Note 1 to entry has been added from ISO 19159-1:2014, 4.39]</w:t>
      </w:r>
    </w:p>
    <w:p w14:paraId="7F570A57"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4934A0F1"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sz w:val="21"/>
          <w:szCs w:val="20"/>
          <w:lang w:eastAsia="de-DE" w:bidi="de-DE"/>
        </w:rPr>
        <w:t>Vi</w:t>
      </w:r>
      <w:r>
        <w:rPr>
          <w:rFonts w:eastAsia="MS Mincho" w:cs="Cambria"/>
          <w:sz w:val="21"/>
          <w:szCs w:val="20"/>
          <w:lang w:eastAsia="de-DE" w:bidi="de-DE"/>
        </w:rPr>
        <w:t>ewi</w:t>
      </w:r>
      <w:r w:rsidRPr="001A6808">
        <w:rPr>
          <w:rFonts w:eastAsia="MS Mincho" w:cs="Cambria"/>
          <w:sz w:val="21"/>
          <w:szCs w:val="20"/>
          <w:lang w:eastAsia="de-DE" w:bidi="de-DE"/>
        </w:rPr>
        <w:t>n</w:t>
      </w:r>
      <w:r>
        <w:rPr>
          <w:rFonts w:eastAsia="MS Mincho" w:cs="Cambria"/>
          <w:sz w:val="21"/>
          <w:szCs w:val="20"/>
          <w:lang w:eastAsia="de-DE" w:bidi="de-DE"/>
        </w:rPr>
        <w:t>g angle (angle of view)</w:t>
      </w:r>
    </w:p>
    <w:p w14:paraId="030F28C7" w14:textId="77777777" w:rsidR="00CE7843" w:rsidRPr="00FC16B0" w:rsidRDefault="00CE7843" w:rsidP="00CE7843">
      <w:pPr>
        <w:rPr>
          <w:rFonts w:eastAsia="SimSun"/>
          <w:sz w:val="21"/>
          <w:lang w:eastAsia="zh-CN"/>
        </w:rPr>
      </w:pPr>
      <w:r w:rsidRPr="00FC16B0">
        <w:rPr>
          <w:rFonts w:eastAsia="SimSun"/>
          <w:sz w:val="21"/>
          <w:lang w:eastAsia="zh-CN"/>
        </w:rPr>
        <w:t>angle between the line-of-sight and the line orthogonal to the surface of the display at the point where the line-of-sight intersects the image surface of the display</w:t>
      </w:r>
    </w:p>
    <w:p w14:paraId="779C0AFE" w14:textId="77777777" w:rsidR="00CE7843" w:rsidRPr="00FC16B0" w:rsidRDefault="00CE7843" w:rsidP="00CE7843">
      <w:pPr>
        <w:rPr>
          <w:sz w:val="19"/>
          <w:szCs w:val="19"/>
        </w:rPr>
      </w:pPr>
      <w:r>
        <w:rPr>
          <w:rFonts w:eastAsia="SimSun"/>
          <w:sz w:val="21"/>
          <w:lang w:eastAsia="zh-CN"/>
        </w:rPr>
        <w:t xml:space="preserve">[SOURCE: </w:t>
      </w:r>
      <w:r w:rsidRPr="00FC16B0">
        <w:rPr>
          <w:rFonts w:eastAsia="SimSun"/>
          <w:sz w:val="21"/>
          <w:lang w:eastAsia="zh-CN"/>
        </w:rPr>
        <w:t>ISO 9241-5:1998, 3.1</w:t>
      </w:r>
      <w:r>
        <w:rPr>
          <w:rFonts w:eastAsia="SimSun"/>
          <w:sz w:val="21"/>
          <w:lang w:eastAsia="zh-CN"/>
        </w:rPr>
        <w:t>]</w:t>
      </w:r>
    </w:p>
    <w:p w14:paraId="385EB507"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2453969A"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v</w:t>
      </w:r>
      <w:r w:rsidRPr="001A6808">
        <w:rPr>
          <w:rFonts w:eastAsia="MS Mincho" w:cs="Cambria"/>
          <w:sz w:val="21"/>
          <w:szCs w:val="20"/>
          <w:lang w:eastAsia="de-DE" w:bidi="de-DE"/>
        </w:rPr>
        <w:t>icarious calibration</w:t>
      </w:r>
      <w:bookmarkEnd w:id="134"/>
    </w:p>
    <w:p w14:paraId="35C5493E" w14:textId="77777777" w:rsidR="00CE7843" w:rsidRDefault="00CE7843" w:rsidP="00CE7843">
      <w:pPr>
        <w:rPr>
          <w:sz w:val="21"/>
        </w:rPr>
      </w:pPr>
      <w:r w:rsidRPr="00BB5694">
        <w:rPr>
          <w:sz w:val="21"/>
        </w:rPr>
        <w:t xml:space="preserve">post-launch calibration of sensors that make use of natural or artificial sites on the surface of the Earth </w:t>
      </w:r>
    </w:p>
    <w:p w14:paraId="6C97AB4F" w14:textId="77777777" w:rsidR="00CE7843" w:rsidRPr="00BB5694" w:rsidRDefault="00CE7843" w:rsidP="00CE7843">
      <w:pPr>
        <w:rPr>
          <w:sz w:val="21"/>
        </w:rPr>
      </w:pPr>
      <w:r w:rsidRPr="00BB5694">
        <w:rPr>
          <w:sz w:val="21"/>
        </w:rPr>
        <w:t>[SOURCE: ISO/TS 19159-1:2014, 4.41</w:t>
      </w:r>
      <w:r>
        <w:rPr>
          <w:sz w:val="21"/>
        </w:rPr>
        <w:t>]</w:t>
      </w:r>
    </w:p>
    <w:bookmarkEnd w:id="29"/>
    <w:bookmarkEnd w:id="30"/>
    <w:bookmarkEnd w:id="76"/>
    <w:bookmarkEnd w:id="77"/>
    <w:p w14:paraId="1193E319" w14:textId="77777777" w:rsidR="00CE7843" w:rsidRPr="002952A1" w:rsidRDefault="00CE7843" w:rsidP="00CE7843">
      <w:pPr>
        <w:pStyle w:val="Heading1"/>
        <w:ind w:left="0" w:firstLine="0"/>
        <w:rPr>
          <w:rFonts w:eastAsia="SimSun"/>
          <w:sz w:val="25"/>
          <w:szCs w:val="25"/>
          <w:lang w:eastAsia="zh-CN"/>
        </w:rPr>
      </w:pPr>
      <w:r w:rsidRPr="002952A1">
        <w:rPr>
          <w:rFonts w:eastAsia="SimSun"/>
          <w:sz w:val="25"/>
          <w:szCs w:val="25"/>
          <w:lang w:eastAsia="zh-CN"/>
        </w:rPr>
        <w:t xml:space="preserve">Symbols, abbreviated </w:t>
      </w:r>
      <w:proofErr w:type="gramStart"/>
      <w:r w:rsidRPr="002952A1">
        <w:rPr>
          <w:rFonts w:eastAsia="SimSun"/>
          <w:sz w:val="25"/>
          <w:szCs w:val="25"/>
          <w:lang w:eastAsia="zh-CN"/>
        </w:rPr>
        <w:t>terms</w:t>
      </w:r>
      <w:proofErr w:type="gramEnd"/>
      <w:r w:rsidRPr="002952A1">
        <w:rPr>
          <w:rFonts w:eastAsia="SimSun"/>
          <w:sz w:val="25"/>
          <w:szCs w:val="25"/>
          <w:lang w:eastAsia="zh-CN"/>
        </w:rPr>
        <w:t xml:space="preserve"> and conventions</w:t>
      </w:r>
    </w:p>
    <w:p w14:paraId="717BF10C" w14:textId="77777777" w:rsidR="00CE7843" w:rsidRPr="00BB5694" w:rsidRDefault="00CE7843" w:rsidP="00CE7843">
      <w:pPr>
        <w:rPr>
          <w:sz w:val="21"/>
          <w:lang w:eastAsia="zh-CN"/>
        </w:rPr>
      </w:pPr>
      <w:r w:rsidRPr="00BB5694">
        <w:rPr>
          <w:sz w:val="21"/>
        </w:rPr>
        <w:t>In this document, conceptual schemas are presented in the Unified Modelling Language (UML). ISO 19103 conceptual schema language presents the specific profile of UML used here.</w:t>
      </w:r>
    </w:p>
    <w:p w14:paraId="3ADB57B0" w14:textId="77777777" w:rsidR="00CE7843" w:rsidRPr="002952A1" w:rsidRDefault="00CE7843" w:rsidP="00CE7843">
      <w:pPr>
        <w:pStyle w:val="Heading2"/>
        <w:rPr>
          <w:sz w:val="23"/>
          <w:szCs w:val="23"/>
        </w:rPr>
      </w:pPr>
      <w:bookmarkStart w:id="135" w:name="_Toc453263392"/>
      <w:bookmarkStart w:id="136" w:name="_Toc33113557"/>
      <w:r w:rsidRPr="002952A1">
        <w:rPr>
          <w:sz w:val="23"/>
          <w:szCs w:val="23"/>
        </w:rPr>
        <w:t>Abbreviated terms</w:t>
      </w:r>
      <w:bookmarkEnd w:id="135"/>
      <w:bookmarkEnd w:id="136"/>
    </w:p>
    <w:p w14:paraId="0BBFDE5F"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bookmarkStart w:id="137" w:name="OLE_LINK42"/>
      <w:bookmarkStart w:id="138" w:name="OLE_LINK41"/>
      <w:bookmarkStart w:id="139" w:name="OLE_LINK43"/>
      <w:r w:rsidRPr="002952A1">
        <w:rPr>
          <w:rFonts w:eastAsia="MS Mincho" w:cs="ArialMT"/>
          <w:sz w:val="21"/>
          <w:lang w:eastAsia="zh-CN"/>
        </w:rPr>
        <w:t xml:space="preserve">AMSR-E </w:t>
      </w:r>
      <w:r w:rsidRPr="002952A1">
        <w:rPr>
          <w:rFonts w:eastAsia="MS Mincho" w:cs="ArialMT"/>
          <w:sz w:val="21"/>
          <w:lang w:eastAsia="zh-CN"/>
        </w:rPr>
        <w:tab/>
        <w:t>Advanced Microwave Scanning Radiometer for the Earth observing system</w:t>
      </w:r>
    </w:p>
    <w:p w14:paraId="5AC29769"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APC</w:t>
      </w:r>
      <w:r w:rsidRPr="002952A1">
        <w:rPr>
          <w:rFonts w:eastAsia="MS Mincho" w:cs="ArialMT"/>
          <w:sz w:val="21"/>
          <w:lang w:eastAsia="zh-CN"/>
        </w:rPr>
        <w:tab/>
        <w:t xml:space="preserve"> </w:t>
      </w:r>
      <w:r w:rsidRPr="002952A1">
        <w:rPr>
          <w:rFonts w:eastAsia="MS Mincho" w:cs="ArialMT"/>
          <w:sz w:val="21"/>
          <w:lang w:eastAsia="zh-CN"/>
        </w:rPr>
        <w:tab/>
      </w:r>
      <w:r w:rsidRPr="002952A1">
        <w:rPr>
          <w:rFonts w:eastAsia="MS Mincho" w:cs="ArialMT"/>
          <w:sz w:val="21"/>
          <w:lang w:eastAsia="zh-CN"/>
        </w:rPr>
        <w:tab/>
        <w:t>Antenna Pattern Calibration</w:t>
      </w:r>
    </w:p>
    <w:p w14:paraId="76377A1F"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bookmarkStart w:id="140" w:name="OLE_LINK109"/>
      <w:bookmarkStart w:id="141" w:name="OLE_LINK108"/>
      <w:r w:rsidRPr="002952A1">
        <w:rPr>
          <w:rFonts w:eastAsia="MS Mincho" w:cs="ArialMT"/>
          <w:sz w:val="21"/>
          <w:lang w:eastAsia="zh-CN"/>
        </w:rPr>
        <w:t>CMB</w:t>
      </w:r>
      <w:r w:rsidRPr="002952A1">
        <w:rPr>
          <w:rFonts w:eastAsia="MS Mincho" w:cs="ArialMT"/>
          <w:sz w:val="21"/>
          <w:lang w:eastAsia="zh-CN"/>
        </w:rPr>
        <w:tab/>
      </w:r>
      <w:r w:rsidRPr="002952A1">
        <w:rPr>
          <w:rFonts w:eastAsia="MS Mincho" w:cs="ArialMT"/>
          <w:sz w:val="21"/>
          <w:lang w:eastAsia="zh-CN"/>
        </w:rPr>
        <w:tab/>
      </w:r>
      <w:r w:rsidR="002F5F19">
        <w:rPr>
          <w:rFonts w:eastAsia="MS Mincho" w:cs="ArialMT"/>
          <w:sz w:val="21"/>
          <w:lang w:eastAsia="zh-CN"/>
        </w:rPr>
        <w:tab/>
      </w:r>
      <w:r w:rsidRPr="002952A1">
        <w:rPr>
          <w:rFonts w:eastAsia="MS Mincho" w:cs="ArialMT"/>
          <w:sz w:val="21"/>
          <w:lang w:eastAsia="zh-CN"/>
        </w:rPr>
        <w:t>Cosmic microwave background</w:t>
      </w:r>
    </w:p>
    <w:p w14:paraId="4954F571"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DSB </w:t>
      </w:r>
      <w:r w:rsidRPr="002952A1">
        <w:rPr>
          <w:rFonts w:eastAsia="MS Mincho" w:cs="ArialMT"/>
          <w:sz w:val="21"/>
          <w:lang w:eastAsia="zh-CN"/>
        </w:rPr>
        <w:tab/>
        <w:t xml:space="preserve"> </w:t>
      </w:r>
      <w:r w:rsidRPr="002952A1">
        <w:rPr>
          <w:rFonts w:eastAsia="MS Mincho" w:cs="ArialMT"/>
          <w:sz w:val="21"/>
          <w:lang w:eastAsia="zh-CN"/>
        </w:rPr>
        <w:tab/>
        <w:t xml:space="preserve">Double Side Band </w:t>
      </w:r>
    </w:p>
    <w:p w14:paraId="5B58C565"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GNSS </w:t>
      </w:r>
      <w:r w:rsidRPr="002952A1">
        <w:rPr>
          <w:rFonts w:eastAsia="MS Mincho" w:cs="ArialMT"/>
          <w:sz w:val="21"/>
          <w:lang w:eastAsia="zh-CN"/>
        </w:rPr>
        <w:tab/>
        <w:t xml:space="preserve"> </w:t>
      </w:r>
      <w:r w:rsidRPr="002952A1">
        <w:rPr>
          <w:rFonts w:eastAsia="MS Mincho" w:cs="ArialMT"/>
          <w:sz w:val="21"/>
          <w:lang w:eastAsia="zh-CN"/>
        </w:rPr>
        <w:tab/>
        <w:t>Global Navigation Satellite System</w:t>
      </w:r>
    </w:p>
    <w:bookmarkEnd w:id="140"/>
    <w:bookmarkEnd w:id="141"/>
    <w:p w14:paraId="77998942"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HPBW</w:t>
      </w:r>
      <w:r w:rsidRPr="002952A1">
        <w:rPr>
          <w:rFonts w:eastAsia="MS Mincho" w:cs="ArialMT"/>
          <w:sz w:val="21"/>
          <w:lang w:eastAsia="zh-CN"/>
        </w:rPr>
        <w:tab/>
      </w:r>
      <w:bookmarkStart w:id="142" w:name="OLE_LINK160"/>
      <w:r w:rsidRPr="002952A1">
        <w:rPr>
          <w:rFonts w:eastAsia="MS Mincho" w:cs="ArialMT"/>
          <w:sz w:val="21"/>
          <w:lang w:eastAsia="zh-CN"/>
        </w:rPr>
        <w:t xml:space="preserve"> </w:t>
      </w:r>
      <w:r w:rsidRPr="002952A1">
        <w:rPr>
          <w:rFonts w:eastAsia="MS Mincho" w:cs="ArialMT"/>
          <w:sz w:val="21"/>
          <w:lang w:eastAsia="zh-CN"/>
        </w:rPr>
        <w:tab/>
        <w:t>Half-power beam width</w:t>
      </w:r>
      <w:bookmarkEnd w:id="142"/>
    </w:p>
    <w:p w14:paraId="58339373"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HPFW</w:t>
      </w:r>
      <w:r w:rsidRPr="002952A1">
        <w:rPr>
          <w:rFonts w:eastAsia="MS Mincho" w:cs="ArialMT"/>
          <w:sz w:val="21"/>
          <w:lang w:eastAsia="zh-CN"/>
        </w:rPr>
        <w:tab/>
        <w:t xml:space="preserve"> </w:t>
      </w:r>
      <w:r w:rsidRPr="002952A1">
        <w:rPr>
          <w:rFonts w:eastAsia="MS Mincho" w:cs="ArialMT"/>
          <w:sz w:val="21"/>
          <w:lang w:eastAsia="zh-CN"/>
        </w:rPr>
        <w:tab/>
        <w:t>Half-power full width</w:t>
      </w:r>
    </w:p>
    <w:p w14:paraId="4DAC80F6"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IFOV</w:t>
      </w:r>
      <w:r w:rsidRPr="002952A1">
        <w:rPr>
          <w:rFonts w:eastAsia="MS Mincho" w:cs="ArialMT"/>
          <w:sz w:val="21"/>
          <w:lang w:eastAsia="zh-CN"/>
        </w:rPr>
        <w:tab/>
      </w:r>
      <w:r w:rsidRPr="002952A1">
        <w:rPr>
          <w:rFonts w:eastAsia="MS Mincho" w:cs="ArialMT"/>
          <w:sz w:val="21"/>
          <w:lang w:eastAsia="zh-CN"/>
        </w:rPr>
        <w:tab/>
        <w:t>I</w:t>
      </w:r>
      <w:bookmarkStart w:id="143" w:name="OLE_LINK164"/>
      <w:bookmarkStart w:id="144" w:name="OLE_LINK165"/>
      <w:r w:rsidRPr="002952A1">
        <w:rPr>
          <w:rFonts w:eastAsia="MS Mincho" w:cs="ArialMT"/>
          <w:sz w:val="21"/>
          <w:lang w:eastAsia="zh-CN"/>
        </w:rPr>
        <w:t>nstantaneous field of view</w:t>
      </w:r>
      <w:bookmarkEnd w:id="143"/>
      <w:bookmarkEnd w:id="144"/>
    </w:p>
    <w:p w14:paraId="6DDC4391"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proofErr w:type="gramStart"/>
      <w:r w:rsidRPr="002952A1">
        <w:rPr>
          <w:rFonts w:eastAsia="MS Mincho" w:cs="ArialMT"/>
          <w:sz w:val="21"/>
          <w:lang w:eastAsia="zh-CN"/>
        </w:rPr>
        <w:t xml:space="preserve">LSB  </w:t>
      </w:r>
      <w:r w:rsidRPr="002952A1">
        <w:rPr>
          <w:rFonts w:eastAsia="MS Mincho" w:cs="ArialMT"/>
          <w:sz w:val="21"/>
          <w:lang w:eastAsia="zh-CN"/>
        </w:rPr>
        <w:tab/>
      </w:r>
      <w:proofErr w:type="gramEnd"/>
      <w:r w:rsidRPr="002952A1">
        <w:rPr>
          <w:rFonts w:eastAsia="MS Mincho" w:cs="ArialMT"/>
          <w:sz w:val="21"/>
          <w:lang w:eastAsia="zh-CN"/>
        </w:rPr>
        <w:tab/>
        <w:t>Lower Side Band</w:t>
      </w:r>
    </w:p>
    <w:p w14:paraId="36190897"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MR   </w:t>
      </w:r>
      <w:r w:rsidRPr="002952A1">
        <w:rPr>
          <w:rFonts w:eastAsia="MS Mincho" w:cs="ArialMT"/>
          <w:sz w:val="21"/>
          <w:lang w:eastAsia="zh-CN"/>
        </w:rPr>
        <w:tab/>
      </w:r>
      <w:r w:rsidRPr="002952A1">
        <w:rPr>
          <w:rFonts w:eastAsia="MS Mincho" w:cs="ArialMT"/>
          <w:sz w:val="21"/>
          <w:lang w:eastAsia="zh-CN"/>
        </w:rPr>
        <w:tab/>
        <w:t>Microwave Radiometer</w:t>
      </w:r>
    </w:p>
    <w:p w14:paraId="796B4685"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NEDT</w:t>
      </w:r>
      <w:r w:rsidRPr="002952A1">
        <w:rPr>
          <w:rFonts w:eastAsia="MS Mincho" w:cs="ArialMT"/>
          <w:sz w:val="21"/>
          <w:lang w:eastAsia="zh-CN"/>
        </w:rPr>
        <w:tab/>
      </w:r>
      <w:r w:rsidRPr="002952A1">
        <w:rPr>
          <w:rFonts w:eastAsia="MS Mincho" w:cs="ArialMT"/>
          <w:sz w:val="21"/>
          <w:lang w:eastAsia="zh-CN"/>
        </w:rPr>
        <w:tab/>
        <w:t>Temperature sensitivity</w:t>
      </w:r>
    </w:p>
    <w:p w14:paraId="237D48F7"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OMB</w:t>
      </w:r>
      <w:r w:rsidRPr="002952A1">
        <w:rPr>
          <w:rFonts w:eastAsia="MS Mincho" w:cs="ArialMT"/>
          <w:sz w:val="21"/>
          <w:lang w:eastAsia="zh-CN"/>
        </w:rPr>
        <w:tab/>
      </w:r>
      <w:r w:rsidRPr="002952A1">
        <w:rPr>
          <w:rFonts w:eastAsia="MS Mincho" w:cs="ArialMT"/>
          <w:sz w:val="21"/>
          <w:lang w:eastAsia="zh-CN"/>
        </w:rPr>
        <w:tab/>
        <w:t>Observation field Minus Background field</w:t>
      </w:r>
    </w:p>
    <w:p w14:paraId="1864EDE5"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proofErr w:type="gramStart"/>
      <w:r w:rsidRPr="002952A1">
        <w:rPr>
          <w:rFonts w:eastAsia="MS Mincho" w:cs="ArialMT"/>
          <w:sz w:val="21"/>
          <w:lang w:eastAsia="zh-CN"/>
        </w:rPr>
        <w:t xml:space="preserve">PRT  </w:t>
      </w:r>
      <w:r w:rsidRPr="002952A1">
        <w:rPr>
          <w:rFonts w:eastAsia="MS Mincho" w:cs="ArialMT"/>
          <w:sz w:val="21"/>
          <w:lang w:eastAsia="zh-CN"/>
        </w:rPr>
        <w:tab/>
      </w:r>
      <w:proofErr w:type="gramEnd"/>
      <w:r w:rsidRPr="002952A1">
        <w:rPr>
          <w:rFonts w:eastAsia="MS Mincho" w:cs="ArialMT"/>
          <w:sz w:val="21"/>
          <w:lang w:eastAsia="zh-CN"/>
        </w:rPr>
        <w:tab/>
        <w:t>Platinum resistance thermometer</w:t>
      </w:r>
    </w:p>
    <w:p w14:paraId="73072C93"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proofErr w:type="gramStart"/>
      <w:r w:rsidRPr="002952A1">
        <w:rPr>
          <w:rFonts w:eastAsia="MS Mincho" w:cs="ArialMT"/>
          <w:sz w:val="21"/>
          <w:lang w:eastAsia="zh-CN"/>
        </w:rPr>
        <w:t xml:space="preserve">SCF  </w:t>
      </w:r>
      <w:r w:rsidRPr="002952A1">
        <w:rPr>
          <w:rFonts w:eastAsia="MS Mincho" w:cs="ArialMT"/>
          <w:sz w:val="21"/>
          <w:lang w:eastAsia="zh-CN"/>
        </w:rPr>
        <w:tab/>
      </w:r>
      <w:proofErr w:type="gramEnd"/>
      <w:r w:rsidRPr="002952A1">
        <w:rPr>
          <w:rFonts w:eastAsia="MS Mincho" w:cs="ArialMT"/>
          <w:sz w:val="21"/>
          <w:lang w:eastAsia="zh-CN"/>
        </w:rPr>
        <w:tab/>
        <w:t>Sensor Constant File</w:t>
      </w:r>
    </w:p>
    <w:p w14:paraId="7546010E"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bookmarkStart w:id="145" w:name="OLE_LINK161"/>
      <w:r w:rsidRPr="002952A1">
        <w:rPr>
          <w:rFonts w:eastAsia="MS Mincho" w:cs="ArialMT"/>
          <w:sz w:val="21"/>
          <w:lang w:eastAsia="zh-CN"/>
        </w:rPr>
        <w:lastRenderedPageBreak/>
        <w:t xml:space="preserve">SRF </w:t>
      </w:r>
      <w:r w:rsidRPr="002952A1">
        <w:rPr>
          <w:rFonts w:eastAsia="MS Mincho" w:cs="ArialMT"/>
          <w:sz w:val="21"/>
          <w:lang w:eastAsia="zh-CN"/>
        </w:rPr>
        <w:tab/>
      </w:r>
      <w:r w:rsidRPr="002952A1">
        <w:rPr>
          <w:rFonts w:eastAsia="MS Mincho" w:cs="ArialMT"/>
          <w:sz w:val="21"/>
          <w:lang w:eastAsia="zh-CN"/>
        </w:rPr>
        <w:tab/>
        <w:t>Spectral response function</w:t>
      </w:r>
    </w:p>
    <w:p w14:paraId="19A36775"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SSB </w:t>
      </w:r>
      <w:r w:rsidRPr="002952A1">
        <w:rPr>
          <w:rFonts w:eastAsia="MS Mincho" w:cs="ArialMT"/>
          <w:sz w:val="21"/>
          <w:lang w:eastAsia="zh-CN"/>
        </w:rPr>
        <w:tab/>
      </w:r>
      <w:r w:rsidRPr="002952A1">
        <w:rPr>
          <w:rFonts w:eastAsia="MS Mincho" w:cs="ArialMT"/>
          <w:sz w:val="21"/>
          <w:lang w:eastAsia="zh-CN"/>
        </w:rPr>
        <w:tab/>
        <w:t>Single Side Band</w:t>
      </w:r>
    </w:p>
    <w:p w14:paraId="2CC4A03D"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SSM/I </w:t>
      </w:r>
      <w:r w:rsidRPr="002952A1">
        <w:rPr>
          <w:rFonts w:eastAsia="MS Mincho" w:cs="ArialMT"/>
          <w:sz w:val="21"/>
          <w:lang w:eastAsia="zh-CN"/>
        </w:rPr>
        <w:tab/>
      </w:r>
      <w:r w:rsidRPr="002952A1">
        <w:rPr>
          <w:rFonts w:eastAsia="MS Mincho" w:cs="ArialMT"/>
          <w:sz w:val="21"/>
          <w:lang w:eastAsia="zh-CN"/>
        </w:rPr>
        <w:tab/>
        <w:t>Special Sensor Microwave / Imager</w:t>
      </w:r>
    </w:p>
    <w:p w14:paraId="0E440880"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TA</w:t>
      </w:r>
      <w:r w:rsidRPr="002952A1">
        <w:rPr>
          <w:rFonts w:eastAsia="MS Mincho" w:cs="ArialMT"/>
          <w:sz w:val="21"/>
          <w:lang w:eastAsia="zh-CN"/>
        </w:rPr>
        <w:tab/>
      </w:r>
      <w:r w:rsidRPr="002952A1">
        <w:rPr>
          <w:rFonts w:eastAsia="MS Mincho" w:cs="ArialMT"/>
          <w:sz w:val="21"/>
          <w:lang w:eastAsia="zh-CN"/>
        </w:rPr>
        <w:tab/>
      </w:r>
      <w:r w:rsidRPr="002952A1">
        <w:rPr>
          <w:rFonts w:eastAsia="MS Mincho" w:cs="ArialMT"/>
          <w:sz w:val="21"/>
          <w:lang w:eastAsia="zh-CN"/>
        </w:rPr>
        <w:tab/>
      </w:r>
      <w:r w:rsidR="002F5F19">
        <w:rPr>
          <w:rFonts w:eastAsia="MS Mincho" w:cs="ArialMT"/>
          <w:sz w:val="21"/>
          <w:lang w:eastAsia="zh-CN"/>
        </w:rPr>
        <w:tab/>
      </w:r>
      <w:r w:rsidRPr="002952A1">
        <w:rPr>
          <w:rFonts w:eastAsia="MS Mincho" w:cs="ArialMT"/>
          <w:sz w:val="21"/>
          <w:lang w:eastAsia="zh-CN"/>
        </w:rPr>
        <w:t>Antenna Temperature</w:t>
      </w:r>
    </w:p>
    <w:p w14:paraId="6306BCC9"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TB</w:t>
      </w:r>
      <w:r w:rsidRPr="002952A1">
        <w:rPr>
          <w:rFonts w:eastAsia="MS Mincho" w:cs="ArialMT"/>
          <w:sz w:val="21"/>
          <w:lang w:eastAsia="zh-CN"/>
        </w:rPr>
        <w:tab/>
      </w:r>
      <w:r w:rsidRPr="002952A1">
        <w:rPr>
          <w:rFonts w:eastAsia="MS Mincho" w:cs="ArialMT"/>
          <w:sz w:val="21"/>
          <w:lang w:eastAsia="zh-CN"/>
        </w:rPr>
        <w:tab/>
      </w:r>
      <w:r w:rsidRPr="002952A1">
        <w:rPr>
          <w:rFonts w:eastAsia="MS Mincho" w:cs="ArialMT"/>
          <w:sz w:val="21"/>
          <w:lang w:eastAsia="zh-CN"/>
        </w:rPr>
        <w:tab/>
      </w:r>
      <w:r w:rsidR="002F5F19">
        <w:rPr>
          <w:rFonts w:eastAsia="MS Mincho" w:cs="ArialMT"/>
          <w:sz w:val="21"/>
          <w:lang w:eastAsia="zh-CN"/>
        </w:rPr>
        <w:tab/>
      </w:r>
      <w:r w:rsidRPr="002952A1">
        <w:rPr>
          <w:rFonts w:eastAsia="MS Mincho" w:cs="ArialMT"/>
          <w:sz w:val="21"/>
          <w:lang w:eastAsia="zh-CN"/>
        </w:rPr>
        <w:t>Brightness Temperature</w:t>
      </w:r>
    </w:p>
    <w:bookmarkEnd w:id="145"/>
    <w:p w14:paraId="14856442"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UML</w:t>
      </w:r>
      <w:bookmarkStart w:id="146" w:name="OLE_LINK107"/>
      <w:bookmarkStart w:id="147" w:name="OLE_LINK106"/>
      <w:bookmarkStart w:id="148" w:name="OLE_LINK112"/>
      <w:r w:rsidRPr="002952A1">
        <w:rPr>
          <w:rFonts w:eastAsia="MS Mincho" w:cs="ArialMT"/>
          <w:sz w:val="21"/>
          <w:lang w:eastAsia="zh-CN"/>
        </w:rPr>
        <w:tab/>
      </w:r>
      <w:bookmarkEnd w:id="146"/>
      <w:bookmarkEnd w:id="147"/>
      <w:bookmarkEnd w:id="148"/>
      <w:r w:rsidRPr="002952A1">
        <w:rPr>
          <w:rFonts w:eastAsia="MS Mincho" w:cs="ArialMT"/>
          <w:sz w:val="21"/>
          <w:lang w:eastAsia="zh-CN"/>
        </w:rPr>
        <w:tab/>
        <w:t>Unified Modelling Language</w:t>
      </w:r>
    </w:p>
    <w:p w14:paraId="5C63E768"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proofErr w:type="gramStart"/>
      <w:r w:rsidRPr="002952A1">
        <w:rPr>
          <w:rFonts w:eastAsia="MS Mincho" w:cs="ArialMT"/>
          <w:sz w:val="21"/>
          <w:lang w:eastAsia="zh-CN"/>
        </w:rPr>
        <w:t xml:space="preserve">USB  </w:t>
      </w:r>
      <w:r w:rsidRPr="002952A1">
        <w:rPr>
          <w:rFonts w:eastAsia="MS Mincho" w:cs="ArialMT"/>
          <w:sz w:val="21"/>
          <w:lang w:eastAsia="zh-CN"/>
        </w:rPr>
        <w:tab/>
      </w:r>
      <w:proofErr w:type="gramEnd"/>
      <w:r w:rsidRPr="002952A1">
        <w:rPr>
          <w:rFonts w:eastAsia="MS Mincho" w:cs="ArialMT"/>
          <w:sz w:val="21"/>
          <w:lang w:eastAsia="zh-CN"/>
        </w:rPr>
        <w:tab/>
        <w:t>Upper Side Band</w:t>
      </w:r>
    </w:p>
    <w:p w14:paraId="7FB159CB" w14:textId="77777777" w:rsidR="00CE7843" w:rsidRPr="002952A1" w:rsidRDefault="00CE7843" w:rsidP="00CE7843">
      <w:pPr>
        <w:pStyle w:val="Heading2"/>
        <w:rPr>
          <w:sz w:val="23"/>
          <w:szCs w:val="23"/>
        </w:rPr>
      </w:pPr>
      <w:bookmarkStart w:id="149" w:name="_Toc453263393"/>
      <w:bookmarkStart w:id="150" w:name="_Toc33113558"/>
      <w:r w:rsidRPr="002952A1">
        <w:rPr>
          <w:sz w:val="23"/>
          <w:szCs w:val="23"/>
        </w:rPr>
        <w:t>Symbols</w:t>
      </w:r>
      <w:bookmarkEnd w:id="149"/>
      <w:bookmarkEnd w:id="150"/>
    </w:p>
    <w:p w14:paraId="51CEB8DB" w14:textId="77777777" w:rsidR="00CE7843" w:rsidRPr="002952A1" w:rsidRDefault="00CE7843" w:rsidP="00CE7843">
      <w:pPr>
        <w:spacing w:after="0" w:line="276" w:lineRule="auto"/>
        <w:rPr>
          <w:sz w:val="21"/>
        </w:rPr>
      </w:pPr>
      <w:bookmarkStart w:id="151" w:name="OLE_LINK190"/>
      <w:bookmarkStart w:id="152" w:name="OLE_LINK189"/>
      <w:r w:rsidRPr="002952A1">
        <w:rPr>
          <w:i/>
          <w:sz w:val="21"/>
        </w:rPr>
        <w:t>B</w:t>
      </w:r>
      <w:bookmarkEnd w:id="151"/>
      <w:bookmarkEnd w:id="152"/>
      <w:r w:rsidRPr="002952A1">
        <w:rPr>
          <w:i/>
          <w:sz w:val="21"/>
        </w:rPr>
        <w:tab/>
      </w:r>
      <w:r w:rsidRPr="002952A1">
        <w:rPr>
          <w:i/>
          <w:sz w:val="21"/>
        </w:rPr>
        <w:tab/>
      </w:r>
      <w:r>
        <w:rPr>
          <w:i/>
          <w:sz w:val="21"/>
        </w:rPr>
        <w:tab/>
      </w:r>
      <w:r w:rsidR="002F5F19">
        <w:rPr>
          <w:i/>
          <w:sz w:val="21"/>
        </w:rPr>
        <w:tab/>
      </w:r>
      <w:r w:rsidRPr="002952A1">
        <w:rPr>
          <w:rFonts w:hint="eastAsia"/>
          <w:sz w:val="21"/>
          <w:lang w:eastAsia="zh-CN"/>
        </w:rPr>
        <w:t>radio</w:t>
      </w:r>
      <w:r w:rsidRPr="002952A1">
        <w:rPr>
          <w:sz w:val="21"/>
          <w:lang w:eastAsia="zh-CN"/>
        </w:rPr>
        <w:t>meter system</w:t>
      </w:r>
      <w:r w:rsidRPr="002952A1">
        <w:rPr>
          <w:sz w:val="21"/>
        </w:rPr>
        <w:t xml:space="preserve"> bandwidth</w:t>
      </w:r>
    </w:p>
    <w:p w14:paraId="029689FF" w14:textId="77777777" w:rsidR="00CE7843" w:rsidRPr="002952A1" w:rsidRDefault="00CE7843" w:rsidP="00CE7843">
      <w:pPr>
        <w:spacing w:after="0" w:line="276" w:lineRule="auto"/>
        <w:rPr>
          <w:sz w:val="21"/>
        </w:rPr>
      </w:pPr>
      <w:r w:rsidRPr="002952A1">
        <w:rPr>
          <w:i/>
          <w:iCs/>
          <w:sz w:val="21"/>
        </w:rPr>
        <w:t>B</w:t>
      </w:r>
      <w:r w:rsidRPr="002952A1">
        <w:rPr>
          <w:i/>
          <w:iCs/>
          <w:sz w:val="21"/>
          <w:vertAlign w:val="subscript"/>
        </w:rPr>
        <w:t>3dB</w:t>
      </w:r>
      <w:r w:rsidRPr="002952A1">
        <w:rPr>
          <w:i/>
          <w:iCs/>
          <w:sz w:val="21"/>
        </w:rPr>
        <w:tab/>
      </w:r>
      <w:r w:rsidRPr="002952A1">
        <w:rPr>
          <w:sz w:val="21"/>
        </w:rPr>
        <w:tab/>
      </w:r>
      <w:r>
        <w:rPr>
          <w:sz w:val="21"/>
        </w:rPr>
        <w:tab/>
      </w:r>
      <w:r w:rsidR="002F5F19">
        <w:rPr>
          <w:sz w:val="21"/>
        </w:rPr>
        <w:tab/>
      </w:r>
      <w:r w:rsidRPr="002952A1">
        <w:rPr>
          <w:sz w:val="21"/>
        </w:rPr>
        <w:t>half-power bandwidth</w:t>
      </w:r>
    </w:p>
    <w:p w14:paraId="6438A658" w14:textId="77777777" w:rsidR="00CE7843" w:rsidRPr="002952A1" w:rsidRDefault="00CE7843" w:rsidP="00CE7843">
      <w:pPr>
        <w:spacing w:after="0" w:line="276" w:lineRule="auto"/>
        <w:rPr>
          <w:sz w:val="21"/>
        </w:rPr>
      </w:pPr>
      <w:r w:rsidRPr="002952A1">
        <w:rPr>
          <w:i/>
          <w:sz w:val="21"/>
        </w:rPr>
        <w:t>B(v)</w:t>
      </w:r>
      <w:r w:rsidRPr="002952A1">
        <w:rPr>
          <w:sz w:val="21"/>
        </w:rPr>
        <w:t xml:space="preserve"> </w:t>
      </w:r>
      <w:r w:rsidRPr="002952A1">
        <w:rPr>
          <w:sz w:val="21"/>
        </w:rPr>
        <w:tab/>
      </w:r>
      <w:r>
        <w:rPr>
          <w:sz w:val="21"/>
        </w:rPr>
        <w:tab/>
      </w:r>
      <w:r w:rsidRPr="002952A1">
        <w:rPr>
          <w:sz w:val="21"/>
        </w:rPr>
        <w:t>spectral response function</w:t>
      </w:r>
    </w:p>
    <w:p w14:paraId="6C526C57" w14:textId="77777777" w:rsidR="00CE7843" w:rsidRPr="002952A1" w:rsidRDefault="00CE7843" w:rsidP="00CE7843">
      <w:pPr>
        <w:pStyle w:val="Note"/>
        <w:tabs>
          <w:tab w:val="clear" w:pos="960"/>
          <w:tab w:val="left" w:pos="738"/>
          <w:tab w:val="left" w:pos="1433"/>
        </w:tabs>
        <w:spacing w:line="276" w:lineRule="auto"/>
        <w:rPr>
          <w:rFonts w:ascii="Cambria" w:hAnsi="Cambria"/>
          <w:sz w:val="21"/>
        </w:rPr>
      </w:pPr>
      <w:r w:rsidRPr="002952A1">
        <w:rPr>
          <w:rFonts w:ascii="Cambria" w:hAnsi="Cambria"/>
          <w:i/>
          <w:sz w:val="21"/>
        </w:rPr>
        <w:t>c</w:t>
      </w:r>
      <w:r w:rsidRPr="002952A1">
        <w:rPr>
          <w:rFonts w:ascii="Cambria" w:hAnsi="Cambria"/>
          <w:sz w:val="21"/>
        </w:rPr>
        <w:t xml:space="preserve"> </w:t>
      </w:r>
      <w:r w:rsidRPr="002952A1">
        <w:rPr>
          <w:rFonts w:ascii="Cambria" w:hAnsi="Cambria"/>
          <w:sz w:val="21"/>
        </w:rPr>
        <w:tab/>
        <w:t xml:space="preserve"> </w:t>
      </w:r>
      <w:r w:rsidR="002F5F19">
        <w:rPr>
          <w:rFonts w:ascii="Cambria" w:hAnsi="Cambria"/>
          <w:sz w:val="21"/>
        </w:rPr>
        <w:t xml:space="preserve">    </w:t>
      </w:r>
      <w:r w:rsidRPr="002952A1">
        <w:rPr>
          <w:rFonts w:ascii="Cambria" w:hAnsi="Cambria"/>
          <w:sz w:val="21"/>
        </w:rPr>
        <w:t>velocity of light</w:t>
      </w:r>
      <w:r>
        <w:rPr>
          <w:rFonts w:ascii="Cambria" w:hAnsi="Cambria"/>
          <w:sz w:val="21"/>
        </w:rPr>
        <w:t xml:space="preserve"> in vacuum</w:t>
      </w:r>
      <w:r w:rsidRPr="002952A1">
        <w:rPr>
          <w:rFonts w:ascii="Cambria" w:hAnsi="Cambria"/>
          <w:sz w:val="21"/>
        </w:rPr>
        <w:t xml:space="preserve"> (2.997925</w:t>
      </w:r>
      <w:r w:rsidRPr="002952A1">
        <w:rPr>
          <w:rFonts w:ascii="Cambria" w:hAnsi="Cambria"/>
          <w:sz w:val="21"/>
        </w:rPr>
        <w:sym w:font="Symbol" w:char="F0B4"/>
      </w:r>
      <w:r w:rsidRPr="002952A1">
        <w:rPr>
          <w:rFonts w:ascii="Cambria" w:hAnsi="Cambria"/>
          <w:sz w:val="21"/>
        </w:rPr>
        <w:t>10</w:t>
      </w:r>
      <w:r w:rsidRPr="002952A1">
        <w:rPr>
          <w:rFonts w:ascii="Cambria" w:hAnsi="Cambria"/>
          <w:sz w:val="21"/>
          <w:vertAlign w:val="superscript"/>
        </w:rPr>
        <w:t>8</w:t>
      </w:r>
      <w:r w:rsidRPr="002952A1">
        <w:rPr>
          <w:rFonts w:ascii="Cambria" w:hAnsi="Cambria"/>
          <w:sz w:val="21"/>
        </w:rPr>
        <w:t>m/s)</w:t>
      </w:r>
    </w:p>
    <w:p w14:paraId="31132571" w14:textId="77777777" w:rsidR="00CE7843" w:rsidRPr="002952A1" w:rsidRDefault="00CE7843" w:rsidP="002F5F19">
      <w:pPr>
        <w:pStyle w:val="Note"/>
        <w:tabs>
          <w:tab w:val="clear" w:pos="960"/>
          <w:tab w:val="left" w:pos="738"/>
          <w:tab w:val="left" w:pos="1225"/>
        </w:tabs>
        <w:spacing w:line="276" w:lineRule="auto"/>
        <w:rPr>
          <w:rFonts w:ascii="Cambria" w:hAnsi="Cambria"/>
          <w:sz w:val="21"/>
        </w:rPr>
      </w:pPr>
      <w:proofErr w:type="spellStart"/>
      <w:r w:rsidRPr="002952A1">
        <w:rPr>
          <w:rFonts w:ascii="Cambria" w:hAnsi="Cambria"/>
          <w:sz w:val="21"/>
        </w:rPr>
        <w:t>dA</w:t>
      </w:r>
      <w:proofErr w:type="spellEnd"/>
      <w:r w:rsidRPr="002952A1">
        <w:rPr>
          <w:rFonts w:ascii="Cambria" w:hAnsi="Cambria"/>
          <w:sz w:val="21"/>
        </w:rPr>
        <w:t xml:space="preserve"> </w:t>
      </w:r>
      <w:r w:rsidRPr="002952A1">
        <w:rPr>
          <w:rFonts w:ascii="Cambria" w:hAnsi="Cambria"/>
          <w:sz w:val="21"/>
        </w:rPr>
        <w:tab/>
      </w:r>
      <w:r>
        <w:rPr>
          <w:rFonts w:ascii="Cambria" w:hAnsi="Cambria"/>
          <w:sz w:val="21"/>
        </w:rPr>
        <w:tab/>
      </w:r>
      <w:r w:rsidRPr="002952A1">
        <w:rPr>
          <w:rFonts w:ascii="Cambria" w:hAnsi="Cambria"/>
          <w:sz w:val="21"/>
        </w:rPr>
        <w:t>area element</w:t>
      </w:r>
    </w:p>
    <w:p w14:paraId="46901FD1" w14:textId="77777777" w:rsidR="00CE7843" w:rsidRPr="002952A1" w:rsidRDefault="00CE7843" w:rsidP="00CE7843">
      <w:pPr>
        <w:tabs>
          <w:tab w:val="clear" w:pos="403"/>
          <w:tab w:val="left" w:pos="620"/>
        </w:tabs>
        <w:spacing w:after="0" w:line="276" w:lineRule="auto"/>
        <w:rPr>
          <w:rFonts w:eastAsia="SimSun"/>
          <w:sz w:val="21"/>
          <w:lang w:eastAsia="zh-CN"/>
        </w:rPr>
      </w:pPr>
      <w:r w:rsidRPr="002952A1">
        <w:rPr>
          <w:rFonts w:ascii="SimSun" w:eastAsia="SimSun" w:hAnsi="SimSun" w:hint="eastAsia"/>
          <w:sz w:val="21"/>
          <w:lang w:eastAsia="zh-CN"/>
        </w:rPr>
        <w:t>dΩ</w:t>
      </w:r>
      <w:r w:rsidRPr="002952A1">
        <w:rPr>
          <w:rFonts w:eastAsia="SimSun"/>
          <w:sz w:val="21"/>
          <w:lang w:eastAsia="zh-CN"/>
        </w:rPr>
        <w:t xml:space="preserve"> </w:t>
      </w:r>
      <w:r w:rsidRPr="002952A1">
        <w:rPr>
          <w:rFonts w:eastAsia="SimSun"/>
          <w:sz w:val="21"/>
          <w:lang w:eastAsia="zh-CN"/>
        </w:rPr>
        <w:tab/>
      </w:r>
      <w:r w:rsidRPr="002952A1">
        <w:rPr>
          <w:rFonts w:eastAsia="SimSun"/>
          <w:sz w:val="21"/>
          <w:lang w:eastAsia="zh-CN"/>
        </w:rPr>
        <w:tab/>
      </w:r>
      <w:r>
        <w:rPr>
          <w:rFonts w:eastAsia="SimSun"/>
          <w:sz w:val="21"/>
          <w:lang w:eastAsia="zh-CN"/>
        </w:rPr>
        <w:tab/>
      </w:r>
      <w:r w:rsidRPr="002952A1">
        <w:rPr>
          <w:rFonts w:eastAsia="SimSun"/>
          <w:sz w:val="21"/>
          <w:lang w:eastAsia="zh-CN"/>
        </w:rPr>
        <w:t>differential solid angle</w:t>
      </w:r>
    </w:p>
    <w:p w14:paraId="22215E82" w14:textId="77777777" w:rsidR="00CE7843" w:rsidRPr="002952A1" w:rsidRDefault="00CE7843" w:rsidP="00CE7843">
      <w:pPr>
        <w:tabs>
          <w:tab w:val="clear" w:pos="403"/>
          <w:tab w:val="left" w:pos="733"/>
        </w:tabs>
        <w:spacing w:after="0" w:line="276" w:lineRule="auto"/>
        <w:rPr>
          <w:sz w:val="21"/>
        </w:rPr>
      </w:pPr>
      <w:proofErr w:type="spellStart"/>
      <w:r w:rsidRPr="002952A1">
        <w:rPr>
          <w:rFonts w:eastAsia="SimSun"/>
          <w:i/>
          <w:sz w:val="21"/>
          <w:lang w:eastAsia="zh-CN"/>
        </w:rPr>
        <w:t>F</w:t>
      </w:r>
      <w:r w:rsidRPr="002952A1">
        <w:rPr>
          <w:rFonts w:eastAsia="SimSun"/>
          <w:i/>
          <w:sz w:val="21"/>
          <w:vertAlign w:val="subscript"/>
          <w:lang w:eastAsia="zh-CN"/>
        </w:rPr>
        <w:t>n</w:t>
      </w:r>
      <w:proofErr w:type="spellEnd"/>
      <w:r w:rsidRPr="002952A1">
        <w:rPr>
          <w:rFonts w:eastAsia="SimSun"/>
          <w:sz w:val="21"/>
          <w:lang w:eastAsia="zh-CN"/>
        </w:rPr>
        <w:t xml:space="preserve"> </w:t>
      </w:r>
      <w:r w:rsidRPr="002952A1">
        <w:rPr>
          <w:rFonts w:eastAsia="SimSun"/>
          <w:sz w:val="21"/>
          <w:lang w:eastAsia="zh-CN"/>
        </w:rPr>
        <w:tab/>
        <w:t xml:space="preserve"> </w:t>
      </w:r>
      <w:r>
        <w:rPr>
          <w:rFonts w:eastAsia="SimSun"/>
          <w:sz w:val="21"/>
          <w:lang w:eastAsia="zh-CN"/>
        </w:rPr>
        <w:tab/>
      </w:r>
      <w:r w:rsidR="002F5F19">
        <w:rPr>
          <w:rFonts w:eastAsia="SimSun"/>
          <w:sz w:val="21"/>
          <w:lang w:eastAsia="zh-CN"/>
        </w:rPr>
        <w:tab/>
      </w:r>
      <w:r w:rsidRPr="002952A1">
        <w:rPr>
          <w:rFonts w:eastAsia="SimSun"/>
          <w:sz w:val="21"/>
          <w:lang w:eastAsia="zh-CN"/>
        </w:rPr>
        <w:t>antenna pattern</w:t>
      </w:r>
    </w:p>
    <w:p w14:paraId="753362F0" w14:textId="77777777" w:rsidR="00CE7843" w:rsidRPr="002952A1" w:rsidRDefault="00CE7843" w:rsidP="00CE7843">
      <w:pPr>
        <w:tabs>
          <w:tab w:val="clear" w:pos="403"/>
          <w:tab w:val="left" w:pos="1415"/>
        </w:tabs>
        <w:spacing w:after="0" w:line="276" w:lineRule="auto"/>
        <w:rPr>
          <w:rFonts w:eastAsia="SimSun"/>
          <w:sz w:val="21"/>
          <w:lang w:eastAsia="zh-CN"/>
        </w:rPr>
      </w:pPr>
      <w:proofErr w:type="spellStart"/>
      <w:proofErr w:type="gramStart"/>
      <w:r w:rsidRPr="002952A1">
        <w:rPr>
          <w:i/>
          <w:sz w:val="21"/>
          <w:lang w:eastAsia="zh-CN"/>
        </w:rPr>
        <w:t>F</w:t>
      </w:r>
      <w:r w:rsidRPr="002952A1">
        <w:rPr>
          <w:rFonts w:eastAsia="SimSun"/>
          <w:i/>
          <w:sz w:val="21"/>
          <w:vertAlign w:val="subscript"/>
          <w:lang w:eastAsia="zh-CN"/>
        </w:rPr>
        <w:t>n,PP</w:t>
      </w:r>
      <w:proofErr w:type="spellEnd"/>
      <w:proofErr w:type="gramEnd"/>
      <w:r w:rsidRPr="002952A1">
        <w:rPr>
          <w:rFonts w:eastAsia="SimSun"/>
          <w:sz w:val="21"/>
          <w:lang w:eastAsia="zh-CN"/>
        </w:rPr>
        <w:t xml:space="preserve">        co-polarization antenna pattern;</w:t>
      </w:r>
    </w:p>
    <w:p w14:paraId="4F67767D" w14:textId="77777777" w:rsidR="00CE7843" w:rsidRPr="002952A1" w:rsidRDefault="00CE7843" w:rsidP="00CE7843">
      <w:pPr>
        <w:tabs>
          <w:tab w:val="clear" w:pos="403"/>
          <w:tab w:val="left" w:pos="1701"/>
        </w:tabs>
        <w:spacing w:after="0" w:line="276" w:lineRule="auto"/>
        <w:rPr>
          <w:rFonts w:eastAsia="SimSun"/>
          <w:sz w:val="21"/>
          <w:lang w:eastAsia="zh-CN"/>
        </w:rPr>
      </w:pPr>
      <w:proofErr w:type="spellStart"/>
      <w:proofErr w:type="gramStart"/>
      <w:r w:rsidRPr="002952A1">
        <w:rPr>
          <w:rFonts w:eastAsia="SimSun"/>
          <w:i/>
          <w:sz w:val="21"/>
          <w:lang w:eastAsia="zh-CN"/>
        </w:rPr>
        <w:t>F</w:t>
      </w:r>
      <w:r w:rsidRPr="002952A1">
        <w:rPr>
          <w:rFonts w:eastAsia="SimSun"/>
          <w:i/>
          <w:sz w:val="21"/>
          <w:vertAlign w:val="subscript"/>
          <w:lang w:eastAsia="zh-CN"/>
        </w:rPr>
        <w:t>n,PQ</w:t>
      </w:r>
      <w:proofErr w:type="spellEnd"/>
      <w:proofErr w:type="gramEnd"/>
      <w:r w:rsidRPr="002952A1">
        <w:rPr>
          <w:rFonts w:eastAsia="SimSun"/>
          <w:i/>
          <w:sz w:val="21"/>
          <w:vertAlign w:val="subscript"/>
          <w:lang w:eastAsia="zh-CN"/>
        </w:rPr>
        <w:t xml:space="preserve"> </w:t>
      </w:r>
      <w:r w:rsidRPr="002952A1">
        <w:rPr>
          <w:rFonts w:eastAsia="SimSun"/>
          <w:sz w:val="21"/>
          <w:lang w:eastAsia="zh-CN"/>
        </w:rPr>
        <w:t xml:space="preserve">      </w:t>
      </w:r>
      <w:r>
        <w:rPr>
          <w:rFonts w:eastAsia="SimSun"/>
          <w:sz w:val="21"/>
          <w:lang w:eastAsia="zh-CN"/>
        </w:rPr>
        <w:t xml:space="preserve"> </w:t>
      </w:r>
      <w:r w:rsidR="002F5F19">
        <w:rPr>
          <w:rFonts w:eastAsia="SimSun"/>
          <w:sz w:val="21"/>
          <w:lang w:eastAsia="zh-CN"/>
        </w:rPr>
        <w:t xml:space="preserve"> </w:t>
      </w:r>
      <w:r w:rsidRPr="002952A1">
        <w:rPr>
          <w:rFonts w:eastAsia="SimSun"/>
          <w:sz w:val="21"/>
          <w:lang w:eastAsia="zh-CN"/>
        </w:rPr>
        <w:t>cross-polarization antenna pattern;</w:t>
      </w:r>
    </w:p>
    <w:p w14:paraId="4F39896D" w14:textId="77777777" w:rsidR="00CE7843" w:rsidRPr="002952A1" w:rsidRDefault="00CE7843" w:rsidP="00CE7843">
      <w:pPr>
        <w:spacing w:after="0" w:line="276" w:lineRule="auto"/>
        <w:rPr>
          <w:sz w:val="21"/>
        </w:rPr>
      </w:pPr>
      <w:r w:rsidRPr="002952A1">
        <w:rPr>
          <w:i/>
          <w:iCs/>
          <w:sz w:val="21"/>
        </w:rPr>
        <w:t xml:space="preserve">h </w:t>
      </w:r>
      <w:r w:rsidRPr="002952A1">
        <w:rPr>
          <w:sz w:val="21"/>
        </w:rPr>
        <w:tab/>
      </w:r>
      <w:r w:rsidRPr="002952A1">
        <w:rPr>
          <w:sz w:val="21"/>
        </w:rPr>
        <w:tab/>
      </w:r>
      <w:r>
        <w:rPr>
          <w:sz w:val="21"/>
        </w:rPr>
        <w:tab/>
      </w:r>
      <w:r w:rsidR="002F5F19">
        <w:rPr>
          <w:sz w:val="21"/>
        </w:rPr>
        <w:tab/>
      </w:r>
      <w:r w:rsidRPr="002952A1">
        <w:rPr>
          <w:sz w:val="21"/>
        </w:rPr>
        <w:t>Plank</w:t>
      </w:r>
      <w:r w:rsidRPr="002952A1">
        <w:rPr>
          <w:rFonts w:eastAsia="SimSun"/>
          <w:sz w:val="21"/>
          <w:lang w:eastAsia="zh-CN"/>
        </w:rPr>
        <w:t xml:space="preserve">’s constant </w:t>
      </w:r>
      <w:r w:rsidRPr="002952A1">
        <w:rPr>
          <w:sz w:val="21"/>
        </w:rPr>
        <w:t>(</w:t>
      </w:r>
      <w:r w:rsidRPr="002952A1">
        <w:rPr>
          <w:rFonts w:hint="eastAsia"/>
          <w:sz w:val="21"/>
        </w:rPr>
        <w:t>6.62607</w:t>
      </w:r>
      <w:r w:rsidRPr="002952A1">
        <w:rPr>
          <w:rFonts w:hint="eastAsia"/>
          <w:sz w:val="21"/>
        </w:rPr>
        <w:sym w:font="Symbol" w:char="F0B4"/>
      </w:r>
      <w:r w:rsidRPr="002952A1">
        <w:rPr>
          <w:rFonts w:hint="eastAsia"/>
          <w:sz w:val="21"/>
        </w:rPr>
        <w:t>10</w:t>
      </w:r>
      <w:r w:rsidRPr="002952A1">
        <w:rPr>
          <w:rFonts w:hint="eastAsia"/>
          <w:sz w:val="21"/>
          <w:vertAlign w:val="superscript"/>
        </w:rPr>
        <w:t>-34</w:t>
      </w:r>
      <w:r w:rsidRPr="002952A1">
        <w:rPr>
          <w:rFonts w:hint="eastAsia"/>
          <w:sz w:val="21"/>
        </w:rPr>
        <w:t xml:space="preserve"> joules</w:t>
      </w:r>
      <w:r w:rsidRPr="002952A1">
        <w:rPr>
          <w:rFonts w:hint="eastAsia"/>
          <w:sz w:val="21"/>
          <w:lang w:eastAsia="zh-CN"/>
        </w:rPr>
        <w:t>·</w:t>
      </w:r>
      <w:r w:rsidRPr="002952A1">
        <w:rPr>
          <w:rFonts w:hint="eastAsia"/>
          <w:sz w:val="21"/>
          <w:lang w:eastAsia="zh-CN"/>
        </w:rPr>
        <w:t>s</w:t>
      </w:r>
      <w:r w:rsidRPr="002952A1">
        <w:rPr>
          <w:sz w:val="21"/>
        </w:rPr>
        <w:t>)</w:t>
      </w:r>
    </w:p>
    <w:p w14:paraId="6D5A09A4" w14:textId="77777777" w:rsidR="00CE7843" w:rsidRPr="002952A1" w:rsidRDefault="001C3002" w:rsidP="00CE7843">
      <w:pPr>
        <w:spacing w:after="0" w:line="276" w:lineRule="auto"/>
        <w:rPr>
          <w:sz w:val="21"/>
        </w:rPr>
      </w:pPr>
      <m:oMath>
        <m:sSub>
          <m:sSubPr>
            <m:ctrlPr>
              <w:rPr>
                <w:rFonts w:ascii="Cambria Math" w:hAnsi="Cambria Math"/>
                <w:i/>
                <w:sz w:val="21"/>
              </w:rPr>
            </m:ctrlPr>
          </m:sSubPr>
          <m:e>
            <m:r>
              <w:rPr>
                <w:rFonts w:ascii="Cambria Math" w:hAnsi="Cambria Math"/>
                <w:sz w:val="21"/>
              </w:rPr>
              <m:t>I</m:t>
            </m:r>
          </m:e>
          <m:sub>
            <m:r>
              <w:rPr>
                <w:rFonts w:ascii="Cambria Math" w:hAnsi="Cambria Math"/>
                <w:sz w:val="21"/>
              </w:rPr>
              <m:t>bb,v</m:t>
            </m:r>
          </m:sub>
        </m:sSub>
      </m:oMath>
      <w:r w:rsidR="00CE7843" w:rsidRPr="002952A1">
        <w:rPr>
          <w:rFonts w:hint="eastAsia"/>
          <w:sz w:val="21"/>
        </w:rPr>
        <w:tab/>
      </w:r>
      <w:r w:rsidR="00CE7843" w:rsidRPr="002952A1">
        <w:rPr>
          <w:sz w:val="21"/>
        </w:rPr>
        <w:tab/>
      </w:r>
      <w:r w:rsidR="00CE7843">
        <w:rPr>
          <w:sz w:val="21"/>
        </w:rPr>
        <w:tab/>
      </w:r>
      <w:r w:rsidR="002F5F19">
        <w:rPr>
          <w:sz w:val="21"/>
        </w:rPr>
        <w:tab/>
      </w:r>
      <w:r w:rsidR="00CE7843" w:rsidRPr="002952A1">
        <w:rPr>
          <w:sz w:val="21"/>
        </w:rPr>
        <w:t xml:space="preserve">blackbody </w:t>
      </w:r>
      <w:r w:rsidR="00CE7843" w:rsidRPr="002952A1">
        <w:rPr>
          <w:rFonts w:eastAsia="SimSun" w:hint="eastAsia"/>
          <w:sz w:val="21"/>
          <w:lang w:eastAsia="zh-CN"/>
        </w:rPr>
        <w:t>r</w:t>
      </w:r>
      <w:r w:rsidR="00CE7843" w:rsidRPr="002952A1">
        <w:rPr>
          <w:sz w:val="21"/>
        </w:rPr>
        <w:t>adiance</w:t>
      </w:r>
    </w:p>
    <w:p w14:paraId="3230B9C3" w14:textId="77777777" w:rsidR="00CE7843" w:rsidRPr="002F5F19" w:rsidRDefault="00CE7843" w:rsidP="00CE7843">
      <w:pPr>
        <w:spacing w:after="0" w:line="276" w:lineRule="auto"/>
        <w:rPr>
          <w:sz w:val="21"/>
          <w:lang w:val="en-US"/>
        </w:rPr>
      </w:pPr>
      <w:r w:rsidRPr="002F5F19">
        <w:rPr>
          <w:i/>
          <w:sz w:val="21"/>
          <w:lang w:val="en-US"/>
        </w:rPr>
        <w:t>I</w:t>
      </w:r>
      <w:r w:rsidRPr="002F5F19">
        <w:rPr>
          <w:i/>
          <w:sz w:val="21"/>
          <w:vertAlign w:val="subscript"/>
          <w:lang w:val="en-US"/>
        </w:rPr>
        <w:t>V</w:t>
      </w:r>
      <w:r w:rsidRPr="002F5F19">
        <w:rPr>
          <w:rFonts w:hint="eastAsia"/>
          <w:sz w:val="21"/>
          <w:lang w:val="en-US"/>
        </w:rPr>
        <w:tab/>
      </w:r>
      <w:r w:rsidRPr="002F5F19">
        <w:rPr>
          <w:sz w:val="21"/>
          <w:lang w:val="en-US"/>
        </w:rPr>
        <w:tab/>
      </w:r>
      <w:r w:rsidRPr="002F5F19">
        <w:rPr>
          <w:sz w:val="21"/>
          <w:lang w:val="en-US"/>
        </w:rPr>
        <w:tab/>
      </w:r>
      <w:r w:rsidR="002F5F19">
        <w:rPr>
          <w:sz w:val="21"/>
          <w:lang w:val="en-US"/>
        </w:rPr>
        <w:tab/>
      </w:r>
      <w:r w:rsidRPr="002F5F19">
        <w:rPr>
          <w:rFonts w:eastAsia="SimSun" w:hint="eastAsia"/>
          <w:sz w:val="21"/>
          <w:lang w:val="en-US" w:eastAsia="zh-CN"/>
        </w:rPr>
        <w:t>r</w:t>
      </w:r>
      <w:r w:rsidRPr="002F5F19">
        <w:rPr>
          <w:sz w:val="21"/>
          <w:lang w:val="en-US"/>
        </w:rPr>
        <w:t>adiance</w:t>
      </w:r>
    </w:p>
    <w:p w14:paraId="125337F2" w14:textId="77777777" w:rsidR="00CE7843" w:rsidRPr="002F5F19" w:rsidRDefault="00CE7843" w:rsidP="00CE7843">
      <w:pPr>
        <w:spacing w:after="0" w:line="276" w:lineRule="auto"/>
        <w:rPr>
          <w:i/>
          <w:sz w:val="21"/>
          <w:lang w:val="en-US"/>
        </w:rPr>
      </w:pPr>
      <w:r w:rsidRPr="002F5F19">
        <w:rPr>
          <w:i/>
          <w:sz w:val="21"/>
          <w:lang w:val="en-US"/>
        </w:rPr>
        <w:t>k</w:t>
      </w:r>
      <w:r w:rsidRPr="002F5F19">
        <w:rPr>
          <w:i/>
          <w:sz w:val="21"/>
          <w:lang w:val="en-US"/>
        </w:rPr>
        <w:tab/>
        <w:t xml:space="preserve">   </w:t>
      </w:r>
      <w:r w:rsidRPr="002F5F19">
        <w:rPr>
          <w:i/>
          <w:sz w:val="21"/>
          <w:lang w:val="en-US"/>
        </w:rPr>
        <w:tab/>
      </w:r>
      <w:r w:rsidRPr="002F5F19">
        <w:rPr>
          <w:i/>
          <w:sz w:val="21"/>
          <w:lang w:val="en-US"/>
        </w:rPr>
        <w:tab/>
      </w:r>
      <w:r w:rsidRPr="002F5F19">
        <w:rPr>
          <w:rFonts w:eastAsia="SimSun"/>
          <w:sz w:val="21"/>
          <w:lang w:val="en-US" w:eastAsia="zh-CN"/>
        </w:rPr>
        <w:t xml:space="preserve">Boltzmann’s constant </w:t>
      </w:r>
      <w:r w:rsidRPr="002F5F19">
        <w:rPr>
          <w:sz w:val="21"/>
          <w:lang w:val="en-US"/>
        </w:rPr>
        <w:t>(1.38064852</w:t>
      </w:r>
      <w:r w:rsidRPr="002952A1">
        <w:rPr>
          <w:sz w:val="21"/>
        </w:rPr>
        <w:sym w:font="Symbol" w:char="F0B4"/>
      </w:r>
      <w:r w:rsidRPr="002F5F19">
        <w:rPr>
          <w:sz w:val="21"/>
          <w:lang w:val="en-US"/>
        </w:rPr>
        <w:t>10</w:t>
      </w:r>
      <w:r w:rsidRPr="002F5F19">
        <w:rPr>
          <w:sz w:val="21"/>
          <w:vertAlign w:val="superscript"/>
          <w:lang w:val="en-US"/>
        </w:rPr>
        <w:t>-23</w:t>
      </w:r>
      <w:r w:rsidRPr="002F5F19">
        <w:rPr>
          <w:sz w:val="21"/>
          <w:lang w:val="en-US"/>
        </w:rPr>
        <w:t xml:space="preserve"> joules/K)</w:t>
      </w:r>
    </w:p>
    <w:p w14:paraId="1D960B0B" w14:textId="77777777" w:rsidR="00CE7843" w:rsidRPr="002952A1" w:rsidRDefault="00CE7843" w:rsidP="00CE7843">
      <w:pPr>
        <w:spacing w:after="0" w:line="276" w:lineRule="auto"/>
        <w:rPr>
          <w:sz w:val="21"/>
        </w:rPr>
      </w:pPr>
      <w:proofErr w:type="spellStart"/>
      <w:r w:rsidRPr="002952A1">
        <w:rPr>
          <w:i/>
          <w:sz w:val="21"/>
        </w:rPr>
        <w:t>L</w:t>
      </w:r>
      <w:r w:rsidRPr="002952A1">
        <w:rPr>
          <w:i/>
          <w:sz w:val="21"/>
          <w:vertAlign w:val="subscript"/>
        </w:rPr>
        <w:t>f</w:t>
      </w:r>
      <w:proofErr w:type="spellEnd"/>
      <w:r w:rsidRPr="002952A1">
        <w:rPr>
          <w:i/>
          <w:sz w:val="21"/>
        </w:rPr>
        <w:t xml:space="preserve"> </w:t>
      </w:r>
      <w:proofErr w:type="gramStart"/>
      <w:r w:rsidRPr="002952A1">
        <w:rPr>
          <w:i/>
          <w:sz w:val="21"/>
        </w:rPr>
        <w:tab/>
      </w:r>
      <w:r w:rsidRPr="002952A1">
        <w:rPr>
          <w:sz w:val="21"/>
        </w:rPr>
        <w:t xml:space="preserve">  </w:t>
      </w:r>
      <w:r w:rsidRPr="002952A1">
        <w:rPr>
          <w:sz w:val="21"/>
        </w:rPr>
        <w:tab/>
      </w:r>
      <w:proofErr w:type="gramEnd"/>
      <w:r>
        <w:rPr>
          <w:sz w:val="21"/>
        </w:rPr>
        <w:tab/>
      </w:r>
      <w:r w:rsidRPr="002952A1">
        <w:rPr>
          <w:sz w:val="21"/>
        </w:rPr>
        <w:t>spectral radiance density of a perfect blackbody</w:t>
      </w:r>
    </w:p>
    <w:p w14:paraId="20326D74" w14:textId="77777777" w:rsidR="00CE7843" w:rsidRPr="002952A1" w:rsidRDefault="00CE7843" w:rsidP="00CE7843">
      <w:pPr>
        <w:tabs>
          <w:tab w:val="clear" w:pos="403"/>
          <w:tab w:val="left" w:pos="510"/>
        </w:tabs>
        <w:spacing w:after="0" w:line="276" w:lineRule="auto"/>
        <w:rPr>
          <w:sz w:val="21"/>
        </w:rPr>
      </w:pPr>
      <w:r w:rsidRPr="002952A1">
        <w:rPr>
          <w:i/>
          <w:iCs/>
          <w:sz w:val="21"/>
        </w:rPr>
        <w:t>n</w:t>
      </w:r>
      <w:r w:rsidRPr="002952A1">
        <w:rPr>
          <w:sz w:val="21"/>
        </w:rPr>
        <w:t xml:space="preserve"> </w:t>
      </w:r>
      <w:r w:rsidRPr="002952A1">
        <w:rPr>
          <w:sz w:val="21"/>
        </w:rPr>
        <w:tab/>
      </w:r>
      <w:r w:rsidRPr="002952A1">
        <w:rPr>
          <w:sz w:val="21"/>
        </w:rPr>
        <w:tab/>
      </w:r>
      <w:r>
        <w:rPr>
          <w:sz w:val="21"/>
        </w:rPr>
        <w:tab/>
      </w:r>
      <w:r w:rsidRPr="002952A1">
        <w:rPr>
          <w:sz w:val="21"/>
        </w:rPr>
        <w:t>number of the measurements</w:t>
      </w:r>
    </w:p>
    <w:p w14:paraId="499DC76B" w14:textId="77777777" w:rsidR="00CE7843" w:rsidRPr="002952A1" w:rsidRDefault="001C3002" w:rsidP="00CE7843">
      <w:pPr>
        <w:tabs>
          <w:tab w:val="left" w:pos="1505"/>
        </w:tabs>
        <w:spacing w:after="0" w:line="276" w:lineRule="auto"/>
        <w:rPr>
          <w:rFonts w:eastAsia="SimSun"/>
          <w:sz w:val="21"/>
          <w:lang w:eastAsia="zh-CN"/>
        </w:rPr>
      </w:pPr>
      <m:oMath>
        <m:sSub>
          <m:sSubPr>
            <m:ctrlPr>
              <w:rPr>
                <w:rFonts w:ascii="Cambria Math" w:eastAsia="SimSun" w:hAnsi="Cambria Math"/>
                <w:i/>
                <w:sz w:val="21"/>
              </w:rPr>
            </m:ctrlPr>
          </m:sSubPr>
          <m:e>
            <m:r>
              <w:rPr>
                <w:rFonts w:ascii="Cambria Math" w:eastAsia="SimSun" w:hAnsi="Cambria Math"/>
                <w:sz w:val="21"/>
              </w:rPr>
              <m:t>P</m:t>
            </m:r>
          </m:e>
          <m:sub>
            <m:r>
              <w:rPr>
                <w:rFonts w:ascii="Cambria Math" w:eastAsia="SimSun" w:hAnsi="Cambria Math"/>
                <w:sz w:val="21"/>
              </w:rPr>
              <m:t>rad</m:t>
            </m:r>
          </m:sub>
        </m:sSub>
        <m:r>
          <w:rPr>
            <w:rFonts w:ascii="Cambria Math" w:eastAsia="SimSun" w:hAnsi="Cambria Math"/>
            <w:sz w:val="21"/>
          </w:rPr>
          <m:t xml:space="preserve">    </m:t>
        </m:r>
      </m:oMath>
      <w:r w:rsidR="00CE7843" w:rsidRPr="002952A1">
        <w:rPr>
          <w:rFonts w:eastAsia="SimSun"/>
          <w:sz w:val="21"/>
          <w:lang w:eastAsia="zh-CN"/>
        </w:rPr>
        <w:t xml:space="preserve">  </w:t>
      </w:r>
      <w:r w:rsidR="002F5F19">
        <w:rPr>
          <w:rFonts w:eastAsia="SimSun"/>
          <w:sz w:val="21"/>
          <w:lang w:eastAsia="zh-CN"/>
        </w:rPr>
        <w:t xml:space="preserve">  </w:t>
      </w:r>
      <w:r w:rsidR="00CE7843" w:rsidRPr="002952A1">
        <w:rPr>
          <w:rFonts w:eastAsia="SimSun"/>
          <w:sz w:val="21"/>
          <w:lang w:eastAsia="zh-CN"/>
        </w:rPr>
        <w:t>total radiated power</w:t>
      </w:r>
    </w:p>
    <w:p w14:paraId="44F82A43" w14:textId="77777777" w:rsidR="00CE7843" w:rsidRPr="002952A1" w:rsidRDefault="001C3002" w:rsidP="002F5F19">
      <w:pPr>
        <w:tabs>
          <w:tab w:val="clear" w:pos="403"/>
          <w:tab w:val="left" w:pos="745"/>
          <w:tab w:val="left" w:pos="1205"/>
        </w:tabs>
        <w:spacing w:after="0" w:line="276" w:lineRule="auto"/>
        <w:rPr>
          <w:rFonts w:eastAsia="SimSun"/>
          <w:sz w:val="21"/>
          <w:lang w:eastAsia="zh-CN"/>
        </w:rPr>
      </w:pPr>
      <m:oMath>
        <m:sSub>
          <m:sSubPr>
            <m:ctrlPr>
              <w:rPr>
                <w:rFonts w:ascii="Cambria Math" w:eastAsia="SimSun" w:hAnsi="Cambria Math"/>
                <w:i/>
                <w:sz w:val="21"/>
              </w:rPr>
            </m:ctrlPr>
          </m:sSubPr>
          <m:e>
            <m:r>
              <w:rPr>
                <w:rFonts w:ascii="Cambria Math" w:eastAsia="SimSun" w:hAnsi="Cambria Math"/>
                <w:sz w:val="21"/>
              </w:rPr>
              <m:t>P</m:t>
            </m:r>
          </m:e>
          <m:sub>
            <m:r>
              <w:rPr>
                <w:rFonts w:ascii="Cambria Math" w:eastAsia="SimSun" w:hAnsi="Cambria Math"/>
                <w:sz w:val="21"/>
              </w:rPr>
              <m:t>in</m:t>
            </m:r>
          </m:sub>
        </m:sSub>
      </m:oMath>
      <w:r w:rsidR="00CE7843">
        <w:rPr>
          <w:rFonts w:eastAsia="SimSun"/>
          <w:sz w:val="21"/>
          <w:lang w:eastAsia="zh-CN"/>
        </w:rPr>
        <w:tab/>
      </w:r>
      <w:r w:rsidR="00CE7843">
        <w:rPr>
          <w:rFonts w:eastAsia="SimSun"/>
          <w:sz w:val="21"/>
          <w:lang w:eastAsia="zh-CN"/>
        </w:rPr>
        <w:tab/>
      </w:r>
      <w:r w:rsidR="00CE7843" w:rsidRPr="002952A1">
        <w:rPr>
          <w:rFonts w:eastAsia="SimSun"/>
          <w:sz w:val="21"/>
          <w:lang w:eastAsia="zh-CN"/>
        </w:rPr>
        <w:t xml:space="preserve">total power </w:t>
      </w:r>
      <w:r w:rsidR="002F5F19">
        <w:rPr>
          <w:rFonts w:eastAsia="SimSun"/>
          <w:sz w:val="21"/>
          <w:lang w:eastAsia="zh-CN"/>
        </w:rPr>
        <w:t>a</w:t>
      </w:r>
      <w:r w:rsidR="00CE7843" w:rsidRPr="002952A1">
        <w:rPr>
          <w:rFonts w:eastAsia="SimSun"/>
          <w:sz w:val="21"/>
          <w:lang w:eastAsia="zh-CN"/>
        </w:rPr>
        <w:t>ccepted by the antenna</w:t>
      </w:r>
    </w:p>
    <w:p w14:paraId="7F7A36BC" w14:textId="77777777" w:rsidR="00CE7843" w:rsidRPr="002952A1" w:rsidRDefault="00CE7843" w:rsidP="00CE7843">
      <w:pPr>
        <w:spacing w:after="0" w:line="276" w:lineRule="auto"/>
        <w:rPr>
          <w:sz w:val="21"/>
        </w:rPr>
      </w:pPr>
      <w:proofErr w:type="spellStart"/>
      <w:r w:rsidRPr="002952A1">
        <w:rPr>
          <w:sz w:val="21"/>
        </w:rPr>
        <w:t>q</w:t>
      </w:r>
      <w:r w:rsidRPr="002952A1">
        <w:rPr>
          <w:sz w:val="21"/>
          <w:vertAlign w:val="subscript"/>
        </w:rPr>
        <w:t>k</w:t>
      </w:r>
      <w:proofErr w:type="spellEnd"/>
      <w:r w:rsidRPr="002952A1">
        <w:rPr>
          <w:sz w:val="21"/>
        </w:rPr>
        <w:t xml:space="preserve"> </w:t>
      </w:r>
      <w:r w:rsidRPr="002952A1">
        <w:rPr>
          <w:sz w:val="21"/>
        </w:rPr>
        <w:tab/>
        <w:t xml:space="preserve">       </w:t>
      </w:r>
      <w:r>
        <w:rPr>
          <w:sz w:val="21"/>
        </w:rPr>
        <w:tab/>
      </w:r>
      <w:r w:rsidRPr="002952A1">
        <w:rPr>
          <w:sz w:val="21"/>
        </w:rPr>
        <w:t>result of the kth measurement</w:t>
      </w:r>
    </w:p>
    <w:p w14:paraId="0E92C7CE" w14:textId="77777777" w:rsidR="00CE7843" w:rsidRPr="002952A1" w:rsidRDefault="001C3002" w:rsidP="00CE7843">
      <w:pPr>
        <w:spacing w:after="0" w:line="276" w:lineRule="auto"/>
        <w:rPr>
          <w:sz w:val="21"/>
        </w:rPr>
      </w:pPr>
      <m:oMath>
        <m:acc>
          <m:accPr>
            <m:chr m:val="̅"/>
            <m:ctrlPr>
              <w:rPr>
                <w:rFonts w:ascii="Cambria Math" w:hAnsi="Cambria Math"/>
                <w:sz w:val="21"/>
              </w:rPr>
            </m:ctrlPr>
          </m:accPr>
          <m:e>
            <m:r>
              <w:rPr>
                <w:rFonts w:ascii="Cambria Math" w:hAnsi="Cambria Math"/>
                <w:sz w:val="21"/>
              </w:rPr>
              <m:t>q</m:t>
            </m:r>
          </m:e>
        </m:acc>
      </m:oMath>
      <w:r w:rsidR="00CE7843" w:rsidRPr="002952A1">
        <w:rPr>
          <w:sz w:val="21"/>
        </w:rPr>
        <w:t xml:space="preserve"> </w:t>
      </w:r>
      <w:r w:rsidR="00CE7843" w:rsidRPr="002952A1">
        <w:rPr>
          <w:sz w:val="21"/>
        </w:rPr>
        <w:tab/>
        <w:t xml:space="preserve">      </w:t>
      </w:r>
      <w:r w:rsidR="00CE7843">
        <w:rPr>
          <w:sz w:val="21"/>
        </w:rPr>
        <w:tab/>
      </w:r>
      <w:r w:rsidR="002F5F19">
        <w:rPr>
          <w:sz w:val="21"/>
        </w:rPr>
        <w:t>a</w:t>
      </w:r>
      <w:r w:rsidR="00CE7843" w:rsidRPr="002952A1">
        <w:rPr>
          <w:sz w:val="21"/>
        </w:rPr>
        <w:t xml:space="preserve">rithmetic mean of the n results </w:t>
      </w:r>
      <w:proofErr w:type="gramStart"/>
      <w:r w:rsidR="00CE7843" w:rsidRPr="002952A1">
        <w:rPr>
          <w:sz w:val="21"/>
        </w:rPr>
        <w:t>considered;</w:t>
      </w:r>
      <w:proofErr w:type="gramEnd"/>
    </w:p>
    <w:p w14:paraId="3007E6E7" w14:textId="77777777" w:rsidR="00CE7843" w:rsidRPr="002952A1" w:rsidRDefault="001C3002" w:rsidP="00CE7843">
      <w:pPr>
        <w:tabs>
          <w:tab w:val="left" w:pos="1495"/>
        </w:tabs>
        <w:spacing w:after="0" w:line="276" w:lineRule="auto"/>
        <w:rPr>
          <w:rFonts w:eastAsia="SimSun"/>
          <w:sz w:val="21"/>
          <w:lang w:eastAsia="zh-CN"/>
        </w:rPr>
      </w:pPr>
      <m:oMath>
        <m:sSub>
          <m:sSubPr>
            <m:ctrlPr>
              <w:rPr>
                <w:rFonts w:ascii="Cambria Math" w:eastAsia="SimSun" w:hAnsi="Cambria Math"/>
                <w:i/>
                <w:sz w:val="21"/>
              </w:rPr>
            </m:ctrlPr>
          </m:sSubPr>
          <m:e>
            <m:r>
              <w:rPr>
                <w:rFonts w:ascii="Cambria Math" w:eastAsia="SimSun" w:hAnsi="Cambria Math"/>
                <w:sz w:val="21"/>
              </w:rPr>
              <m:t>R</m:t>
            </m:r>
          </m:e>
          <m:sub>
            <m:r>
              <w:rPr>
                <w:rFonts w:ascii="Cambria Math" w:eastAsia="SimSun" w:hAnsi="Cambria Math"/>
                <w:sz w:val="21"/>
              </w:rPr>
              <m:t>rad</m:t>
            </m:r>
          </m:sub>
        </m:sSub>
      </m:oMath>
      <w:r w:rsidR="00CE7843" w:rsidRPr="002952A1">
        <w:rPr>
          <w:rFonts w:eastAsia="SimSun"/>
          <w:sz w:val="21"/>
          <w:lang w:eastAsia="zh-CN"/>
        </w:rPr>
        <w:t xml:space="preserve">       </w:t>
      </w:r>
      <w:r w:rsidR="002F5F19">
        <w:rPr>
          <w:rFonts w:eastAsia="SimSun"/>
          <w:sz w:val="21"/>
          <w:lang w:eastAsia="zh-CN"/>
        </w:rPr>
        <w:t xml:space="preserve"> </w:t>
      </w:r>
      <w:r w:rsidR="00CE7843" w:rsidRPr="002952A1">
        <w:rPr>
          <w:rFonts w:eastAsia="SimSun"/>
          <w:sz w:val="21"/>
          <w:lang w:eastAsia="zh-CN"/>
        </w:rPr>
        <w:t>antenna radiation resistance</w:t>
      </w:r>
    </w:p>
    <w:p w14:paraId="3A32072E" w14:textId="77777777" w:rsidR="00CE7843" w:rsidRPr="002952A1" w:rsidRDefault="001C3002" w:rsidP="002F5F19">
      <w:pPr>
        <w:tabs>
          <w:tab w:val="clear" w:pos="403"/>
          <w:tab w:val="left" w:pos="741"/>
          <w:tab w:val="left" w:pos="1295"/>
        </w:tabs>
        <w:spacing w:after="0" w:line="276" w:lineRule="auto"/>
        <w:rPr>
          <w:rFonts w:eastAsia="SimSun"/>
          <w:sz w:val="21"/>
          <w:lang w:eastAsia="zh-CN"/>
        </w:rPr>
      </w:pPr>
      <m:oMath>
        <m:sSub>
          <m:sSubPr>
            <m:ctrlPr>
              <w:rPr>
                <w:rFonts w:ascii="Cambria Math" w:eastAsia="SimSun" w:hAnsi="Cambria Math"/>
                <w:i/>
                <w:sz w:val="21"/>
              </w:rPr>
            </m:ctrlPr>
          </m:sSubPr>
          <m:e>
            <m:r>
              <w:rPr>
                <w:rFonts w:ascii="Cambria Math" w:eastAsia="SimSun" w:hAnsi="Cambria Math"/>
                <w:sz w:val="21"/>
              </w:rPr>
              <m:t>R</m:t>
            </m:r>
          </m:e>
          <m:sub>
            <m:r>
              <w:rPr>
                <w:rFonts w:ascii="Cambria Math" w:eastAsia="SimSun" w:hAnsi="Cambria Math"/>
                <w:sz w:val="21"/>
              </w:rPr>
              <m:t>Ω</m:t>
            </m:r>
          </m:sub>
        </m:sSub>
      </m:oMath>
      <w:r w:rsidR="00CE7843" w:rsidRPr="002952A1">
        <w:rPr>
          <w:rFonts w:eastAsia="SimSun"/>
          <w:sz w:val="21"/>
        </w:rPr>
        <w:tab/>
      </w:r>
      <w:r w:rsidR="00CE7843">
        <w:rPr>
          <w:rFonts w:eastAsia="SimSun"/>
          <w:sz w:val="21"/>
        </w:rPr>
        <w:tab/>
      </w:r>
      <w:r w:rsidR="00CE7843" w:rsidRPr="002952A1">
        <w:rPr>
          <w:rFonts w:eastAsia="SimSun"/>
          <w:sz w:val="21"/>
          <w:lang w:eastAsia="zh-CN"/>
        </w:rPr>
        <w:t>antenna Ohmic resistance</w:t>
      </w:r>
    </w:p>
    <w:p w14:paraId="2C4A52B1" w14:textId="77777777" w:rsidR="00CE7843" w:rsidRPr="002952A1" w:rsidRDefault="00CE7843" w:rsidP="00CE7843">
      <w:pPr>
        <w:spacing w:after="0" w:line="276" w:lineRule="auto"/>
        <w:rPr>
          <w:sz w:val="21"/>
        </w:rPr>
      </w:pPr>
      <w:proofErr w:type="gramStart"/>
      <w:r w:rsidRPr="002952A1">
        <w:rPr>
          <w:i/>
          <w:sz w:val="21"/>
        </w:rPr>
        <w:t xml:space="preserve">s </w:t>
      </w:r>
      <w:r w:rsidRPr="002952A1">
        <w:rPr>
          <w:sz w:val="21"/>
        </w:rPr>
        <w:t xml:space="preserve"> </w:t>
      </w:r>
      <w:r w:rsidRPr="002952A1">
        <w:rPr>
          <w:sz w:val="21"/>
        </w:rPr>
        <w:tab/>
      </w:r>
      <w:proofErr w:type="gramEnd"/>
      <w:r w:rsidRPr="002952A1">
        <w:rPr>
          <w:sz w:val="21"/>
        </w:rPr>
        <w:tab/>
      </w:r>
      <w:r>
        <w:rPr>
          <w:sz w:val="21"/>
        </w:rPr>
        <w:tab/>
      </w:r>
      <w:r w:rsidR="002F5F19">
        <w:rPr>
          <w:sz w:val="21"/>
        </w:rPr>
        <w:tab/>
      </w:r>
      <w:r w:rsidRPr="002952A1">
        <w:rPr>
          <w:sz w:val="21"/>
        </w:rPr>
        <w:t>experimental standard deviation</w:t>
      </w:r>
    </w:p>
    <w:p w14:paraId="3A53281E" w14:textId="77777777" w:rsidR="00CE7843" w:rsidRPr="002952A1" w:rsidRDefault="00CE7843" w:rsidP="00CE7843">
      <w:pPr>
        <w:spacing w:after="0" w:line="276" w:lineRule="auto"/>
        <w:rPr>
          <w:sz w:val="21"/>
        </w:rPr>
      </w:pPr>
      <w:r w:rsidRPr="002952A1">
        <w:rPr>
          <w:i/>
          <w:sz w:val="21"/>
        </w:rPr>
        <w:t>T</w:t>
      </w:r>
      <w:r w:rsidRPr="002952A1">
        <w:rPr>
          <w:i/>
          <w:sz w:val="21"/>
        </w:rPr>
        <w:tab/>
      </w:r>
      <w:r w:rsidRPr="002952A1">
        <w:rPr>
          <w:sz w:val="21"/>
        </w:rPr>
        <w:t xml:space="preserve"> </w:t>
      </w:r>
      <w:r w:rsidRPr="002952A1">
        <w:rPr>
          <w:sz w:val="21"/>
        </w:rPr>
        <w:tab/>
      </w:r>
      <w:r>
        <w:rPr>
          <w:sz w:val="21"/>
        </w:rPr>
        <w:tab/>
      </w:r>
      <w:r w:rsidRPr="002952A1">
        <w:rPr>
          <w:sz w:val="21"/>
        </w:rPr>
        <w:t>physical temperature</w:t>
      </w:r>
    </w:p>
    <w:p w14:paraId="2336DC3E" w14:textId="77777777" w:rsidR="00CE7843" w:rsidRPr="002952A1" w:rsidRDefault="00CE7843" w:rsidP="00CE7843">
      <w:pPr>
        <w:spacing w:after="0" w:line="276" w:lineRule="auto"/>
        <w:rPr>
          <w:sz w:val="21"/>
        </w:rPr>
      </w:pPr>
      <w:bookmarkStart w:id="153" w:name="OLE_LINK171"/>
      <w:bookmarkStart w:id="154" w:name="OLE_LINK170"/>
      <w:proofErr w:type="spellStart"/>
      <w:proofErr w:type="gramStart"/>
      <w:r w:rsidRPr="002952A1">
        <w:rPr>
          <w:i/>
          <w:sz w:val="21"/>
        </w:rPr>
        <w:t>T</w:t>
      </w:r>
      <w:r w:rsidRPr="002952A1">
        <w:rPr>
          <w:i/>
          <w:sz w:val="21"/>
          <w:vertAlign w:val="subscript"/>
        </w:rPr>
        <w:t>A,ap</w:t>
      </w:r>
      <w:proofErr w:type="spellEnd"/>
      <w:proofErr w:type="gramEnd"/>
      <w:r w:rsidRPr="002952A1">
        <w:rPr>
          <w:rFonts w:hint="eastAsia"/>
          <w:sz w:val="21"/>
        </w:rPr>
        <w:tab/>
      </w:r>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rFonts w:eastAsia="SimSun" w:hint="eastAsia"/>
          <w:sz w:val="21"/>
          <w:lang w:eastAsia="zh-CN"/>
        </w:rPr>
        <w:t>a</w:t>
      </w:r>
      <w:r w:rsidRPr="002952A1">
        <w:rPr>
          <w:sz w:val="21"/>
        </w:rPr>
        <w:t>ntenna aperture temperature</w:t>
      </w:r>
    </w:p>
    <w:p w14:paraId="0AAC0C18" w14:textId="77777777" w:rsidR="00CE7843" w:rsidRPr="002952A1" w:rsidRDefault="00CE7843" w:rsidP="00CE7843">
      <w:pPr>
        <w:spacing w:after="0" w:line="276" w:lineRule="auto"/>
        <w:rPr>
          <w:sz w:val="21"/>
        </w:rPr>
      </w:pPr>
      <w:bookmarkStart w:id="155" w:name="OLE_LINK174"/>
      <w:bookmarkStart w:id="156" w:name="OLE_LINK175"/>
      <w:bookmarkEnd w:id="153"/>
      <w:bookmarkEnd w:id="154"/>
      <w:proofErr w:type="spellStart"/>
      <w:proofErr w:type="gramStart"/>
      <w:r w:rsidRPr="002952A1">
        <w:rPr>
          <w:i/>
          <w:sz w:val="21"/>
        </w:rPr>
        <w:t>T</w:t>
      </w:r>
      <w:r w:rsidRPr="002952A1">
        <w:rPr>
          <w:i/>
          <w:sz w:val="21"/>
          <w:vertAlign w:val="subscript"/>
        </w:rPr>
        <w:t>A,out</w:t>
      </w:r>
      <w:proofErr w:type="spellEnd"/>
      <w:proofErr w:type="gramEnd"/>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rFonts w:eastAsia="SimSun" w:hint="eastAsia"/>
          <w:sz w:val="21"/>
          <w:lang w:eastAsia="zh-CN"/>
        </w:rPr>
        <w:t>a</w:t>
      </w:r>
      <w:r w:rsidRPr="002952A1">
        <w:rPr>
          <w:sz w:val="21"/>
        </w:rPr>
        <w:t>ntenna output temperature</w:t>
      </w:r>
    </w:p>
    <w:p w14:paraId="0558B8D5" w14:textId="77777777" w:rsidR="00CE7843" w:rsidRPr="002952A1" w:rsidRDefault="00CE7843" w:rsidP="00CE7843">
      <w:pPr>
        <w:spacing w:after="0" w:line="276" w:lineRule="auto"/>
        <w:rPr>
          <w:sz w:val="21"/>
          <w:lang w:eastAsia="zh-CN"/>
        </w:rPr>
      </w:pPr>
      <w:r w:rsidRPr="002952A1">
        <w:rPr>
          <w:rFonts w:hint="eastAsia"/>
          <w:i/>
          <w:iCs/>
          <w:sz w:val="21"/>
          <w:lang w:eastAsia="zh-CN"/>
        </w:rPr>
        <w:t>T</w:t>
      </w:r>
      <w:r w:rsidRPr="002952A1">
        <w:rPr>
          <w:i/>
          <w:iCs/>
          <w:sz w:val="21"/>
          <w:vertAlign w:val="subscript"/>
          <w:lang w:eastAsia="zh-CN"/>
        </w:rPr>
        <w:t>bc</w:t>
      </w:r>
      <w:r w:rsidRPr="002952A1">
        <w:rPr>
          <w:i/>
          <w:iCs/>
          <w:sz w:val="21"/>
          <w:lang w:eastAsia="zh-CN"/>
        </w:rPr>
        <w:tab/>
      </w:r>
      <w:r w:rsidRPr="002952A1">
        <w:rPr>
          <w:i/>
          <w:iCs/>
          <w:sz w:val="21"/>
          <w:lang w:eastAsia="zh-CN"/>
        </w:rPr>
        <w:tab/>
      </w:r>
      <w:r>
        <w:rPr>
          <w:i/>
          <w:iCs/>
          <w:sz w:val="21"/>
          <w:lang w:eastAsia="zh-CN"/>
        </w:rPr>
        <w:tab/>
      </w:r>
      <w:r w:rsidR="002F5F19">
        <w:rPr>
          <w:i/>
          <w:iCs/>
          <w:sz w:val="21"/>
          <w:lang w:eastAsia="zh-CN"/>
        </w:rPr>
        <w:tab/>
      </w:r>
      <w:r w:rsidRPr="002952A1">
        <w:rPr>
          <w:sz w:val="21"/>
          <w:lang w:eastAsia="zh-CN"/>
        </w:rPr>
        <w:t>cosmic microwave background</w:t>
      </w:r>
    </w:p>
    <w:p w14:paraId="37B77B20" w14:textId="77777777" w:rsidR="00CE7843" w:rsidRPr="002952A1" w:rsidRDefault="001C3002" w:rsidP="00CE7843">
      <w:pPr>
        <w:spacing w:after="0" w:line="276" w:lineRule="auto"/>
        <w:rPr>
          <w:sz w:val="21"/>
          <w:lang w:eastAsia="zh-CN"/>
        </w:rPr>
      </w:pPr>
      <m:oMath>
        <m:sSubSup>
          <m:sSubSupPr>
            <m:ctrlPr>
              <w:rPr>
                <w:rFonts w:ascii="Cambria Math" w:eastAsia="SimSun" w:hAnsi="Cambria Math"/>
                <w:i/>
                <w:sz w:val="21"/>
                <w:lang w:eastAsia="zh-CN"/>
              </w:rPr>
            </m:ctrlPr>
          </m:sSubSupPr>
          <m:e>
            <m:r>
              <w:rPr>
                <w:rFonts w:ascii="Cambria Math" w:eastAsia="SimSun" w:hAnsi="Cambria Math"/>
                <w:sz w:val="21"/>
                <w:lang w:eastAsia="zh-CN"/>
              </w:rPr>
              <m:t>T</m:t>
            </m:r>
          </m:e>
          <m:sub>
            <m:r>
              <w:rPr>
                <w:rFonts w:ascii="Cambria Math" w:eastAsia="SimSun" w:hAnsi="Cambria Math"/>
                <w:sz w:val="21"/>
                <w:lang w:eastAsia="zh-CN"/>
              </w:rPr>
              <m:t>b,v</m:t>
            </m:r>
          </m:sub>
          <m:sup>
            <m:r>
              <w:rPr>
                <w:rFonts w:ascii="Cambria Math" w:eastAsia="SimSun" w:hAnsi="Cambria Math"/>
                <w:sz w:val="21"/>
                <w:lang w:eastAsia="zh-CN"/>
              </w:rPr>
              <m:t>(RJE)</m:t>
            </m:r>
          </m:sup>
        </m:sSubSup>
      </m:oMath>
      <w:r w:rsidR="00CE7843" w:rsidRPr="002952A1">
        <w:rPr>
          <w:rFonts w:eastAsia="SimSun"/>
          <w:sz w:val="21"/>
          <w:lang w:eastAsia="zh-CN"/>
        </w:rPr>
        <w:tab/>
      </w:r>
      <w:r w:rsidR="00CE7843">
        <w:rPr>
          <w:rFonts w:eastAsia="SimSun"/>
          <w:sz w:val="21"/>
          <w:lang w:eastAsia="zh-CN"/>
        </w:rPr>
        <w:tab/>
      </w:r>
      <w:r w:rsidR="00CE7843" w:rsidRPr="002952A1">
        <w:rPr>
          <w:sz w:val="21"/>
        </w:rPr>
        <w:t>Rayleigh–Jeans equivalent brightness temperature</w:t>
      </w:r>
    </w:p>
    <w:bookmarkEnd w:id="155"/>
    <w:bookmarkEnd w:id="156"/>
    <w:p w14:paraId="14FB59DD" w14:textId="77777777" w:rsidR="00CE7843" w:rsidRPr="002952A1" w:rsidRDefault="00CE7843" w:rsidP="00CE7843">
      <w:pPr>
        <w:spacing w:after="0" w:line="276" w:lineRule="auto"/>
        <w:rPr>
          <w:sz w:val="21"/>
        </w:rPr>
      </w:pPr>
      <w:r w:rsidRPr="002952A1">
        <w:rPr>
          <w:i/>
          <w:sz w:val="21"/>
        </w:rPr>
        <w:t>T</w:t>
      </w:r>
      <w:r w:rsidRPr="002952A1">
        <w:rPr>
          <w:i/>
          <w:sz w:val="21"/>
          <w:vertAlign w:val="subscript"/>
        </w:rPr>
        <w:t>C</w:t>
      </w:r>
      <w:r w:rsidRPr="002952A1">
        <w:rPr>
          <w:rFonts w:hint="eastAsia"/>
          <w:sz w:val="21"/>
        </w:rPr>
        <w:tab/>
      </w:r>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rFonts w:eastAsia="SimSun" w:hint="eastAsia"/>
          <w:sz w:val="21"/>
          <w:lang w:eastAsia="zh-CN"/>
        </w:rPr>
        <w:t>c</w:t>
      </w:r>
      <w:r w:rsidRPr="002952A1">
        <w:rPr>
          <w:sz w:val="21"/>
        </w:rPr>
        <w:t>osmic background temperature</w:t>
      </w:r>
    </w:p>
    <w:p w14:paraId="09B32198" w14:textId="77777777" w:rsidR="00CE7843" w:rsidRPr="002952A1" w:rsidRDefault="00CE7843" w:rsidP="00CE7843">
      <w:pPr>
        <w:spacing w:after="0" w:line="276" w:lineRule="auto"/>
        <w:rPr>
          <w:sz w:val="21"/>
        </w:rPr>
      </w:pPr>
      <w:proofErr w:type="spellStart"/>
      <w:proofErr w:type="gramStart"/>
      <w:r w:rsidRPr="002952A1">
        <w:rPr>
          <w:i/>
          <w:sz w:val="21"/>
        </w:rPr>
        <w:t>T</w:t>
      </w:r>
      <w:r w:rsidRPr="002952A1">
        <w:rPr>
          <w:i/>
          <w:sz w:val="21"/>
          <w:vertAlign w:val="subscript"/>
        </w:rPr>
        <w:t>rec,in</w:t>
      </w:r>
      <w:proofErr w:type="spellEnd"/>
      <w:proofErr w:type="gramEnd"/>
      <w:r w:rsidRPr="002952A1">
        <w:rPr>
          <w:rFonts w:hint="eastAsia"/>
          <w:sz w:val="21"/>
        </w:rPr>
        <w:tab/>
      </w:r>
      <w:r w:rsidRPr="002952A1">
        <w:rPr>
          <w:rFonts w:eastAsia="SimSun" w:hint="eastAsia"/>
          <w:sz w:val="21"/>
          <w:lang w:eastAsia="zh-CN"/>
        </w:rPr>
        <w:t xml:space="preserve"> </w:t>
      </w:r>
      <w:r>
        <w:rPr>
          <w:rFonts w:eastAsia="SimSun"/>
          <w:sz w:val="21"/>
          <w:lang w:eastAsia="zh-CN"/>
        </w:rPr>
        <w:tab/>
      </w:r>
      <w:r w:rsidRPr="002952A1">
        <w:rPr>
          <w:rFonts w:eastAsia="SimSun" w:hint="eastAsia"/>
          <w:sz w:val="21"/>
          <w:lang w:eastAsia="zh-CN"/>
        </w:rPr>
        <w:t>e</w:t>
      </w:r>
      <w:r w:rsidRPr="002952A1">
        <w:rPr>
          <w:sz w:val="21"/>
        </w:rPr>
        <w:t>ffective input noise temperature</w:t>
      </w:r>
    </w:p>
    <w:p w14:paraId="381C8170" w14:textId="77777777" w:rsidR="00CE7843" w:rsidRPr="002952A1" w:rsidRDefault="00CE7843" w:rsidP="002F5F19">
      <w:pPr>
        <w:pStyle w:val="Note"/>
        <w:tabs>
          <w:tab w:val="clear" w:pos="960"/>
          <w:tab w:val="left" w:pos="1195"/>
          <w:tab w:val="left" w:pos="1433"/>
        </w:tabs>
        <w:spacing w:line="276" w:lineRule="auto"/>
        <w:rPr>
          <w:sz w:val="16"/>
          <w:lang w:eastAsia="zh-CN"/>
        </w:rPr>
      </w:pPr>
      <w:r w:rsidRPr="002952A1">
        <w:rPr>
          <w:rFonts w:ascii="Cambria" w:eastAsia="SimSun" w:hAnsi="Cambria"/>
          <w:i/>
          <w:sz w:val="21"/>
          <w:lang w:eastAsia="zh-CN"/>
        </w:rPr>
        <w:t>v</w:t>
      </w:r>
      <w:r w:rsidRPr="002952A1">
        <w:rPr>
          <w:rFonts w:ascii="Cambria" w:eastAsia="SimSun" w:hAnsi="Cambria"/>
          <w:sz w:val="21"/>
          <w:lang w:eastAsia="zh-CN"/>
        </w:rPr>
        <w:t xml:space="preserve"> </w:t>
      </w:r>
      <w:r w:rsidRPr="002952A1">
        <w:rPr>
          <w:rFonts w:ascii="Cambria" w:eastAsia="SimSun" w:hAnsi="Cambria"/>
          <w:sz w:val="21"/>
          <w:lang w:eastAsia="zh-CN"/>
        </w:rPr>
        <w:tab/>
        <w:t>frequency in Hz</w:t>
      </w:r>
    </w:p>
    <w:p w14:paraId="389E6886" w14:textId="77777777" w:rsidR="00CE7843" w:rsidRPr="002952A1" w:rsidRDefault="00CE7843" w:rsidP="00CE7843">
      <w:pPr>
        <w:spacing w:after="0" w:line="276" w:lineRule="auto"/>
        <w:rPr>
          <w:rFonts w:ascii="Times New Roman" w:hAnsi="Times New Roman"/>
          <w:i/>
          <w:sz w:val="21"/>
        </w:rPr>
      </w:pPr>
      <w:r w:rsidRPr="002952A1">
        <w:rPr>
          <w:rFonts w:hint="eastAsia"/>
          <w:i/>
          <w:iCs/>
          <w:sz w:val="21"/>
          <w:lang w:eastAsia="zh-CN"/>
        </w:rPr>
        <w:t>Δ</w:t>
      </w:r>
      <w:r w:rsidRPr="002952A1">
        <w:rPr>
          <w:rFonts w:hint="eastAsia"/>
          <w:i/>
          <w:iCs/>
          <w:sz w:val="21"/>
          <w:lang w:eastAsia="zh-CN"/>
        </w:rPr>
        <w:t>P</w:t>
      </w:r>
      <w:r w:rsidRPr="002952A1">
        <w:rPr>
          <w:rFonts w:hint="eastAsia"/>
          <w:i/>
          <w:iCs/>
          <w:sz w:val="21"/>
          <w:vertAlign w:val="subscript"/>
          <w:lang w:eastAsia="zh-CN"/>
        </w:rPr>
        <w:t>in</w:t>
      </w:r>
      <w:r w:rsidRPr="002952A1">
        <w:rPr>
          <w:rFonts w:hint="eastAsia"/>
          <w:sz w:val="21"/>
          <w:lang w:eastAsia="zh-CN"/>
        </w:rPr>
        <w:tab/>
      </w:r>
      <w:r w:rsidR="002F5F19">
        <w:rPr>
          <w:sz w:val="21"/>
          <w:lang w:eastAsia="zh-CN"/>
        </w:rPr>
        <w:tab/>
      </w:r>
      <w:r w:rsidR="002F5F19">
        <w:rPr>
          <w:sz w:val="21"/>
          <w:lang w:eastAsia="zh-CN"/>
        </w:rPr>
        <w:tab/>
      </w:r>
      <w:r w:rsidRPr="002952A1">
        <w:rPr>
          <w:rFonts w:hint="eastAsia"/>
          <w:sz w:val="21"/>
          <w:lang w:eastAsia="zh-CN"/>
        </w:rPr>
        <w:t xml:space="preserve"> </w:t>
      </w:r>
      <w:r>
        <w:rPr>
          <w:sz w:val="21"/>
          <w:lang w:eastAsia="zh-CN"/>
        </w:rPr>
        <w:tab/>
      </w:r>
      <w:r w:rsidRPr="002952A1">
        <w:rPr>
          <w:rFonts w:hint="eastAsia"/>
          <w:sz w:val="21"/>
          <w:lang w:eastAsia="zh-CN"/>
        </w:rPr>
        <w:t>input power difference</w:t>
      </w:r>
    </w:p>
    <w:p w14:paraId="301CB76B" w14:textId="77777777" w:rsidR="00CE7843" w:rsidRPr="002952A1" w:rsidRDefault="00CE7843" w:rsidP="00CE7843">
      <w:pPr>
        <w:spacing w:after="0" w:line="276" w:lineRule="auto"/>
        <w:rPr>
          <w:sz w:val="21"/>
          <w:lang w:eastAsia="zh-CN"/>
        </w:rPr>
      </w:pPr>
      <w:proofErr w:type="spellStart"/>
      <w:r w:rsidRPr="002952A1">
        <w:rPr>
          <w:rFonts w:ascii="Times New Roman" w:hAnsi="Times New Roman"/>
          <w:i/>
          <w:sz w:val="21"/>
        </w:rPr>
        <w:t>Δ</w:t>
      </w:r>
      <w:r w:rsidRPr="002952A1">
        <w:rPr>
          <w:rFonts w:hint="eastAsia"/>
          <w:i/>
          <w:sz w:val="21"/>
          <w:lang w:eastAsia="zh-CN"/>
        </w:rPr>
        <w:t>T</w:t>
      </w:r>
      <w:r w:rsidRPr="002952A1">
        <w:rPr>
          <w:rFonts w:hint="eastAsia"/>
          <w:i/>
          <w:sz w:val="21"/>
          <w:vertAlign w:val="subscript"/>
          <w:lang w:eastAsia="zh-CN"/>
        </w:rPr>
        <w:t>min</w:t>
      </w:r>
      <w:proofErr w:type="spellEnd"/>
      <w:r w:rsidRPr="002952A1">
        <w:rPr>
          <w:rFonts w:hint="eastAsia"/>
          <w:sz w:val="21"/>
          <w:lang w:eastAsia="zh-CN"/>
        </w:rPr>
        <w:t xml:space="preserve"> </w:t>
      </w:r>
      <w:r w:rsidRPr="002952A1">
        <w:rPr>
          <w:sz w:val="21"/>
          <w:lang w:eastAsia="zh-CN"/>
        </w:rPr>
        <w:tab/>
      </w:r>
      <w:r>
        <w:rPr>
          <w:sz w:val="21"/>
          <w:lang w:eastAsia="zh-CN"/>
        </w:rPr>
        <w:tab/>
      </w:r>
      <w:r w:rsidRPr="002952A1">
        <w:rPr>
          <w:sz w:val="21"/>
          <w:lang w:eastAsia="zh-CN"/>
        </w:rPr>
        <w:t>radiometric resolution</w:t>
      </w:r>
    </w:p>
    <w:p w14:paraId="58B55C6F" w14:textId="77777777" w:rsidR="00CE7843" w:rsidRPr="002952A1" w:rsidRDefault="00CE7843" w:rsidP="00CE7843">
      <w:pPr>
        <w:spacing w:after="0" w:line="276" w:lineRule="auto"/>
        <w:rPr>
          <w:sz w:val="21"/>
          <w:lang w:eastAsia="zh-CN"/>
        </w:rPr>
      </w:pPr>
      <w:r w:rsidRPr="002952A1">
        <w:rPr>
          <w:rFonts w:hint="eastAsia"/>
          <w:i/>
          <w:iCs/>
          <w:sz w:val="21"/>
          <w:lang w:eastAsia="zh-CN"/>
        </w:rPr>
        <w:t>Δ</w:t>
      </w:r>
      <w:proofErr w:type="spellStart"/>
      <w:r w:rsidRPr="002952A1">
        <w:rPr>
          <w:i/>
          <w:iCs/>
          <w:sz w:val="21"/>
          <w:lang w:eastAsia="zh-CN"/>
        </w:rPr>
        <w:t>V</w:t>
      </w:r>
      <w:r w:rsidRPr="002952A1">
        <w:rPr>
          <w:i/>
          <w:iCs/>
          <w:sz w:val="21"/>
          <w:vertAlign w:val="subscript"/>
          <w:lang w:eastAsia="zh-CN"/>
        </w:rPr>
        <w:t>out</w:t>
      </w:r>
      <w:proofErr w:type="spellEnd"/>
      <w:r w:rsidRPr="002952A1">
        <w:rPr>
          <w:sz w:val="21"/>
          <w:lang w:eastAsia="zh-CN"/>
        </w:rPr>
        <w:tab/>
        <w:t xml:space="preserve"> </w:t>
      </w:r>
      <w:r>
        <w:rPr>
          <w:sz w:val="21"/>
          <w:lang w:eastAsia="zh-CN"/>
        </w:rPr>
        <w:tab/>
      </w:r>
      <w:r w:rsidRPr="002952A1">
        <w:rPr>
          <w:sz w:val="21"/>
          <w:lang w:eastAsia="zh-CN"/>
        </w:rPr>
        <w:t>output voltage difference</w:t>
      </w:r>
    </w:p>
    <w:p w14:paraId="40A802FD" w14:textId="77777777" w:rsidR="00CE7843" w:rsidRPr="002952A1" w:rsidRDefault="00CE7843" w:rsidP="00CE7843">
      <w:pPr>
        <w:spacing w:after="0" w:line="276" w:lineRule="auto"/>
        <w:rPr>
          <w:sz w:val="21"/>
        </w:rPr>
      </w:pPr>
      <w:r w:rsidRPr="002952A1">
        <w:rPr>
          <w:rFonts w:ascii="Times New Roman" w:hAnsi="Times New Roman"/>
          <w:i/>
          <w:sz w:val="21"/>
        </w:rPr>
        <w:t>Λ</w:t>
      </w:r>
      <w:proofErr w:type="gramStart"/>
      <w:r w:rsidRPr="002952A1">
        <w:rPr>
          <w:i/>
          <w:sz w:val="21"/>
          <w:vertAlign w:val="subscript"/>
        </w:rPr>
        <w:t>P</w:t>
      </w:r>
      <w:r w:rsidRPr="002952A1">
        <w:rPr>
          <w:sz w:val="21"/>
        </w:rPr>
        <w:t xml:space="preserve">  </w:t>
      </w:r>
      <w:r w:rsidRPr="002952A1">
        <w:rPr>
          <w:sz w:val="21"/>
        </w:rPr>
        <w:tab/>
      </w:r>
      <w:proofErr w:type="gramEnd"/>
      <w:r w:rsidRPr="002952A1">
        <w:rPr>
          <w:sz w:val="21"/>
        </w:rPr>
        <w:tab/>
      </w:r>
      <w:r>
        <w:rPr>
          <w:sz w:val="21"/>
        </w:rPr>
        <w:tab/>
      </w:r>
      <w:proofErr w:type="spellStart"/>
      <w:r w:rsidRPr="002952A1">
        <w:rPr>
          <w:sz w:val="21"/>
        </w:rPr>
        <w:t>spillover</w:t>
      </w:r>
      <w:proofErr w:type="spellEnd"/>
    </w:p>
    <w:p w14:paraId="088776A2" w14:textId="77777777" w:rsidR="00CE7843" w:rsidRPr="002952A1" w:rsidRDefault="00CE7843" w:rsidP="002F5F19">
      <w:pPr>
        <w:tabs>
          <w:tab w:val="clear" w:pos="403"/>
          <w:tab w:val="left" w:pos="733"/>
          <w:tab w:val="left" w:pos="1305"/>
        </w:tabs>
        <w:spacing w:after="0" w:line="276" w:lineRule="auto"/>
        <w:rPr>
          <w:rFonts w:eastAsia="SimSun"/>
          <w:sz w:val="21"/>
          <w:lang w:eastAsia="zh-CN"/>
        </w:rPr>
      </w:pPr>
      <w:r w:rsidRPr="002952A1">
        <w:rPr>
          <w:rFonts w:ascii="SimSun" w:eastAsia="SimSun" w:hAnsi="SimSun" w:hint="eastAsia"/>
          <w:sz w:val="21"/>
          <w:lang w:eastAsia="zh-CN"/>
        </w:rPr>
        <w:t>θ</w:t>
      </w:r>
      <w:r w:rsidRPr="002952A1">
        <w:rPr>
          <w:rFonts w:eastAsia="SimSun"/>
          <w:sz w:val="21"/>
          <w:lang w:eastAsia="zh-CN"/>
        </w:rPr>
        <w:tab/>
      </w:r>
      <w:r>
        <w:rPr>
          <w:rFonts w:eastAsia="SimSun"/>
          <w:sz w:val="21"/>
          <w:lang w:eastAsia="zh-CN"/>
        </w:rPr>
        <w:tab/>
      </w:r>
      <w:r w:rsidRPr="002952A1">
        <w:rPr>
          <w:rFonts w:eastAsia="SimSun"/>
          <w:sz w:val="21"/>
          <w:lang w:eastAsia="zh-CN"/>
        </w:rPr>
        <w:t>elevation angle</w:t>
      </w:r>
    </w:p>
    <w:p w14:paraId="4FDEECB5" w14:textId="77777777" w:rsidR="00CE7843" w:rsidRPr="002952A1" w:rsidRDefault="00CE7843" w:rsidP="002F5F19">
      <w:pPr>
        <w:tabs>
          <w:tab w:val="clear" w:pos="403"/>
          <w:tab w:val="left" w:pos="738"/>
          <w:tab w:val="left" w:pos="1295"/>
        </w:tabs>
        <w:spacing w:after="0" w:line="276" w:lineRule="auto"/>
        <w:rPr>
          <w:rFonts w:eastAsia="SimSun"/>
          <w:sz w:val="21"/>
          <w:lang w:eastAsia="zh-CN"/>
        </w:rPr>
      </w:pPr>
      <w:r w:rsidRPr="002952A1">
        <w:rPr>
          <w:rFonts w:ascii="SimSun" w:eastAsia="SimSun" w:hAnsi="SimSun" w:hint="eastAsia"/>
          <w:sz w:val="21"/>
          <w:lang w:eastAsia="zh-CN"/>
        </w:rPr>
        <w:t>φ</w:t>
      </w:r>
      <w:r w:rsidRPr="002952A1">
        <w:rPr>
          <w:rFonts w:eastAsia="SimSun"/>
          <w:sz w:val="21"/>
          <w:lang w:eastAsia="zh-CN"/>
        </w:rPr>
        <w:tab/>
      </w:r>
      <w:r>
        <w:rPr>
          <w:rFonts w:eastAsia="SimSun"/>
          <w:sz w:val="21"/>
          <w:lang w:eastAsia="zh-CN"/>
        </w:rPr>
        <w:tab/>
      </w:r>
      <w:r w:rsidRPr="002952A1">
        <w:rPr>
          <w:rFonts w:eastAsia="SimSun"/>
          <w:sz w:val="21"/>
          <w:lang w:eastAsia="zh-CN"/>
        </w:rPr>
        <w:t>azimuth angle</w:t>
      </w:r>
    </w:p>
    <w:p w14:paraId="362BBD03" w14:textId="77777777" w:rsidR="00CE7843" w:rsidRPr="002952A1" w:rsidRDefault="00CE7843" w:rsidP="00CE7843">
      <w:pPr>
        <w:spacing w:after="0" w:line="276" w:lineRule="auto"/>
        <w:rPr>
          <w:sz w:val="21"/>
        </w:rPr>
      </w:pPr>
      <w:r w:rsidRPr="002952A1">
        <w:rPr>
          <w:rFonts w:eastAsia="SimSun"/>
          <w:sz w:val="21"/>
          <w:lang w:eastAsia="zh-CN"/>
        </w:rPr>
        <w:t xml:space="preserve"> </w:t>
      </w:r>
      <w:bookmarkStart w:id="157" w:name="OLE_LINK184"/>
      <w:bookmarkStart w:id="158" w:name="OLE_LINK183"/>
      <w:r w:rsidRPr="002952A1">
        <w:rPr>
          <w:i/>
          <w:sz w:val="21"/>
        </w:rPr>
        <w:sym w:font="Symbol" w:char="F068"/>
      </w:r>
      <w:r w:rsidRPr="002952A1">
        <w:rPr>
          <w:i/>
          <w:sz w:val="21"/>
          <w:vertAlign w:val="subscript"/>
        </w:rPr>
        <w:t>l</w:t>
      </w:r>
      <w:r w:rsidRPr="002952A1">
        <w:rPr>
          <w:rFonts w:hint="eastAsia"/>
          <w:sz w:val="21"/>
        </w:rPr>
        <w:tab/>
      </w:r>
      <w:r w:rsidRPr="002952A1">
        <w:rPr>
          <w:sz w:val="21"/>
        </w:rPr>
        <w:tab/>
      </w:r>
      <w:r w:rsidRPr="002952A1">
        <w:rPr>
          <w:rFonts w:eastAsia="SimSun" w:hint="eastAsia"/>
          <w:sz w:val="21"/>
          <w:lang w:eastAsia="zh-CN"/>
        </w:rPr>
        <w:t xml:space="preserve"> </w:t>
      </w:r>
      <w:r>
        <w:rPr>
          <w:rFonts w:eastAsia="SimSun"/>
          <w:sz w:val="21"/>
          <w:lang w:eastAsia="zh-CN"/>
        </w:rPr>
        <w:tab/>
      </w:r>
      <w:r w:rsidR="002F5F19">
        <w:rPr>
          <w:rFonts w:eastAsia="SimSun"/>
          <w:sz w:val="21"/>
          <w:lang w:eastAsia="zh-CN"/>
        </w:rPr>
        <w:tab/>
      </w:r>
      <w:r w:rsidRPr="002952A1">
        <w:rPr>
          <w:rFonts w:eastAsia="SimSun" w:hint="eastAsia"/>
          <w:sz w:val="21"/>
          <w:lang w:eastAsia="zh-CN"/>
        </w:rPr>
        <w:t>a</w:t>
      </w:r>
      <w:r w:rsidRPr="002952A1">
        <w:rPr>
          <w:sz w:val="21"/>
        </w:rPr>
        <w:t>ntenna radiation efficiency</w:t>
      </w:r>
    </w:p>
    <w:p w14:paraId="46FEED16" w14:textId="77777777" w:rsidR="00CE7843" w:rsidRPr="002952A1" w:rsidRDefault="00CE7843" w:rsidP="00CE7843">
      <w:pPr>
        <w:spacing w:after="0" w:line="276" w:lineRule="auto"/>
        <w:rPr>
          <w:sz w:val="21"/>
        </w:rPr>
      </w:pPr>
      <w:r w:rsidRPr="002952A1">
        <w:rPr>
          <w:i/>
          <w:sz w:val="21"/>
        </w:rPr>
        <w:lastRenderedPageBreak/>
        <w:sym w:font="Symbol" w:char="F068"/>
      </w:r>
      <w:r w:rsidRPr="002952A1">
        <w:rPr>
          <w:i/>
          <w:sz w:val="21"/>
          <w:vertAlign w:val="subscript"/>
        </w:rPr>
        <w:t>m</w:t>
      </w:r>
      <w:r w:rsidRPr="002952A1">
        <w:rPr>
          <w:rFonts w:hint="eastAsia"/>
          <w:sz w:val="21"/>
        </w:rPr>
        <w:tab/>
      </w:r>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rFonts w:hint="eastAsia"/>
          <w:sz w:val="21"/>
        </w:rPr>
        <w:t>a</w:t>
      </w:r>
      <w:r w:rsidRPr="002952A1">
        <w:rPr>
          <w:sz w:val="21"/>
        </w:rPr>
        <w:t>ntenna main-beam efficiency</w:t>
      </w:r>
    </w:p>
    <w:p w14:paraId="3CDA4C65" w14:textId="77777777" w:rsidR="00CE7843" w:rsidRPr="002952A1" w:rsidRDefault="00CE7843" w:rsidP="00CE7843">
      <w:pPr>
        <w:spacing w:after="0" w:line="276" w:lineRule="auto"/>
        <w:rPr>
          <w:sz w:val="21"/>
        </w:rPr>
      </w:pPr>
      <w:r w:rsidRPr="002952A1">
        <w:rPr>
          <w:i/>
          <w:sz w:val="21"/>
        </w:rPr>
        <w:sym w:font="Symbol" w:char="F068"/>
      </w:r>
      <w:r w:rsidRPr="002952A1">
        <w:rPr>
          <w:rFonts w:ascii="SimSun" w:eastAsia="SimSun" w:hAnsi="SimSun" w:hint="eastAsia"/>
          <w:i/>
          <w:sz w:val="21"/>
          <w:vertAlign w:val="subscript"/>
        </w:rPr>
        <w:t>Ω</w:t>
      </w:r>
      <w:r w:rsidRPr="002952A1">
        <w:rPr>
          <w:rFonts w:hint="eastAsia"/>
          <w:sz w:val="21"/>
        </w:rPr>
        <w:tab/>
      </w:r>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sz w:val="21"/>
        </w:rPr>
        <w:t>Ohmic efficiency</w:t>
      </w:r>
    </w:p>
    <w:p w14:paraId="1DB18BA5" w14:textId="77777777" w:rsidR="00CE7843" w:rsidRPr="002952A1" w:rsidRDefault="00CE7843" w:rsidP="00CE7843">
      <w:pPr>
        <w:pStyle w:val="Heading2"/>
        <w:rPr>
          <w:sz w:val="23"/>
          <w:szCs w:val="23"/>
        </w:rPr>
      </w:pPr>
      <w:bookmarkStart w:id="159" w:name="_Toc453263394"/>
      <w:bookmarkStart w:id="160" w:name="_Toc33113559"/>
      <w:bookmarkEnd w:id="157"/>
      <w:bookmarkEnd w:id="158"/>
      <w:r w:rsidRPr="002952A1">
        <w:rPr>
          <w:sz w:val="23"/>
          <w:szCs w:val="23"/>
        </w:rPr>
        <w:t>Conventions</w:t>
      </w:r>
      <w:bookmarkEnd w:id="159"/>
      <w:bookmarkEnd w:id="160"/>
    </w:p>
    <w:p w14:paraId="3F470153" w14:textId="77777777" w:rsidR="00CE7843" w:rsidRPr="002952A1" w:rsidRDefault="00CE7843" w:rsidP="00CE7843">
      <w:pPr>
        <w:rPr>
          <w:rFonts w:eastAsia="SimSun"/>
          <w:sz w:val="21"/>
          <w:lang w:eastAsia="zh-CN"/>
        </w:rPr>
      </w:pPr>
      <w:r w:rsidRPr="002952A1">
        <w:rPr>
          <w:sz w:val="21"/>
        </w:rPr>
        <w:t xml:space="preserve">ISO/TS 19103 requires that names of UML classes, </w:t>
      </w:r>
      <w:proofErr w:type="gramStart"/>
      <w:r w:rsidRPr="002952A1">
        <w:rPr>
          <w:sz w:val="21"/>
        </w:rPr>
        <w:t>with the exception of</w:t>
      </w:r>
      <w:proofErr w:type="gramEnd"/>
      <w:r w:rsidRPr="002952A1">
        <w:rPr>
          <w:sz w:val="21"/>
        </w:rPr>
        <w:t xml:space="preserve"> basic data type classes, include a</w:t>
      </w:r>
      <w:r w:rsidRPr="002952A1">
        <w:rPr>
          <w:rFonts w:hint="eastAsia"/>
          <w:sz w:val="21"/>
          <w:lang w:eastAsia="zh-CN"/>
        </w:rPr>
        <w:t xml:space="preserve"> </w:t>
      </w:r>
      <w:r w:rsidRPr="002952A1">
        <w:rPr>
          <w:sz w:val="21"/>
        </w:rPr>
        <w:t xml:space="preserve">two-letter prefix that identifies the standard and the UML package in which the class is defined. Table </w:t>
      </w:r>
      <w:r w:rsidRPr="002952A1">
        <w:rPr>
          <w:rFonts w:eastAsia="SimSun" w:hint="eastAsia"/>
          <w:sz w:val="21"/>
          <w:lang w:eastAsia="zh-CN"/>
        </w:rPr>
        <w:t>1</w:t>
      </w:r>
      <w:r w:rsidRPr="002952A1">
        <w:rPr>
          <w:sz w:val="21"/>
        </w:rPr>
        <w:t xml:space="preserve"> lists</w:t>
      </w:r>
      <w:r w:rsidRPr="002952A1">
        <w:rPr>
          <w:rFonts w:hint="eastAsia"/>
          <w:sz w:val="21"/>
          <w:lang w:eastAsia="zh-CN"/>
        </w:rPr>
        <w:t xml:space="preserve"> </w:t>
      </w:r>
      <w:r w:rsidRPr="002952A1">
        <w:rPr>
          <w:sz w:val="21"/>
        </w:rPr>
        <w:t>the prefixes used in this Technical Specification, the International Standard in which each is defined and the</w:t>
      </w:r>
      <w:r w:rsidRPr="002952A1">
        <w:rPr>
          <w:rFonts w:hint="eastAsia"/>
          <w:sz w:val="21"/>
          <w:lang w:eastAsia="zh-CN"/>
        </w:rPr>
        <w:t xml:space="preserve"> </w:t>
      </w:r>
      <w:r w:rsidRPr="002952A1">
        <w:rPr>
          <w:sz w:val="21"/>
        </w:rPr>
        <w:t>package each identifies. UML classes defined in this Technical Specification belong to a package named</w:t>
      </w:r>
      <w:r w:rsidRPr="002952A1">
        <w:rPr>
          <w:rFonts w:eastAsia="SimSun" w:hint="eastAsia"/>
          <w:sz w:val="21"/>
          <w:lang w:eastAsia="zh-CN"/>
        </w:rPr>
        <w:t xml:space="preserve"> Calibration Validation</w:t>
      </w:r>
      <w:r w:rsidRPr="002952A1">
        <w:rPr>
          <w:sz w:val="21"/>
        </w:rPr>
        <w:t xml:space="preserve"> and have the </w:t>
      </w:r>
      <w:r w:rsidRPr="002952A1">
        <w:rPr>
          <w:rFonts w:eastAsia="SimSun" w:hint="eastAsia"/>
          <w:sz w:val="21"/>
          <w:lang w:eastAsia="zh-CN"/>
        </w:rPr>
        <w:t xml:space="preserve">same </w:t>
      </w:r>
      <w:r w:rsidRPr="002952A1">
        <w:rPr>
          <w:sz w:val="21"/>
        </w:rPr>
        <w:t xml:space="preserve">two letter prefix </w:t>
      </w:r>
      <w:r w:rsidRPr="002952A1">
        <w:rPr>
          <w:rFonts w:eastAsia="SimSun" w:hint="eastAsia"/>
          <w:sz w:val="21"/>
          <w:lang w:eastAsia="zh-CN"/>
        </w:rPr>
        <w:t>as ISO 19159-1, 19159-2 and ISO 19159-3 CA</w:t>
      </w:r>
      <w:r w:rsidRPr="002952A1">
        <w:rPr>
          <w:sz w:val="21"/>
        </w:rPr>
        <w:t>.</w:t>
      </w:r>
    </w:p>
    <w:p w14:paraId="220A9277" w14:textId="77777777" w:rsidR="00CE7843" w:rsidRDefault="00CE7843" w:rsidP="00CE7843">
      <w:pPr>
        <w:widowControl w:val="0"/>
        <w:autoSpaceDE w:val="0"/>
        <w:autoSpaceDN w:val="0"/>
        <w:adjustRightInd w:val="0"/>
        <w:spacing w:beforeLines="50" w:before="120" w:afterLines="50" w:after="120"/>
        <w:jc w:val="center"/>
        <w:rPr>
          <w:rFonts w:ascii="Arial,Bold" w:eastAsia="SimSun" w:hAnsi="Arial,Bold" w:cs="Arial,Bold"/>
          <w:b/>
          <w:bCs/>
          <w:sz w:val="18"/>
          <w:szCs w:val="18"/>
          <w:lang w:eastAsia="zh-CN"/>
        </w:rPr>
      </w:pPr>
      <w:r>
        <w:rPr>
          <w:b/>
        </w:rPr>
        <w:t xml:space="preserve">Table </w:t>
      </w:r>
      <w:r>
        <w:rPr>
          <w:rFonts w:hint="eastAsia"/>
          <w:b/>
        </w:rPr>
        <w:t>1</w:t>
      </w:r>
      <w:r>
        <w:rPr>
          <w:b/>
        </w:rPr>
        <w:t xml:space="preserve"> — UML class prefixes</w:t>
      </w:r>
      <w:r>
        <w:rPr>
          <w:rFonts w:hint="eastAsia"/>
          <w:b/>
          <w:lang w:eastAsia="zh-CN"/>
        </w:rPr>
        <w:t xml:space="preserve"> </w:t>
      </w:r>
      <w:r>
        <w:rPr>
          <w:b/>
        </w:rPr>
        <w:t>Prefix Standard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5559"/>
        <w:gridCol w:w="2277"/>
      </w:tblGrid>
      <w:tr w:rsidR="00CE7843" w14:paraId="4AD0531C" w14:textId="77777777" w:rsidTr="00CE7843">
        <w:trPr>
          <w:jc w:val="center"/>
        </w:trPr>
        <w:tc>
          <w:tcPr>
            <w:tcW w:w="0" w:type="auto"/>
          </w:tcPr>
          <w:p w14:paraId="0AA19362" w14:textId="77777777" w:rsidR="00CE7843" w:rsidRDefault="00CE7843" w:rsidP="00CE7843">
            <w:pPr>
              <w:widowControl w:val="0"/>
              <w:autoSpaceDE w:val="0"/>
              <w:autoSpaceDN w:val="0"/>
              <w:adjustRightInd w:val="0"/>
              <w:spacing w:beforeLines="50" w:before="120" w:afterLines="50" w:after="120"/>
              <w:jc w:val="center"/>
              <w:rPr>
                <w:b/>
              </w:rPr>
            </w:pPr>
            <w:r>
              <w:rPr>
                <w:rFonts w:hint="eastAsia"/>
                <w:b/>
              </w:rPr>
              <w:t>Prefix</w:t>
            </w:r>
          </w:p>
        </w:tc>
        <w:tc>
          <w:tcPr>
            <w:tcW w:w="0" w:type="auto"/>
          </w:tcPr>
          <w:p w14:paraId="739FDA42" w14:textId="77777777" w:rsidR="00CE7843" w:rsidRDefault="00CE7843" w:rsidP="00CE7843">
            <w:pPr>
              <w:widowControl w:val="0"/>
              <w:autoSpaceDE w:val="0"/>
              <w:autoSpaceDN w:val="0"/>
              <w:adjustRightInd w:val="0"/>
              <w:spacing w:beforeLines="50" w:before="120" w:afterLines="50" w:after="120"/>
              <w:jc w:val="center"/>
              <w:rPr>
                <w:b/>
              </w:rPr>
            </w:pPr>
            <w:r>
              <w:rPr>
                <w:rFonts w:hint="eastAsia"/>
                <w:b/>
              </w:rPr>
              <w:t>Standard</w:t>
            </w:r>
          </w:p>
        </w:tc>
        <w:tc>
          <w:tcPr>
            <w:tcW w:w="0" w:type="auto"/>
          </w:tcPr>
          <w:p w14:paraId="56851701" w14:textId="77777777" w:rsidR="00CE7843" w:rsidRDefault="00CE7843" w:rsidP="00CE7843">
            <w:pPr>
              <w:widowControl w:val="0"/>
              <w:autoSpaceDE w:val="0"/>
              <w:autoSpaceDN w:val="0"/>
              <w:adjustRightInd w:val="0"/>
              <w:spacing w:beforeLines="50" w:before="120" w:afterLines="50" w:after="120"/>
              <w:jc w:val="center"/>
              <w:rPr>
                <w:b/>
              </w:rPr>
            </w:pPr>
            <w:r>
              <w:rPr>
                <w:rFonts w:hint="eastAsia"/>
                <w:b/>
              </w:rPr>
              <w:t>Package</w:t>
            </w:r>
          </w:p>
        </w:tc>
      </w:tr>
      <w:tr w:rsidR="00CE7843" w14:paraId="1DC5D44D" w14:textId="77777777" w:rsidTr="00CE7843">
        <w:trPr>
          <w:jc w:val="center"/>
        </w:trPr>
        <w:tc>
          <w:tcPr>
            <w:tcW w:w="0" w:type="auto"/>
          </w:tcPr>
          <w:p w14:paraId="35113988" w14:textId="77777777" w:rsidR="00CE7843" w:rsidRDefault="00CE7843" w:rsidP="00CE7843">
            <w:pPr>
              <w:widowControl w:val="0"/>
              <w:autoSpaceDE w:val="0"/>
              <w:autoSpaceDN w:val="0"/>
              <w:adjustRightInd w:val="0"/>
              <w:spacing w:beforeLines="50" w:before="120" w:afterLines="50" w:after="120"/>
              <w:jc w:val="center"/>
            </w:pPr>
            <w:r>
              <w:t>CA</w:t>
            </w:r>
          </w:p>
        </w:tc>
        <w:tc>
          <w:tcPr>
            <w:tcW w:w="0" w:type="auto"/>
          </w:tcPr>
          <w:p w14:paraId="70D8E082" w14:textId="77777777" w:rsidR="00CE7843" w:rsidRDefault="00CE7843" w:rsidP="00CE7843">
            <w:pPr>
              <w:widowControl w:val="0"/>
              <w:autoSpaceDE w:val="0"/>
              <w:autoSpaceDN w:val="0"/>
              <w:adjustRightInd w:val="0"/>
              <w:spacing w:beforeLines="50" w:before="120" w:afterLines="50" w:after="120"/>
              <w:jc w:val="center"/>
              <w:rPr>
                <w:rFonts w:eastAsia="SimSun"/>
                <w:lang w:eastAsia="zh-CN"/>
              </w:rPr>
            </w:pPr>
            <w:r>
              <w:t>ISO 19159-1</w:t>
            </w:r>
            <w:r>
              <w:rPr>
                <w:rFonts w:hint="eastAsia"/>
              </w:rPr>
              <w:t>,</w:t>
            </w:r>
            <w:r>
              <w:t xml:space="preserve"> ISO 19159-2</w:t>
            </w:r>
            <w:r>
              <w:rPr>
                <w:rFonts w:eastAsia="SimSun" w:hint="eastAsia"/>
                <w:lang w:eastAsia="zh-CN"/>
              </w:rPr>
              <w:t xml:space="preserve">, </w:t>
            </w:r>
            <w:r>
              <w:t xml:space="preserve">ISO </w:t>
            </w:r>
            <w:proofErr w:type="gramStart"/>
            <w:r>
              <w:t>19159-</w:t>
            </w:r>
            <w:r>
              <w:rPr>
                <w:rFonts w:eastAsia="SimSun" w:hint="eastAsia"/>
                <w:lang w:eastAsia="zh-CN"/>
              </w:rPr>
              <w:t>3</w:t>
            </w:r>
            <w:proofErr w:type="gramEnd"/>
            <w:r>
              <w:rPr>
                <w:rFonts w:eastAsia="SimSun" w:hint="eastAsia"/>
                <w:lang w:eastAsia="zh-CN"/>
              </w:rPr>
              <w:t xml:space="preserve"> </w:t>
            </w:r>
            <w:r>
              <w:rPr>
                <w:rFonts w:hint="eastAsia"/>
              </w:rPr>
              <w:t>and ISO 19159-</w:t>
            </w:r>
            <w:r>
              <w:rPr>
                <w:rFonts w:eastAsia="SimSun" w:hint="eastAsia"/>
                <w:lang w:eastAsia="zh-CN"/>
              </w:rPr>
              <w:t>4</w:t>
            </w:r>
          </w:p>
        </w:tc>
        <w:tc>
          <w:tcPr>
            <w:tcW w:w="0" w:type="auto"/>
          </w:tcPr>
          <w:p w14:paraId="4B29CDB7" w14:textId="77777777" w:rsidR="00CE7843" w:rsidRDefault="00CE7843" w:rsidP="00CE7843">
            <w:pPr>
              <w:widowControl w:val="0"/>
              <w:autoSpaceDE w:val="0"/>
              <w:autoSpaceDN w:val="0"/>
              <w:adjustRightInd w:val="0"/>
              <w:spacing w:beforeLines="50" w:before="120" w:afterLines="50" w:after="120"/>
              <w:jc w:val="center"/>
            </w:pPr>
            <w:r>
              <w:rPr>
                <w:rFonts w:hint="eastAsia"/>
              </w:rPr>
              <w:t xml:space="preserve">Calibration </w:t>
            </w:r>
            <w:r>
              <w:rPr>
                <w:rFonts w:eastAsia="SimSun" w:hint="eastAsia"/>
                <w:lang w:eastAsia="zh-CN"/>
              </w:rPr>
              <w:t>V</w:t>
            </w:r>
            <w:r>
              <w:rPr>
                <w:rFonts w:hint="eastAsia"/>
              </w:rPr>
              <w:t>alidation</w:t>
            </w:r>
          </w:p>
        </w:tc>
      </w:tr>
    </w:tbl>
    <w:p w14:paraId="496E5A40" w14:textId="77777777" w:rsidR="00CE7843" w:rsidRPr="002952A1" w:rsidRDefault="00CE7843" w:rsidP="00CE7843">
      <w:pPr>
        <w:pStyle w:val="Heading1"/>
        <w:ind w:left="0" w:firstLine="0"/>
        <w:rPr>
          <w:rFonts w:eastAsia="SimSun"/>
          <w:sz w:val="25"/>
          <w:szCs w:val="25"/>
          <w:lang w:eastAsia="zh-CN"/>
        </w:rPr>
      </w:pPr>
      <w:bookmarkStart w:id="161" w:name="_Toc485815083"/>
      <w:bookmarkStart w:id="162" w:name="_Toc353798250"/>
      <w:bookmarkEnd w:id="137"/>
      <w:bookmarkEnd w:id="138"/>
      <w:bookmarkEnd w:id="139"/>
      <w:r w:rsidRPr="002952A1">
        <w:rPr>
          <w:rFonts w:eastAsia="SimSun"/>
          <w:sz w:val="25"/>
          <w:szCs w:val="25"/>
          <w:lang w:eastAsia="zh-CN"/>
        </w:rPr>
        <w:t>Conformance</w:t>
      </w:r>
      <w:bookmarkEnd w:id="161"/>
      <w:bookmarkEnd w:id="162"/>
    </w:p>
    <w:p w14:paraId="29891FA5" w14:textId="77777777" w:rsidR="00CE7843" w:rsidRPr="002952A1" w:rsidRDefault="00CE7843" w:rsidP="00CE7843">
      <w:pPr>
        <w:widowControl w:val="0"/>
        <w:autoSpaceDE w:val="0"/>
        <w:autoSpaceDN w:val="0"/>
        <w:adjustRightInd w:val="0"/>
        <w:spacing w:before="60" w:after="60" w:line="240" w:lineRule="auto"/>
        <w:rPr>
          <w:rFonts w:cs="Cambria"/>
          <w:sz w:val="21"/>
        </w:rPr>
      </w:pPr>
      <w:r w:rsidRPr="002952A1">
        <w:rPr>
          <w:rFonts w:cs="Cambria"/>
          <w:sz w:val="21"/>
        </w:rPr>
        <w:t xml:space="preserve">This document defines </w:t>
      </w:r>
      <w:r w:rsidRPr="002952A1">
        <w:rPr>
          <w:rFonts w:cs="Cambria" w:hint="eastAsia"/>
          <w:sz w:val="21"/>
          <w:lang w:val="en-US" w:eastAsia="zh-CN"/>
        </w:rPr>
        <w:t xml:space="preserve">one </w:t>
      </w:r>
      <w:r w:rsidRPr="002952A1">
        <w:rPr>
          <w:rFonts w:cs="Cambria"/>
          <w:sz w:val="21"/>
        </w:rPr>
        <w:t xml:space="preserve">conformance classes: </w:t>
      </w:r>
    </w:p>
    <w:p w14:paraId="0C8FC0FB" w14:textId="77777777" w:rsidR="00CE7843" w:rsidRPr="002952A1" w:rsidRDefault="00CE7843" w:rsidP="00CE7843">
      <w:pPr>
        <w:pStyle w:val="ISOChange"/>
        <w:numPr>
          <w:ilvl w:val="0"/>
          <w:numId w:val="6"/>
        </w:numPr>
        <w:spacing w:before="60" w:after="60" w:line="240" w:lineRule="auto"/>
        <w:rPr>
          <w:rFonts w:ascii="Cambria" w:hAnsi="Cambria" w:cs="Cambria"/>
          <w:sz w:val="21"/>
        </w:rPr>
      </w:pPr>
      <w:r w:rsidRPr="002952A1">
        <w:rPr>
          <w:rFonts w:ascii="Cambria" w:hAnsi="Cambria" w:cs="Cambria"/>
          <w:sz w:val="21"/>
        </w:rPr>
        <w:t>“</w:t>
      </w:r>
      <w:r w:rsidRPr="002952A1">
        <w:rPr>
          <w:rFonts w:ascii="Cambria" w:hAnsi="Cambria" w:cs="Cambria"/>
          <w:sz w:val="21"/>
          <w:lang w:val="en-US" w:eastAsia="zh-CN"/>
        </w:rPr>
        <w:t>M</w:t>
      </w:r>
      <w:proofErr w:type="spellStart"/>
      <w:r w:rsidRPr="002952A1">
        <w:rPr>
          <w:rFonts w:ascii="Cambria" w:hAnsi="Cambria" w:cs="Cambria"/>
          <w:sz w:val="21"/>
          <w:lang w:eastAsia="zh-CN"/>
        </w:rPr>
        <w:t>icrowave</w:t>
      </w:r>
      <w:proofErr w:type="spellEnd"/>
      <w:r w:rsidRPr="002952A1">
        <w:rPr>
          <w:rFonts w:ascii="Cambria" w:hAnsi="Cambria" w:cs="Cambria"/>
          <w:sz w:val="21"/>
          <w:lang w:val="en-US" w:eastAsia="zh-CN"/>
        </w:rPr>
        <w:t xml:space="preserve"> </w:t>
      </w:r>
      <w:r w:rsidRPr="002952A1">
        <w:rPr>
          <w:rFonts w:ascii="Cambria" w:hAnsi="Cambria" w:cs="Cambria"/>
          <w:sz w:val="21"/>
          <w:lang w:eastAsia="zh-CN"/>
        </w:rPr>
        <w:t>Radiometer</w:t>
      </w:r>
      <w:r w:rsidRPr="002952A1">
        <w:rPr>
          <w:rFonts w:ascii="Cambria" w:hAnsi="Cambria" w:cs="Cambria"/>
          <w:sz w:val="21"/>
          <w:lang w:val="en-US" w:eastAsia="zh-CN"/>
        </w:rPr>
        <w:t xml:space="preserve"> </w:t>
      </w:r>
      <w:r w:rsidRPr="002952A1">
        <w:rPr>
          <w:rFonts w:ascii="Cambria" w:hAnsi="Cambria" w:cs="Cambria"/>
          <w:sz w:val="21"/>
          <w:lang w:eastAsia="zh-CN"/>
        </w:rPr>
        <w:t>Sensor</w:t>
      </w:r>
      <w:r w:rsidRPr="002952A1">
        <w:rPr>
          <w:rFonts w:ascii="Cambria" w:hAnsi="Cambria" w:cs="Cambria" w:hint="eastAsia"/>
          <w:sz w:val="21"/>
          <w:lang w:val="en-US" w:eastAsia="zh-CN"/>
        </w:rPr>
        <w:t xml:space="preserve">s </w:t>
      </w:r>
      <w:r w:rsidRPr="002952A1">
        <w:rPr>
          <w:rFonts w:ascii="Cambria" w:hAnsi="Cambria" w:cs="Cambria" w:hint="eastAsia"/>
          <w:sz w:val="21"/>
        </w:rPr>
        <w:t>Calibration/Validation</w:t>
      </w:r>
      <w:r w:rsidRPr="002952A1">
        <w:rPr>
          <w:rFonts w:ascii="Cambria" w:hAnsi="Cambria" w:cs="Cambria"/>
          <w:sz w:val="21"/>
        </w:rPr>
        <w:t>” (specification target:</w:t>
      </w:r>
      <w:r w:rsidRPr="002952A1">
        <w:rPr>
          <w:rFonts w:ascii="Cambria" w:eastAsia="SimSun" w:hAnsi="Cambria" w:cs="Cambria" w:hint="eastAsia"/>
          <w:sz w:val="21"/>
          <w:lang w:val="en-US" w:eastAsia="zh-CN"/>
        </w:rPr>
        <w:t xml:space="preserve"> </w:t>
      </w:r>
      <w:r w:rsidRPr="002952A1">
        <w:rPr>
          <w:rFonts w:ascii="Cambria" w:hAnsi="Cambria" w:cs="Cambria"/>
          <w:sz w:val="21"/>
          <w:lang w:val="en-US" w:eastAsia="zh-CN"/>
        </w:rPr>
        <w:t>M</w:t>
      </w:r>
      <w:proofErr w:type="spellStart"/>
      <w:r w:rsidRPr="002952A1">
        <w:rPr>
          <w:rFonts w:ascii="Cambria" w:hAnsi="Cambria" w:cs="Cambria"/>
          <w:sz w:val="21"/>
          <w:lang w:eastAsia="zh-CN"/>
        </w:rPr>
        <w:t>icrowave</w:t>
      </w:r>
      <w:proofErr w:type="spellEnd"/>
      <w:r w:rsidRPr="002952A1">
        <w:rPr>
          <w:rFonts w:ascii="Cambria" w:eastAsia="SimSun" w:hAnsi="Cambria" w:cs="Cambria" w:hint="eastAsia"/>
          <w:sz w:val="21"/>
          <w:lang w:val="en-US" w:eastAsia="zh-CN"/>
        </w:rPr>
        <w:t xml:space="preserve"> </w:t>
      </w:r>
      <w:r w:rsidRPr="002952A1">
        <w:rPr>
          <w:rFonts w:ascii="Cambria" w:hAnsi="Cambria" w:cs="Cambria"/>
          <w:sz w:val="21"/>
          <w:lang w:eastAsia="zh-CN"/>
        </w:rPr>
        <w:t>Radiometer</w:t>
      </w:r>
      <w:r w:rsidRPr="002952A1">
        <w:rPr>
          <w:rFonts w:ascii="Cambria" w:hAnsi="Cambria" w:cs="Cambria"/>
          <w:sz w:val="21"/>
          <w:lang w:val="en-US" w:eastAsia="zh-CN"/>
        </w:rPr>
        <w:t xml:space="preserve"> </w:t>
      </w:r>
      <w:r w:rsidRPr="002952A1">
        <w:rPr>
          <w:rFonts w:ascii="Cambria" w:hAnsi="Cambria" w:cs="Cambria"/>
          <w:sz w:val="21"/>
          <w:lang w:eastAsia="zh-CN"/>
        </w:rPr>
        <w:t>Sensor</w:t>
      </w:r>
      <w:r w:rsidRPr="002952A1">
        <w:rPr>
          <w:rFonts w:ascii="Cambria" w:hAnsi="Cambria" w:cs="Cambria" w:hint="eastAsia"/>
          <w:sz w:val="21"/>
          <w:lang w:val="en-US" w:eastAsia="zh-CN"/>
        </w:rPr>
        <w:t>s</w:t>
      </w:r>
      <w:proofErr w:type="gramStart"/>
      <w:r w:rsidRPr="002952A1">
        <w:rPr>
          <w:rFonts w:ascii="Cambria" w:hAnsi="Cambria" w:cs="Cambria"/>
          <w:sz w:val="21"/>
        </w:rPr>
        <w:t>);</w:t>
      </w:r>
      <w:proofErr w:type="gramEnd"/>
    </w:p>
    <w:p w14:paraId="01EB0DF7" w14:textId="77777777" w:rsidR="00CE7843" w:rsidRPr="002952A1" w:rsidRDefault="00CE7843" w:rsidP="00CE7843">
      <w:pPr>
        <w:widowControl w:val="0"/>
        <w:autoSpaceDE w:val="0"/>
        <w:autoSpaceDN w:val="0"/>
        <w:adjustRightInd w:val="0"/>
        <w:spacing w:line="240" w:lineRule="auto"/>
        <w:rPr>
          <w:sz w:val="21"/>
          <w:lang w:val="en-US" w:eastAsia="zh-CN"/>
        </w:rPr>
      </w:pPr>
      <w:r w:rsidRPr="002952A1">
        <w:rPr>
          <w:sz w:val="21"/>
        </w:rPr>
        <w:t>A specification, standard, test suite, or test tool claiming conformance to this document shall implement the conformance class relevant to that specification target</w:t>
      </w:r>
      <w:r w:rsidRPr="002952A1">
        <w:rPr>
          <w:rFonts w:hint="eastAsia"/>
          <w:sz w:val="21"/>
          <w:lang w:val="en-US" w:eastAsia="zh-CN"/>
        </w:rPr>
        <w:t>.</w:t>
      </w:r>
    </w:p>
    <w:p w14:paraId="318379B9" w14:textId="77777777" w:rsidR="00CE7843" w:rsidRPr="002952A1" w:rsidRDefault="00CE7843" w:rsidP="00CE7843">
      <w:pPr>
        <w:rPr>
          <w:sz w:val="21"/>
        </w:rPr>
      </w:pPr>
      <w:r w:rsidRPr="002952A1">
        <w:rPr>
          <w:sz w:val="21"/>
        </w:rPr>
        <w:t xml:space="preserve">Conformance with this standard shall be assessed using all the relevant conformance test cases specified in Annex A (normative) of this </w:t>
      </w:r>
      <w:r w:rsidRPr="002952A1">
        <w:rPr>
          <w:sz w:val="21"/>
          <w:lang w:eastAsia="zh-CN"/>
        </w:rPr>
        <w:t>standard</w:t>
      </w:r>
      <w:r w:rsidRPr="002952A1">
        <w:rPr>
          <w:sz w:val="21"/>
        </w:rPr>
        <w:t>.</w:t>
      </w:r>
    </w:p>
    <w:p w14:paraId="1BE18282" w14:textId="77777777" w:rsidR="00CE7843" w:rsidRPr="002952A1" w:rsidRDefault="00CE7843" w:rsidP="00CE7843">
      <w:pPr>
        <w:pStyle w:val="Heading1"/>
        <w:ind w:left="0" w:firstLine="0"/>
        <w:rPr>
          <w:rFonts w:eastAsia="SimSun"/>
          <w:sz w:val="25"/>
          <w:szCs w:val="25"/>
          <w:lang w:eastAsia="zh-CN"/>
        </w:rPr>
      </w:pPr>
      <w:bookmarkStart w:id="163" w:name="_Toc32919460"/>
      <w:bookmarkStart w:id="164" w:name="_Toc16161"/>
      <w:bookmarkStart w:id="165" w:name="_Toc18854"/>
      <w:r w:rsidRPr="002952A1">
        <w:rPr>
          <w:rFonts w:eastAsia="SimSun"/>
          <w:sz w:val="25"/>
          <w:szCs w:val="25"/>
          <w:lang w:eastAsia="zh-CN"/>
        </w:rPr>
        <w:t>Notation</w:t>
      </w:r>
      <w:bookmarkEnd w:id="163"/>
      <w:bookmarkEnd w:id="164"/>
      <w:bookmarkEnd w:id="165"/>
    </w:p>
    <w:p w14:paraId="3558669B" w14:textId="77777777" w:rsidR="00CE7843" w:rsidRPr="002952A1" w:rsidRDefault="00CE7843" w:rsidP="00CE7843">
      <w:pPr>
        <w:pStyle w:val="Heading2"/>
        <w:rPr>
          <w:sz w:val="23"/>
          <w:szCs w:val="23"/>
        </w:rPr>
      </w:pPr>
      <w:bookmarkStart w:id="166" w:name="_Toc23577"/>
      <w:bookmarkStart w:id="167" w:name="_Toc32919461"/>
      <w:bookmarkStart w:id="168" w:name="_Toc24209"/>
      <w:r w:rsidRPr="002952A1">
        <w:rPr>
          <w:sz w:val="23"/>
          <w:szCs w:val="23"/>
        </w:rPr>
        <w:t>UML notation</w:t>
      </w:r>
      <w:bookmarkEnd w:id="166"/>
      <w:bookmarkEnd w:id="167"/>
      <w:bookmarkEnd w:id="168"/>
    </w:p>
    <w:p w14:paraId="1B6516B0" w14:textId="77777777" w:rsidR="00CE7843" w:rsidRPr="002952A1" w:rsidRDefault="00CE7843" w:rsidP="00CE7843">
      <w:pPr>
        <w:rPr>
          <w:rFonts w:cs="Cambria"/>
          <w:sz w:val="21"/>
          <w:lang w:eastAsia="zh-CN"/>
        </w:rPr>
      </w:pPr>
      <w:r w:rsidRPr="002952A1">
        <w:rPr>
          <w:rFonts w:cs="Cambria"/>
          <w:sz w:val="21"/>
          <w:lang w:eastAsia="zh-CN"/>
        </w:rPr>
        <w:t xml:space="preserve">In this document, conceptual schemas are presented in the Unified </w:t>
      </w:r>
      <w:proofErr w:type="spellStart"/>
      <w:r w:rsidRPr="002952A1">
        <w:rPr>
          <w:rFonts w:cs="Cambria"/>
          <w:sz w:val="21"/>
          <w:lang w:eastAsia="zh-CN"/>
        </w:rPr>
        <w:t>Modeling</w:t>
      </w:r>
      <w:proofErr w:type="spellEnd"/>
      <w:r w:rsidRPr="002952A1">
        <w:rPr>
          <w:rFonts w:cs="Cambria"/>
          <w:sz w:val="21"/>
          <w:lang w:eastAsia="zh-CN"/>
        </w:rPr>
        <w:t xml:space="preserve"> Language (UML). ISO 19103 Conceptual schema language presents the specific profile of UML used in this document.</w:t>
      </w:r>
    </w:p>
    <w:p w14:paraId="10241144" w14:textId="77777777" w:rsidR="00CE7843" w:rsidRPr="002952A1" w:rsidRDefault="00CE7843" w:rsidP="00CE7843">
      <w:pPr>
        <w:pStyle w:val="Heading2"/>
        <w:rPr>
          <w:sz w:val="23"/>
          <w:szCs w:val="23"/>
        </w:rPr>
      </w:pPr>
      <w:bookmarkStart w:id="169" w:name="_Toc7052"/>
      <w:bookmarkStart w:id="170" w:name="_Toc24009"/>
      <w:bookmarkStart w:id="171" w:name="_Toc32919462"/>
      <w:r w:rsidRPr="002952A1">
        <w:rPr>
          <w:sz w:val="23"/>
          <w:szCs w:val="23"/>
        </w:rPr>
        <w:t>Identifiers</w:t>
      </w:r>
      <w:bookmarkEnd w:id="169"/>
      <w:bookmarkEnd w:id="170"/>
      <w:bookmarkEnd w:id="171"/>
    </w:p>
    <w:p w14:paraId="52B72170" w14:textId="77777777" w:rsidR="00CE7843" w:rsidRPr="002952A1" w:rsidRDefault="00CE7843" w:rsidP="00CE7843">
      <w:pPr>
        <w:pStyle w:val="Definition"/>
        <w:rPr>
          <w:color w:val="FF0000"/>
          <w:sz w:val="21"/>
        </w:rPr>
      </w:pPr>
      <w:r w:rsidRPr="002952A1">
        <w:rPr>
          <w:sz w:val="21"/>
        </w:rPr>
        <w:t>The complete standard is identified by ISO TC 211 URI</w:t>
      </w:r>
      <w:r w:rsidRPr="002952A1">
        <w:rPr>
          <w:color w:val="FF0000"/>
          <w:sz w:val="21"/>
        </w:rPr>
        <w:t xml:space="preserve"> </w:t>
      </w:r>
    </w:p>
    <w:p w14:paraId="568AA751" w14:textId="77777777" w:rsidR="00CE7843" w:rsidRPr="002952A1" w:rsidRDefault="001C3002" w:rsidP="00CE7843">
      <w:pPr>
        <w:pStyle w:val="Definition"/>
        <w:rPr>
          <w:sz w:val="21"/>
          <w:lang w:eastAsia="zh-CN"/>
        </w:rPr>
      </w:pPr>
      <w:hyperlink r:id="rId40" w:history="1">
        <w:r w:rsidR="00CE7843" w:rsidRPr="00CE7843">
          <w:rPr>
            <w:rStyle w:val="Hyperlink"/>
            <w:sz w:val="21"/>
            <w:lang w:val="en-GB"/>
          </w:rPr>
          <w:t>https://standards.isotc211.org/iso19159/-4/1</w:t>
        </w:r>
      </w:hyperlink>
    </w:p>
    <w:p w14:paraId="2041C244" w14:textId="77777777" w:rsidR="00CE7843" w:rsidRPr="002952A1" w:rsidRDefault="00CE7843" w:rsidP="00CE7843">
      <w:pPr>
        <w:pStyle w:val="Definition"/>
        <w:rPr>
          <w:sz w:val="21"/>
        </w:rPr>
      </w:pPr>
      <w:r w:rsidRPr="002952A1">
        <w:rPr>
          <w:sz w:val="21"/>
        </w:rPr>
        <w:t>The normative provisions in this standard are denoted by the URI</w:t>
      </w:r>
    </w:p>
    <w:p w14:paraId="15C67D80" w14:textId="77777777" w:rsidR="00CE7843" w:rsidRPr="002952A1" w:rsidRDefault="001C3002" w:rsidP="00CE7843">
      <w:pPr>
        <w:pStyle w:val="Definition"/>
        <w:rPr>
          <w:sz w:val="21"/>
        </w:rPr>
      </w:pPr>
      <w:hyperlink r:id="rId41" w:history="1">
        <w:r w:rsidR="00CE7843" w:rsidRPr="00CE7843">
          <w:rPr>
            <w:rStyle w:val="Hyperlink"/>
            <w:sz w:val="21"/>
            <w:lang w:val="en-GB"/>
          </w:rPr>
          <w:t>https://standards.isotc211.org/iso19159/-4/1</w:t>
        </w:r>
      </w:hyperlink>
    </w:p>
    <w:p w14:paraId="7AC96652" w14:textId="77777777" w:rsidR="00CE7843" w:rsidRPr="002952A1" w:rsidRDefault="00CE7843" w:rsidP="00CE7843">
      <w:pPr>
        <w:pStyle w:val="Definition"/>
        <w:rPr>
          <w:sz w:val="21"/>
        </w:rPr>
      </w:pPr>
      <w:r w:rsidRPr="002952A1">
        <w:rPr>
          <w:sz w:val="21"/>
        </w:rPr>
        <w:t xml:space="preserve">All requirements and </w:t>
      </w:r>
      <w:r w:rsidRPr="002952A1">
        <w:rPr>
          <w:sz w:val="21"/>
          <w:lang w:eastAsia="zh-CN"/>
        </w:rPr>
        <w:t>abstract</w:t>
      </w:r>
      <w:r w:rsidRPr="002952A1">
        <w:rPr>
          <w:sz w:val="21"/>
        </w:rPr>
        <w:t xml:space="preserve"> test</w:t>
      </w:r>
      <w:r w:rsidRPr="002952A1">
        <w:rPr>
          <w:sz w:val="21"/>
          <w:lang w:eastAsia="zh-CN"/>
        </w:rPr>
        <w:t xml:space="preserve"> case</w:t>
      </w:r>
      <w:r w:rsidRPr="002952A1">
        <w:rPr>
          <w:sz w:val="21"/>
        </w:rPr>
        <w:t>s that appear in this document are denoted by partial</w:t>
      </w:r>
      <w:r w:rsidRPr="002952A1">
        <w:rPr>
          <w:sz w:val="21"/>
          <w:lang w:eastAsia="zh-CN"/>
        </w:rPr>
        <w:t xml:space="preserve"> </w:t>
      </w:r>
      <w:r w:rsidRPr="002952A1">
        <w:rPr>
          <w:sz w:val="21"/>
        </w:rPr>
        <w:t>URIs which are relative to this base.</w:t>
      </w:r>
    </w:p>
    <w:p w14:paraId="1B675B4A" w14:textId="77777777" w:rsidR="00CE7843" w:rsidRPr="002952A1" w:rsidRDefault="00CE7843" w:rsidP="00CE7843">
      <w:pPr>
        <w:pStyle w:val="Heading1"/>
        <w:ind w:left="0" w:firstLine="0"/>
        <w:rPr>
          <w:rFonts w:eastAsia="SimSun"/>
          <w:sz w:val="25"/>
          <w:szCs w:val="25"/>
          <w:lang w:eastAsia="zh-CN"/>
        </w:rPr>
      </w:pPr>
      <w:bookmarkStart w:id="172" w:name="_Toc485815086"/>
      <w:bookmarkStart w:id="173" w:name="_Toc353798251"/>
      <w:r w:rsidRPr="002952A1">
        <w:rPr>
          <w:rFonts w:eastAsia="SimSun"/>
          <w:sz w:val="25"/>
          <w:szCs w:val="25"/>
          <w:lang w:eastAsia="zh-CN"/>
        </w:rPr>
        <w:lastRenderedPageBreak/>
        <w:t>General microwave radiometer sensor and data calibration and validation model</w:t>
      </w:r>
      <w:bookmarkEnd w:id="172"/>
      <w:bookmarkEnd w:id="173"/>
    </w:p>
    <w:p w14:paraId="6725F754" w14:textId="77777777" w:rsidR="00CE7843" w:rsidRPr="002952A1" w:rsidRDefault="00CE7843" w:rsidP="00CE7843">
      <w:pPr>
        <w:pStyle w:val="Heading2"/>
        <w:rPr>
          <w:sz w:val="23"/>
          <w:szCs w:val="23"/>
        </w:rPr>
      </w:pPr>
      <w:bookmarkStart w:id="174" w:name="_Toc485815084"/>
      <w:bookmarkStart w:id="175" w:name="_Toc450303222"/>
      <w:bookmarkStart w:id="176" w:name="_Toc438968655"/>
      <w:bookmarkStart w:id="177" w:name="_Toc353342675"/>
      <w:bookmarkStart w:id="178" w:name="_Toc9996972"/>
      <w:bookmarkStart w:id="179" w:name="_Toc443461103"/>
      <w:r w:rsidRPr="002952A1">
        <w:rPr>
          <w:sz w:val="23"/>
          <w:szCs w:val="23"/>
        </w:rPr>
        <w:t>Introduction</w:t>
      </w:r>
      <w:bookmarkEnd w:id="174"/>
    </w:p>
    <w:p w14:paraId="368E3C5D" w14:textId="77777777" w:rsidR="00CE7843" w:rsidRPr="002952A1" w:rsidRDefault="00CE7843" w:rsidP="00CE7843">
      <w:pPr>
        <w:rPr>
          <w:rFonts w:eastAsia="SimSun"/>
          <w:sz w:val="21"/>
          <w:lang w:eastAsia="zh-CN"/>
        </w:rPr>
      </w:pPr>
      <w:bookmarkStart w:id="180" w:name="OLE_LINK11"/>
      <w:r w:rsidRPr="002952A1">
        <w:rPr>
          <w:sz w:val="21"/>
        </w:rPr>
        <w:t xml:space="preserve">This </w:t>
      </w:r>
      <w:r w:rsidRPr="002952A1">
        <w:rPr>
          <w:rFonts w:eastAsia="SimSun" w:hint="eastAsia"/>
          <w:sz w:val="21"/>
          <w:lang w:eastAsia="zh-CN"/>
        </w:rPr>
        <w:t>Technical Specification</w:t>
      </w:r>
      <w:r w:rsidRPr="002952A1">
        <w:rPr>
          <w:sz w:val="21"/>
        </w:rPr>
        <w:t xml:space="preserve"> addresses the calibration of </w:t>
      </w:r>
      <w:bookmarkStart w:id="181" w:name="OLE_LINK10"/>
      <w:bookmarkStart w:id="182" w:name="OLE_LINK8"/>
      <w:r w:rsidRPr="002952A1">
        <w:rPr>
          <w:sz w:val="21"/>
        </w:rPr>
        <w:t>space-borne microwave radiometer</w:t>
      </w:r>
      <w:bookmarkEnd w:id="181"/>
      <w:bookmarkEnd w:id="182"/>
      <w:r w:rsidRPr="002952A1">
        <w:rPr>
          <w:sz w:val="21"/>
        </w:rPr>
        <w:t xml:space="preserve">s and validation of space-borne microwave radiometers calibration information (TB or Radiance). It includes the detailed description of </w:t>
      </w:r>
      <w:bookmarkStart w:id="183" w:name="OLE_LINK72"/>
      <w:bookmarkStart w:id="184" w:name="OLE_LINK73"/>
      <w:r w:rsidRPr="002952A1">
        <w:rPr>
          <w:sz w:val="21"/>
        </w:rPr>
        <w:t>space-borne microwave radiometers</w:t>
      </w:r>
      <w:bookmarkEnd w:id="183"/>
      <w:bookmarkEnd w:id="184"/>
      <w:r w:rsidRPr="002952A1">
        <w:rPr>
          <w:sz w:val="21"/>
        </w:rPr>
        <w:t xml:space="preserve"> performance and parameters related to space-borne </w:t>
      </w:r>
      <w:bookmarkStart w:id="185" w:name="OLE_LINK55"/>
      <w:bookmarkStart w:id="186" w:name="OLE_LINK52"/>
      <w:r w:rsidRPr="002952A1">
        <w:rPr>
          <w:sz w:val="21"/>
        </w:rPr>
        <w:t xml:space="preserve">microwave </w:t>
      </w:r>
      <w:bookmarkEnd w:id="185"/>
      <w:bookmarkEnd w:id="186"/>
      <w:r w:rsidRPr="002952A1">
        <w:rPr>
          <w:sz w:val="21"/>
        </w:rPr>
        <w:t>radiometers calibration, which can be used for refined space-borne microwave radiometers</w:t>
      </w:r>
      <w:r w:rsidRPr="002952A1">
        <w:rPr>
          <w:rFonts w:eastAsia="SimSun" w:hint="eastAsia"/>
          <w:sz w:val="21"/>
          <w:lang w:eastAsia="zh-CN"/>
        </w:rPr>
        <w:t xml:space="preserve"> information</w:t>
      </w:r>
      <w:r w:rsidRPr="002952A1">
        <w:rPr>
          <w:sz w:val="21"/>
        </w:rPr>
        <w:t xml:space="preserve"> processing.</w:t>
      </w:r>
    </w:p>
    <w:p w14:paraId="09AE9661" w14:textId="77777777" w:rsidR="00CE7843" w:rsidRPr="002952A1" w:rsidRDefault="00CE7843" w:rsidP="00CE7843">
      <w:pPr>
        <w:rPr>
          <w:sz w:val="21"/>
        </w:rPr>
      </w:pPr>
      <w:r w:rsidRPr="002952A1">
        <w:rPr>
          <w:sz w:val="21"/>
        </w:rPr>
        <w:t>Figure 1 depicts a package diagram that shows all parts of the ISO/TS 19159 as of the time when the ISO/TS 19159-</w:t>
      </w:r>
      <w:r w:rsidRPr="002952A1">
        <w:rPr>
          <w:rFonts w:eastAsia="SimSun" w:hint="eastAsia"/>
          <w:sz w:val="21"/>
          <w:lang w:eastAsia="zh-CN"/>
        </w:rPr>
        <w:t>4</w:t>
      </w:r>
      <w:r w:rsidRPr="002952A1">
        <w:rPr>
          <w:sz w:val="21"/>
        </w:rPr>
        <w:t xml:space="preserve"> was developed.</w:t>
      </w:r>
    </w:p>
    <w:bookmarkEnd w:id="180"/>
    <w:p w14:paraId="09CBAB82" w14:textId="77777777" w:rsidR="00CE7843" w:rsidRDefault="00CE7843" w:rsidP="00CE7843">
      <w:pPr>
        <w:keepNext/>
        <w:jc w:val="center"/>
      </w:pPr>
      <w:r>
        <w:rPr>
          <w:noProof/>
          <w:lang w:val="en-US" w:eastAsia="zh-CN"/>
        </w:rPr>
        <w:drawing>
          <wp:inline distT="0" distB="0" distL="0" distR="0" wp14:anchorId="6FA9D5DB" wp14:editId="617E238C">
            <wp:extent cx="6179185" cy="30073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179185" cy="3007360"/>
                    </a:xfrm>
                    <a:prstGeom prst="rect">
                      <a:avLst/>
                    </a:prstGeom>
                    <a:noFill/>
                    <a:ln>
                      <a:noFill/>
                    </a:ln>
                  </pic:spPr>
                </pic:pic>
              </a:graphicData>
            </a:graphic>
          </wp:inline>
        </w:drawing>
      </w:r>
    </w:p>
    <w:p w14:paraId="657F4A67" w14:textId="77777777" w:rsidR="00CE7843" w:rsidRDefault="00CE7843" w:rsidP="00CE7843">
      <w:pPr>
        <w:pStyle w:val="Caption"/>
        <w:jc w:val="center"/>
        <w:rPr>
          <w:rFonts w:eastAsia="SimSun"/>
          <w:lang w:val="en-GB" w:eastAsia="zh-CN"/>
        </w:rPr>
      </w:pPr>
      <w:r>
        <w:t xml:space="preserve">Figure </w:t>
      </w:r>
      <w:fldSimple w:instr=" SEQ Figure_ \* ARABIC ">
        <w:r>
          <w:rPr>
            <w:noProof/>
          </w:rPr>
          <w:t>1</w:t>
        </w:r>
      </w:fldSimple>
      <w:r>
        <w:rPr>
          <w:lang w:val="en-GB"/>
        </w:rPr>
        <w:t xml:space="preserve"> – Package diagram of the package Calibration/Validation.</w:t>
      </w:r>
    </w:p>
    <w:p w14:paraId="5F5649C0" w14:textId="77777777" w:rsidR="00CE7843" w:rsidRPr="002952A1" w:rsidRDefault="00CE7843" w:rsidP="00CE7843">
      <w:pPr>
        <w:rPr>
          <w:sz w:val="21"/>
        </w:rPr>
      </w:pPr>
      <w:r w:rsidRPr="002952A1">
        <w:rPr>
          <w:sz w:val="21"/>
        </w:rPr>
        <w:t xml:space="preserve">Radiometer Calibration </w:t>
      </w:r>
      <w:r w:rsidRPr="002952A1">
        <w:rPr>
          <w:rFonts w:hint="eastAsia"/>
          <w:sz w:val="21"/>
          <w:lang w:eastAsia="zh-CN"/>
        </w:rPr>
        <w:t>(</w:t>
      </w:r>
      <w:r w:rsidRPr="002952A1">
        <w:rPr>
          <w:sz w:val="21"/>
          <w:lang w:eastAsia="zh-CN"/>
        </w:rPr>
        <w:t>which is used as the abbreviation of “space-borne microwave radiometers calibration” in this Technical Specification</w:t>
      </w:r>
      <w:r w:rsidRPr="002952A1">
        <w:rPr>
          <w:rFonts w:hint="eastAsia"/>
          <w:sz w:val="21"/>
          <w:lang w:eastAsia="zh-CN"/>
        </w:rPr>
        <w:t xml:space="preserve">) </w:t>
      </w:r>
      <w:r w:rsidRPr="002952A1">
        <w:rPr>
          <w:sz w:val="21"/>
        </w:rPr>
        <w:t>is the process of quantitatively defining a microwave receiver’s outputs, whether in voltages or their counts, to controlled or known TB inputs. The purpose of microwave radiometer calibration is characterizing the performance of the end-to-end microwave radiometer system so that the real radiometric parameters can be derived from the measurement of microwave radiometer.</w:t>
      </w:r>
    </w:p>
    <w:p w14:paraId="0C584004" w14:textId="77777777" w:rsidR="00CE7843" w:rsidRPr="002952A1" w:rsidRDefault="00CE7843" w:rsidP="00CE7843">
      <w:pPr>
        <w:rPr>
          <w:sz w:val="21"/>
        </w:rPr>
      </w:pPr>
      <w:r w:rsidRPr="002952A1">
        <w:rPr>
          <w:sz w:val="21"/>
        </w:rPr>
        <w:t>Although on-board calibration is usually carried out to each of microwave radiometer system, its post-launch calibration/validation</w:t>
      </w:r>
      <w:r>
        <w:rPr>
          <w:sz w:val="21"/>
        </w:rPr>
        <w:t xml:space="preserve">, </w:t>
      </w:r>
      <w:r w:rsidRPr="002952A1">
        <w:rPr>
          <w:sz w:val="21"/>
        </w:rPr>
        <w:t xml:space="preserve">usually called external calibration, can ensure the differences between the measurements and the TB or Radiance from simulations by microwave transfer models, and can </w:t>
      </w:r>
      <w:r w:rsidRPr="002952A1">
        <w:rPr>
          <w:rFonts w:hint="eastAsia"/>
          <w:sz w:val="21"/>
        </w:rPr>
        <w:t>bridge the time gap between</w:t>
      </w:r>
      <w:r w:rsidRPr="002952A1">
        <w:rPr>
          <w:sz w:val="21"/>
        </w:rPr>
        <w:t xml:space="preserve"> </w:t>
      </w:r>
      <w:r w:rsidRPr="002952A1">
        <w:rPr>
          <w:rFonts w:hint="eastAsia"/>
          <w:sz w:val="21"/>
        </w:rPr>
        <w:t xml:space="preserve">calibrations </w:t>
      </w:r>
      <w:r w:rsidRPr="002952A1">
        <w:rPr>
          <w:sz w:val="21"/>
        </w:rPr>
        <w:t xml:space="preserve">of the radiometer, as well as radiometers from other platforms, </w:t>
      </w:r>
      <w:r w:rsidRPr="002952A1">
        <w:rPr>
          <w:rFonts w:hint="eastAsia"/>
          <w:sz w:val="21"/>
        </w:rPr>
        <w:t xml:space="preserve">and ensure a long-term confidence in the quality. </w:t>
      </w:r>
    </w:p>
    <w:p w14:paraId="309C9732" w14:textId="77777777" w:rsidR="00CE7843" w:rsidRPr="002952A1" w:rsidRDefault="00CE7843" w:rsidP="00CE7843">
      <w:pPr>
        <w:rPr>
          <w:sz w:val="21"/>
        </w:rPr>
      </w:pPr>
      <w:r w:rsidRPr="002952A1">
        <w:rPr>
          <w:rFonts w:hint="eastAsia"/>
          <w:sz w:val="21"/>
        </w:rPr>
        <w:t>This c</w:t>
      </w:r>
      <w:r w:rsidRPr="002952A1">
        <w:rPr>
          <w:sz w:val="21"/>
        </w:rPr>
        <w:t>lause</w:t>
      </w:r>
      <w:r w:rsidRPr="002952A1">
        <w:rPr>
          <w:rFonts w:hint="eastAsia"/>
          <w:sz w:val="21"/>
        </w:rPr>
        <w:t xml:space="preserve"> describes the general model of </w:t>
      </w:r>
      <w:r w:rsidRPr="002952A1">
        <w:rPr>
          <w:sz w:val="21"/>
        </w:rPr>
        <w:t>microwave radiometer</w:t>
      </w:r>
      <w:r w:rsidRPr="002952A1">
        <w:rPr>
          <w:rFonts w:hint="eastAsia"/>
          <w:sz w:val="21"/>
        </w:rPr>
        <w:t xml:space="preserve"> sensor calibration and validation</w:t>
      </w:r>
      <w:r w:rsidRPr="002952A1">
        <w:rPr>
          <w:sz w:val="21"/>
        </w:rPr>
        <w:t xml:space="preserve">. The </w:t>
      </w:r>
      <w:r w:rsidRPr="002952A1">
        <w:rPr>
          <w:rFonts w:hint="eastAsia"/>
          <w:sz w:val="21"/>
        </w:rPr>
        <w:t>flow</w:t>
      </w:r>
      <w:r w:rsidRPr="002952A1">
        <w:rPr>
          <w:sz w:val="21"/>
        </w:rPr>
        <w:t xml:space="preserve"> chart of the microwave radiometer calibration is shown in Figure 2. </w:t>
      </w:r>
    </w:p>
    <w:p w14:paraId="0261266B" w14:textId="77777777" w:rsidR="00CE7843" w:rsidRDefault="00CE7843" w:rsidP="00CE7843">
      <w:pPr>
        <w:spacing w:beforeLines="50" w:before="120" w:afterLines="50" w:after="120"/>
        <w:jc w:val="center"/>
        <w:rPr>
          <w:rFonts w:eastAsia="SimSun"/>
          <w:lang w:eastAsia="zh-CN"/>
        </w:rPr>
      </w:pPr>
      <w:r>
        <w:rPr>
          <w:rFonts w:eastAsia="SimSun"/>
          <w:noProof/>
          <w:lang w:val="en-US" w:eastAsia="zh-CN"/>
        </w:rPr>
        <w:lastRenderedPageBreak/>
        <w:drawing>
          <wp:inline distT="0" distB="0" distL="0" distR="0" wp14:anchorId="3F26AEC4" wp14:editId="4A0B672D">
            <wp:extent cx="5746750" cy="694436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747198" cy="6944890"/>
                    </a:xfrm>
                    <a:prstGeom prst="rect">
                      <a:avLst/>
                    </a:prstGeom>
                    <a:noFill/>
                    <a:ln>
                      <a:noFill/>
                    </a:ln>
                  </pic:spPr>
                </pic:pic>
              </a:graphicData>
            </a:graphic>
          </wp:inline>
        </w:drawing>
      </w:r>
    </w:p>
    <w:p w14:paraId="640B94C3" w14:textId="77777777" w:rsidR="00CE7843" w:rsidRDefault="00CE7843" w:rsidP="00CE7843">
      <w:pPr>
        <w:pStyle w:val="Caption"/>
        <w:jc w:val="center"/>
        <w:rPr>
          <w:rFonts w:eastAsia="SimSun"/>
          <w:lang w:eastAsia="zh-CN"/>
        </w:rPr>
      </w:pPr>
      <w:r>
        <w:t>Figure 2 – Flow chart of the microwave radiometer calibration</w:t>
      </w:r>
    </w:p>
    <w:p w14:paraId="2B56D808" w14:textId="77777777" w:rsidR="00CE7843" w:rsidRPr="002952A1" w:rsidRDefault="00CE7843" w:rsidP="00CE7843">
      <w:pPr>
        <w:rPr>
          <w:sz w:val="21"/>
          <w:lang w:eastAsia="zh-CN"/>
        </w:rPr>
      </w:pPr>
      <w:r w:rsidRPr="002952A1">
        <w:rPr>
          <w:rFonts w:hint="eastAsia"/>
          <w:sz w:val="21"/>
          <w:lang w:eastAsia="zh-CN"/>
        </w:rPr>
        <w:t>C</w:t>
      </w:r>
      <w:r w:rsidRPr="002952A1">
        <w:rPr>
          <w:sz w:val="21"/>
          <w:lang w:eastAsia="zh-CN"/>
        </w:rPr>
        <w:t>alibration of a radiometer begins with “sensor calibration” using “Satellite Microwave Radiometer Raw Data”, which usually include data and parameters for producing two-point calibration equation. The process of “sensor calibration “generally include three stages named as “Geometric Position”, “TA calibration” of the receiver, and “Antenna Pattern Calibration” of the antenna. Sensor calibration is a routine in the space-borne microwave radiometer operational system, which is used for producing the data products of L1. On the other hand, it is also necessary in “TB Calibration/Validation” after the differences outside the given “Threshold” to finding the roots of the mismatching.</w:t>
      </w:r>
    </w:p>
    <w:p w14:paraId="3DAA778F" w14:textId="77777777" w:rsidR="00CE7843" w:rsidRPr="002952A1" w:rsidRDefault="00CE7843" w:rsidP="00CE7843">
      <w:pPr>
        <w:rPr>
          <w:rFonts w:eastAsia="SimSun"/>
          <w:sz w:val="21"/>
          <w:lang w:eastAsia="zh-CN"/>
        </w:rPr>
      </w:pPr>
      <w:r w:rsidRPr="002952A1">
        <w:rPr>
          <w:sz w:val="21"/>
        </w:rPr>
        <w:lastRenderedPageBreak/>
        <w:t>In Figure 2, “</w:t>
      </w:r>
      <w:r w:rsidRPr="002952A1">
        <w:rPr>
          <w:rFonts w:hint="eastAsia"/>
          <w:sz w:val="21"/>
        </w:rPr>
        <w:t>T</w:t>
      </w:r>
      <w:r w:rsidRPr="002952A1">
        <w:rPr>
          <w:sz w:val="21"/>
        </w:rPr>
        <w:t>B True Value” serves as input for module “TB Calibration/Validation” (defined in the class “</w:t>
      </w:r>
      <w:proofErr w:type="spellStart"/>
      <w:r w:rsidRPr="002952A1">
        <w:rPr>
          <w:sz w:val="21"/>
        </w:rPr>
        <w:t>CA_TBCalibrationValidation</w:t>
      </w:r>
      <w:proofErr w:type="spellEnd"/>
      <w:r w:rsidRPr="002952A1">
        <w:rPr>
          <w:sz w:val="21"/>
        </w:rPr>
        <w:t xml:space="preserve">” in Clause </w:t>
      </w:r>
      <w:r>
        <w:rPr>
          <w:sz w:val="21"/>
        </w:rPr>
        <w:t>7</w:t>
      </w:r>
      <w:r w:rsidRPr="002952A1">
        <w:rPr>
          <w:sz w:val="21"/>
        </w:rPr>
        <w:t>.4.1) to calibrate “TB to be calibrated”, and the results will be assessed. If the assessments are within the “Threshold”, the calibrated TB will be outputted as “TB Product”, otherwise, three main processing in the “Sensor Calibration”</w:t>
      </w:r>
      <w:r w:rsidRPr="002952A1">
        <w:rPr>
          <w:rFonts w:hint="eastAsia"/>
          <w:sz w:val="21"/>
          <w:lang w:eastAsia="zh-CN"/>
        </w:rPr>
        <w:t xml:space="preserve"> </w:t>
      </w:r>
      <w:r w:rsidRPr="002952A1">
        <w:rPr>
          <w:sz w:val="21"/>
        </w:rPr>
        <w:t>will be followed for correcting the errors by “Geometric Position” (defined in the class “</w:t>
      </w:r>
      <w:proofErr w:type="spellStart"/>
      <w:r w:rsidRPr="002952A1">
        <w:rPr>
          <w:sz w:val="21"/>
        </w:rPr>
        <w:t>CA_GeometricPosition</w:t>
      </w:r>
      <w:proofErr w:type="spellEnd"/>
      <w:r w:rsidRPr="002952A1">
        <w:rPr>
          <w:sz w:val="21"/>
        </w:rPr>
        <w:t xml:space="preserve">” in Clause </w:t>
      </w:r>
      <w:r>
        <w:rPr>
          <w:sz w:val="21"/>
        </w:rPr>
        <w:t>7</w:t>
      </w:r>
      <w:r w:rsidRPr="002952A1">
        <w:rPr>
          <w:sz w:val="21"/>
        </w:rPr>
        <w:t>.3.1), “TA Calibration” module (defined in the class “</w:t>
      </w:r>
      <w:proofErr w:type="spellStart"/>
      <w:r w:rsidRPr="002952A1">
        <w:rPr>
          <w:sz w:val="21"/>
        </w:rPr>
        <w:t>CA_TA</w:t>
      </w:r>
      <w:bookmarkStart w:id="187" w:name="OLE_LINK7"/>
      <w:bookmarkStart w:id="188" w:name="OLE_LINK93"/>
      <w:r w:rsidRPr="002952A1">
        <w:rPr>
          <w:sz w:val="21"/>
        </w:rPr>
        <w:t>Calibration</w:t>
      </w:r>
      <w:bookmarkEnd w:id="187"/>
      <w:bookmarkEnd w:id="188"/>
      <w:proofErr w:type="spellEnd"/>
      <w:r w:rsidRPr="002952A1">
        <w:rPr>
          <w:sz w:val="21"/>
        </w:rPr>
        <w:t xml:space="preserve">” in Clause </w:t>
      </w:r>
      <w:r>
        <w:rPr>
          <w:sz w:val="21"/>
        </w:rPr>
        <w:t>7</w:t>
      </w:r>
      <w:r w:rsidRPr="002952A1">
        <w:rPr>
          <w:sz w:val="21"/>
        </w:rPr>
        <w:t>.3.2), and “Antenna Pattern Calibration” (defined in the class “</w:t>
      </w:r>
      <w:proofErr w:type="spellStart"/>
      <w:r w:rsidRPr="002952A1">
        <w:rPr>
          <w:sz w:val="21"/>
        </w:rPr>
        <w:t>CA_AntennaPatternCalibration</w:t>
      </w:r>
      <w:proofErr w:type="spellEnd"/>
      <w:r w:rsidRPr="002952A1">
        <w:rPr>
          <w:sz w:val="21"/>
        </w:rPr>
        <w:t xml:space="preserve">” in Clause </w:t>
      </w:r>
      <w:r>
        <w:rPr>
          <w:sz w:val="21"/>
        </w:rPr>
        <w:t>7</w:t>
      </w:r>
      <w:r w:rsidRPr="002952A1">
        <w:rPr>
          <w:sz w:val="21"/>
        </w:rPr>
        <w:t>.3.3). The re-calibrated TB as output from “Sensor calibration” will be as new inputs for “TB Calibration/Validation” module, till the final “TB product” is generated.</w:t>
      </w:r>
      <w:r w:rsidRPr="002952A1">
        <w:rPr>
          <w:rFonts w:hint="eastAsia"/>
          <w:sz w:val="21"/>
          <w:lang w:eastAsia="zh-CN"/>
        </w:rPr>
        <w:t xml:space="preserve"> </w:t>
      </w:r>
      <w:r w:rsidRPr="002952A1">
        <w:rPr>
          <w:sz w:val="21"/>
        </w:rPr>
        <w:t>The “Calibration results”, together with calibrated TB, the statistics, such as bias of each band, st</w:t>
      </w:r>
      <w:r>
        <w:rPr>
          <w:sz w:val="21"/>
        </w:rPr>
        <w:t>andar</w:t>
      </w:r>
      <w:r w:rsidRPr="002952A1">
        <w:rPr>
          <w:sz w:val="21"/>
        </w:rPr>
        <w:t>d</w:t>
      </w:r>
      <w:r>
        <w:rPr>
          <w:sz w:val="21"/>
        </w:rPr>
        <w:t xml:space="preserve"> deviation</w:t>
      </w:r>
      <w:r w:rsidRPr="002952A1">
        <w:rPr>
          <w:sz w:val="21"/>
        </w:rPr>
        <w:t>, and uncertainty, etc., should also be provided.</w:t>
      </w:r>
    </w:p>
    <w:p w14:paraId="4FB97BD2" w14:textId="77777777" w:rsidR="00CE7843" w:rsidRPr="002952A1" w:rsidRDefault="00CE7843" w:rsidP="00CE7843">
      <w:pPr>
        <w:pStyle w:val="Heading2"/>
        <w:rPr>
          <w:sz w:val="23"/>
          <w:szCs w:val="23"/>
        </w:rPr>
      </w:pPr>
      <w:r w:rsidRPr="002952A1">
        <w:rPr>
          <w:rFonts w:hint="eastAsia"/>
          <w:sz w:val="23"/>
          <w:szCs w:val="23"/>
        </w:rPr>
        <w:t>Top-level mode</w:t>
      </w:r>
      <w:r w:rsidRPr="002952A1">
        <w:rPr>
          <w:sz w:val="23"/>
          <w:szCs w:val="23"/>
        </w:rPr>
        <w:t>l</w:t>
      </w:r>
    </w:p>
    <w:p w14:paraId="19CFFD16" w14:textId="77777777" w:rsidR="00CE7843" w:rsidRPr="002571D7" w:rsidRDefault="00CE7843" w:rsidP="00CE7843">
      <w:pPr>
        <w:widowControl w:val="0"/>
        <w:autoSpaceDE w:val="0"/>
        <w:autoSpaceDN w:val="0"/>
        <w:adjustRightInd w:val="0"/>
        <w:rPr>
          <w:sz w:val="21"/>
        </w:rPr>
      </w:pPr>
      <w:r w:rsidRPr="002571D7">
        <w:rPr>
          <w:sz w:val="21"/>
        </w:rPr>
        <w:t xml:space="preserve">Figure 3 depicts the </w:t>
      </w:r>
      <w:r w:rsidRPr="002571D7">
        <w:rPr>
          <w:rFonts w:eastAsia="SimSun" w:hint="eastAsia"/>
          <w:sz w:val="21"/>
          <w:lang w:eastAsia="zh-CN"/>
        </w:rPr>
        <w:t xml:space="preserve">top-level </w:t>
      </w:r>
      <w:r w:rsidRPr="002571D7">
        <w:rPr>
          <w:sz w:val="21"/>
        </w:rPr>
        <w:t xml:space="preserve">class diagram of </w:t>
      </w:r>
      <w:r w:rsidRPr="002571D7">
        <w:rPr>
          <w:rFonts w:eastAsia="SimSun" w:hint="eastAsia"/>
          <w:sz w:val="21"/>
          <w:lang w:eastAsia="zh-CN"/>
        </w:rPr>
        <w:t>this Technical Specification</w:t>
      </w:r>
      <w:r w:rsidRPr="002571D7">
        <w:rPr>
          <w:sz w:val="21"/>
        </w:rPr>
        <w:t xml:space="preserve">. </w:t>
      </w:r>
    </w:p>
    <w:p w14:paraId="5B2CE7A4" w14:textId="77777777" w:rsidR="00CE7843" w:rsidRPr="002571D7" w:rsidRDefault="00CE7843" w:rsidP="00CE7843">
      <w:pPr>
        <w:pStyle w:val="Requirement"/>
        <w:widowControl w:val="0"/>
        <w:autoSpaceDE w:val="0"/>
        <w:autoSpaceDN w:val="0"/>
        <w:adjustRightInd w:val="0"/>
        <w:rPr>
          <w:sz w:val="22"/>
          <w:lang w:eastAsia="zh-CN"/>
        </w:rPr>
      </w:pPr>
      <w:bookmarkStart w:id="189" w:name="_Ref3547"/>
      <w:r w:rsidRPr="002571D7">
        <w:rPr>
          <w:sz w:val="22"/>
        </w:rPr>
        <w:t>/req/specification/</w:t>
      </w:r>
      <w:r w:rsidRPr="002571D7">
        <w:rPr>
          <w:rFonts w:hint="eastAsia"/>
          <w:sz w:val="22"/>
          <w:lang w:eastAsia="zh-CN"/>
        </w:rPr>
        <w:t>Top-</w:t>
      </w:r>
      <w:proofErr w:type="spellStart"/>
      <w:r w:rsidRPr="002571D7">
        <w:rPr>
          <w:rFonts w:hint="eastAsia"/>
          <w:sz w:val="22"/>
          <w:lang w:eastAsia="zh-CN"/>
        </w:rPr>
        <w:t>levelClass</w:t>
      </w:r>
      <w:proofErr w:type="spellEnd"/>
      <w:r w:rsidRPr="002571D7">
        <w:rPr>
          <w:sz w:val="22"/>
        </w:rPr>
        <w:t xml:space="preserve">: </w:t>
      </w:r>
      <w:r w:rsidRPr="002571D7">
        <w:rPr>
          <w:sz w:val="22"/>
        </w:rPr>
        <w:br/>
      </w:r>
      <w:bookmarkEnd w:id="189"/>
      <w:r w:rsidRPr="002571D7">
        <w:rPr>
          <w:rFonts w:hint="eastAsia"/>
          <w:sz w:val="22"/>
          <w:lang w:eastAsia="zh-CN"/>
        </w:rPr>
        <w:t>T</w:t>
      </w:r>
      <w:r w:rsidRPr="002571D7">
        <w:rPr>
          <w:sz w:val="22"/>
        </w:rPr>
        <w:t xml:space="preserve">he classes shown in Figure 3, their attributes and their associations shall be used as described in the data dictionary </w:t>
      </w:r>
      <w:proofErr w:type="gramStart"/>
      <w:r w:rsidRPr="002571D7">
        <w:rPr>
          <w:sz w:val="22"/>
        </w:rPr>
        <w:t>of  B.2</w:t>
      </w:r>
      <w:proofErr w:type="gramEnd"/>
      <w:r w:rsidRPr="002571D7">
        <w:rPr>
          <w:sz w:val="22"/>
        </w:rPr>
        <w:t>, B.9.1, B.9.2, and B.9.3.</w:t>
      </w:r>
    </w:p>
    <w:p w14:paraId="64BF76B0" w14:textId="77777777" w:rsidR="00CE7843" w:rsidRDefault="00CE7843" w:rsidP="00CE7843">
      <w:pPr>
        <w:keepNext/>
        <w:jc w:val="center"/>
        <w:rPr>
          <w:rFonts w:eastAsia="SimSun"/>
        </w:rPr>
      </w:pPr>
      <w:r>
        <w:rPr>
          <w:noProof/>
          <w:lang w:val="en-US" w:eastAsia="zh-CN"/>
        </w:rPr>
        <w:drawing>
          <wp:inline distT="0" distB="0" distL="0" distR="0" wp14:anchorId="3281F840" wp14:editId="3F1D6CFE">
            <wp:extent cx="6178550" cy="32893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78550" cy="3289300"/>
                    </a:xfrm>
                    <a:prstGeom prst="rect">
                      <a:avLst/>
                    </a:prstGeom>
                    <a:noFill/>
                    <a:ln>
                      <a:noFill/>
                    </a:ln>
                  </pic:spPr>
                </pic:pic>
              </a:graphicData>
            </a:graphic>
          </wp:inline>
        </w:drawing>
      </w:r>
    </w:p>
    <w:p w14:paraId="20391E4C" w14:textId="77777777" w:rsidR="00CE7843" w:rsidRDefault="00CE7843" w:rsidP="00CE7843">
      <w:pPr>
        <w:pStyle w:val="Caption"/>
        <w:jc w:val="center"/>
        <w:rPr>
          <w:rFonts w:eastAsia="SimSun"/>
          <w:lang w:eastAsia="zh-CN"/>
        </w:rPr>
      </w:pPr>
      <w:r>
        <w:t>Figure 3 – Class diagram of ISO/TS 19159-4</w:t>
      </w:r>
    </w:p>
    <w:p w14:paraId="4A4C13B7" w14:textId="77777777" w:rsidR="00CE7843" w:rsidRPr="002571D7" w:rsidRDefault="00CE7843" w:rsidP="00CE7843">
      <w:pPr>
        <w:rPr>
          <w:rFonts w:eastAsia="SimSun"/>
          <w:sz w:val="21"/>
          <w:lang w:eastAsia="zh-CN"/>
        </w:rPr>
      </w:pPr>
      <w:bookmarkStart w:id="190" w:name="OLE_LINK31"/>
      <w:bookmarkStart w:id="191" w:name="OLE_LINK26"/>
      <w:bookmarkStart w:id="192" w:name="OLE_LINK25"/>
      <w:r w:rsidRPr="002571D7">
        <w:rPr>
          <w:rFonts w:eastAsia="SimSun"/>
          <w:sz w:val="21"/>
          <w:lang w:eastAsia="zh-CN"/>
        </w:rPr>
        <w:t xml:space="preserve">The class </w:t>
      </w:r>
      <w:bookmarkStart w:id="193" w:name="OLE_LINK68"/>
      <w:bookmarkStart w:id="194" w:name="OLE_LINK82"/>
      <w:proofErr w:type="spellStart"/>
      <w:r w:rsidRPr="002571D7">
        <w:rPr>
          <w:rFonts w:eastAsia="SimSun"/>
          <w:sz w:val="21"/>
          <w:lang w:eastAsia="zh-CN"/>
        </w:rPr>
        <w:t>CA_</w:t>
      </w:r>
      <w:bookmarkStart w:id="195" w:name="OLE_LINK91"/>
      <w:bookmarkStart w:id="196" w:name="OLE_LINK90"/>
      <w:r w:rsidRPr="002571D7">
        <w:rPr>
          <w:rFonts w:eastAsia="SimSun" w:hint="eastAsia"/>
          <w:sz w:val="21"/>
          <w:lang w:eastAsia="zh-CN"/>
        </w:rPr>
        <w:t>MicrowaveRadiometer</w:t>
      </w:r>
      <w:bookmarkEnd w:id="195"/>
      <w:bookmarkEnd w:id="196"/>
      <w:r w:rsidRPr="002571D7">
        <w:rPr>
          <w:rFonts w:eastAsia="SimSun" w:hint="eastAsia"/>
          <w:sz w:val="21"/>
          <w:lang w:eastAsia="zh-CN"/>
        </w:rPr>
        <w:t>S</w:t>
      </w:r>
      <w:r w:rsidRPr="002571D7">
        <w:rPr>
          <w:rFonts w:eastAsia="SimSun"/>
          <w:sz w:val="21"/>
          <w:lang w:eastAsia="zh-CN"/>
        </w:rPr>
        <w:t>ensor</w:t>
      </w:r>
      <w:bookmarkEnd w:id="193"/>
      <w:bookmarkEnd w:id="194"/>
      <w:proofErr w:type="spellEnd"/>
      <w:r w:rsidRPr="002571D7">
        <w:rPr>
          <w:rFonts w:eastAsia="SimSun"/>
          <w:sz w:val="21"/>
          <w:lang w:eastAsia="zh-CN"/>
        </w:rPr>
        <w:t xml:space="preserve"> </w:t>
      </w:r>
      <w:r w:rsidRPr="002571D7">
        <w:rPr>
          <w:rFonts w:eastAsia="SimSun" w:hint="eastAsia"/>
          <w:sz w:val="21"/>
          <w:lang w:eastAsia="zh-CN"/>
        </w:rPr>
        <w:t>is a</w:t>
      </w:r>
      <w:r w:rsidRPr="002571D7">
        <w:rPr>
          <w:rFonts w:eastAsia="SimSun"/>
          <w:sz w:val="21"/>
          <w:lang w:eastAsia="zh-CN"/>
        </w:rPr>
        <w:t xml:space="preserve"> top-level class for all information </w:t>
      </w:r>
      <w:r w:rsidRPr="002571D7">
        <w:rPr>
          <w:rFonts w:eastAsia="SimSun" w:hint="eastAsia"/>
          <w:sz w:val="21"/>
          <w:lang w:eastAsia="zh-CN"/>
        </w:rPr>
        <w:t xml:space="preserve">of </w:t>
      </w:r>
      <w:r w:rsidRPr="002571D7">
        <w:rPr>
          <w:rFonts w:eastAsia="SimSun"/>
          <w:sz w:val="21"/>
          <w:lang w:eastAsia="zh-CN"/>
        </w:rPr>
        <w:t xml:space="preserve">calibration </w:t>
      </w:r>
      <w:r w:rsidRPr="002571D7">
        <w:rPr>
          <w:rFonts w:eastAsia="SimSun" w:hint="eastAsia"/>
          <w:sz w:val="21"/>
          <w:lang w:eastAsia="zh-CN"/>
        </w:rPr>
        <w:t xml:space="preserve">and validation </w:t>
      </w:r>
      <w:r w:rsidRPr="002571D7">
        <w:rPr>
          <w:rFonts w:eastAsia="SimSun"/>
          <w:sz w:val="21"/>
          <w:lang w:eastAsia="zh-CN"/>
        </w:rPr>
        <w:t xml:space="preserve">of </w:t>
      </w:r>
      <w:bookmarkStart w:id="197" w:name="OLE_LINK111"/>
      <w:bookmarkStart w:id="198" w:name="OLE_LINK113"/>
      <w:r w:rsidRPr="002571D7">
        <w:rPr>
          <w:rFonts w:eastAsia="SimSun" w:hint="eastAsia"/>
          <w:sz w:val="21"/>
          <w:lang w:eastAsia="zh-CN"/>
        </w:rPr>
        <w:t>m</w:t>
      </w:r>
      <w:r w:rsidRPr="002571D7">
        <w:rPr>
          <w:rFonts w:eastAsia="SimSun"/>
          <w:sz w:val="21"/>
          <w:lang w:eastAsia="zh-CN"/>
        </w:rPr>
        <w:t>icrowave</w:t>
      </w:r>
      <w:r w:rsidRPr="002571D7">
        <w:rPr>
          <w:rFonts w:eastAsia="SimSun" w:hint="eastAsia"/>
          <w:sz w:val="21"/>
          <w:lang w:eastAsia="zh-CN"/>
        </w:rPr>
        <w:t xml:space="preserve"> r</w:t>
      </w:r>
      <w:r w:rsidRPr="002571D7">
        <w:rPr>
          <w:rFonts w:eastAsia="SimSun"/>
          <w:sz w:val="21"/>
          <w:lang w:eastAsia="zh-CN"/>
        </w:rPr>
        <w:t>adiometer</w:t>
      </w:r>
      <w:bookmarkEnd w:id="197"/>
      <w:bookmarkEnd w:id="198"/>
      <w:r w:rsidRPr="002571D7">
        <w:rPr>
          <w:rFonts w:eastAsia="SimSun" w:hint="eastAsia"/>
          <w:sz w:val="21"/>
          <w:lang w:eastAsia="zh-CN"/>
        </w:rPr>
        <w:t xml:space="preserve"> sensors</w:t>
      </w:r>
      <w:r w:rsidRPr="002571D7">
        <w:rPr>
          <w:rFonts w:eastAsia="SimSun"/>
          <w:sz w:val="21"/>
          <w:lang w:eastAsia="zh-CN"/>
        </w:rPr>
        <w:t>. It aggregates five classes named</w:t>
      </w:r>
      <w:bookmarkStart w:id="199" w:name="OLE_LINK66"/>
      <w:bookmarkStart w:id="200" w:name="OLE_LINK67"/>
      <w:bookmarkStart w:id="201" w:name="OLE_LINK80"/>
      <w:bookmarkStart w:id="202" w:name="OLE_LINK86"/>
      <w:r w:rsidRPr="002571D7">
        <w:rPr>
          <w:rFonts w:eastAsia="SimSun"/>
          <w:sz w:val="21"/>
          <w:lang w:eastAsia="zh-CN"/>
        </w:rPr>
        <w:t>:</w:t>
      </w:r>
      <w:r w:rsidRPr="002571D7">
        <w:rPr>
          <w:rFonts w:eastAsia="SimSun" w:hint="eastAsia"/>
          <w:sz w:val="21"/>
          <w:lang w:eastAsia="zh-CN"/>
        </w:rPr>
        <w:t xml:space="preserve"> </w:t>
      </w:r>
      <w:proofErr w:type="spellStart"/>
      <w:r w:rsidRPr="002571D7">
        <w:rPr>
          <w:rFonts w:eastAsia="SimSun" w:hint="eastAsia"/>
          <w:sz w:val="21"/>
          <w:lang w:eastAsia="zh-CN"/>
        </w:rPr>
        <w:t>CA_GeometricPosition</w:t>
      </w:r>
      <w:proofErr w:type="spellEnd"/>
      <w:r w:rsidRPr="002571D7">
        <w:rPr>
          <w:rFonts w:eastAsia="SimSun" w:hint="eastAsia"/>
          <w:sz w:val="21"/>
          <w:lang w:eastAsia="zh-CN"/>
        </w:rPr>
        <w:t>,</w:t>
      </w:r>
      <w:bookmarkStart w:id="203" w:name="OLE_LINK204"/>
      <w:bookmarkStart w:id="204" w:name="OLE_LINK207"/>
      <w:r w:rsidRPr="002571D7">
        <w:rPr>
          <w:rFonts w:eastAsia="SimSun" w:hint="eastAsia"/>
          <w:sz w:val="21"/>
          <w:lang w:eastAsia="zh-CN"/>
        </w:rPr>
        <w:t xml:space="preserve"> </w:t>
      </w:r>
      <w:proofErr w:type="spellStart"/>
      <w:r w:rsidRPr="002571D7">
        <w:rPr>
          <w:rFonts w:eastAsia="SimSun" w:hint="eastAsia"/>
          <w:sz w:val="21"/>
          <w:lang w:eastAsia="zh-CN"/>
        </w:rPr>
        <w:t>CA_</w:t>
      </w:r>
      <w:r w:rsidRPr="002571D7">
        <w:rPr>
          <w:rFonts w:eastAsia="SimSun"/>
          <w:sz w:val="21"/>
          <w:lang w:eastAsia="zh-CN"/>
        </w:rPr>
        <w:t>T</w:t>
      </w:r>
      <w:r w:rsidRPr="002571D7">
        <w:rPr>
          <w:rFonts w:eastAsia="SimSun" w:hint="eastAsia"/>
          <w:sz w:val="21"/>
          <w:lang w:eastAsia="zh-CN"/>
        </w:rPr>
        <w:t>AC</w:t>
      </w:r>
      <w:bookmarkEnd w:id="203"/>
      <w:bookmarkEnd w:id="204"/>
      <w:r w:rsidRPr="002571D7">
        <w:rPr>
          <w:sz w:val="21"/>
        </w:rPr>
        <w:t>alibration</w:t>
      </w:r>
      <w:proofErr w:type="spellEnd"/>
      <w:r w:rsidRPr="002571D7">
        <w:rPr>
          <w:rFonts w:eastAsia="SimSun" w:hint="eastAsia"/>
          <w:sz w:val="21"/>
          <w:lang w:eastAsia="zh-CN"/>
        </w:rPr>
        <w:t>,</w:t>
      </w:r>
      <w:bookmarkEnd w:id="199"/>
      <w:bookmarkEnd w:id="200"/>
      <w:r w:rsidRPr="002571D7">
        <w:rPr>
          <w:rFonts w:eastAsia="SimSun"/>
          <w:sz w:val="21"/>
          <w:lang w:eastAsia="zh-CN"/>
        </w:rPr>
        <w:t xml:space="preserve"> </w:t>
      </w:r>
      <w:proofErr w:type="spellStart"/>
      <w:r w:rsidRPr="002571D7">
        <w:rPr>
          <w:rFonts w:eastAsia="SimSun" w:hint="eastAsia"/>
          <w:sz w:val="21"/>
          <w:lang w:eastAsia="zh-CN"/>
        </w:rPr>
        <w:t>CA_</w:t>
      </w:r>
      <w:r w:rsidRPr="002571D7">
        <w:rPr>
          <w:rFonts w:eastAsia="SimSun"/>
          <w:sz w:val="21"/>
          <w:lang w:eastAsia="zh-CN"/>
        </w:rPr>
        <w:t>AntennaPattern</w:t>
      </w:r>
      <w:r w:rsidRPr="002571D7">
        <w:rPr>
          <w:rFonts w:eastAsia="SimSun" w:hint="eastAsia"/>
          <w:sz w:val="21"/>
          <w:lang w:eastAsia="zh-CN"/>
        </w:rPr>
        <w:t>C</w:t>
      </w:r>
      <w:r w:rsidRPr="002571D7">
        <w:rPr>
          <w:sz w:val="21"/>
        </w:rPr>
        <w:t>alibration</w:t>
      </w:r>
      <w:proofErr w:type="spellEnd"/>
      <w:r w:rsidRPr="002571D7">
        <w:rPr>
          <w:rFonts w:eastAsia="SimSun" w:hint="eastAsia"/>
          <w:sz w:val="21"/>
          <w:lang w:eastAsia="zh-CN"/>
        </w:rPr>
        <w:t xml:space="preserve">, </w:t>
      </w:r>
      <w:proofErr w:type="spellStart"/>
      <w:r w:rsidRPr="002571D7">
        <w:rPr>
          <w:rFonts w:eastAsia="SimSun"/>
          <w:sz w:val="21"/>
          <w:lang w:eastAsia="zh-CN"/>
        </w:rPr>
        <w:t>CA_</w:t>
      </w:r>
      <w:bookmarkEnd w:id="201"/>
      <w:bookmarkEnd w:id="202"/>
      <w:r w:rsidRPr="002571D7">
        <w:rPr>
          <w:rFonts w:eastAsia="SimSun"/>
          <w:sz w:val="21"/>
          <w:lang w:eastAsia="zh-CN"/>
        </w:rPr>
        <w:t>AuxiliaryData</w:t>
      </w:r>
      <w:proofErr w:type="spellEnd"/>
      <w:r w:rsidRPr="002571D7">
        <w:rPr>
          <w:rFonts w:eastAsia="SimSun"/>
          <w:sz w:val="21"/>
          <w:lang w:eastAsia="zh-CN"/>
        </w:rPr>
        <w:t xml:space="preserve"> and</w:t>
      </w:r>
      <w:r w:rsidRPr="002571D7">
        <w:rPr>
          <w:rFonts w:eastAsia="SimSun" w:hint="eastAsia"/>
          <w:sz w:val="21"/>
          <w:lang w:eastAsia="zh-CN"/>
        </w:rPr>
        <w:t xml:space="preserve"> </w:t>
      </w:r>
      <w:proofErr w:type="spellStart"/>
      <w:r w:rsidRPr="002571D7">
        <w:rPr>
          <w:rFonts w:eastAsia="SimSun" w:hint="eastAsia"/>
          <w:sz w:val="21"/>
          <w:lang w:eastAsia="zh-CN"/>
        </w:rPr>
        <w:t>CA_TBCalibrationValidation</w:t>
      </w:r>
      <w:proofErr w:type="spellEnd"/>
      <w:r w:rsidRPr="002571D7">
        <w:rPr>
          <w:sz w:val="21"/>
        </w:rPr>
        <w:t>.</w:t>
      </w:r>
      <w:r w:rsidRPr="002571D7">
        <w:rPr>
          <w:rFonts w:eastAsia="SimSun" w:hint="eastAsia"/>
          <w:sz w:val="21"/>
          <w:lang w:eastAsia="zh-CN"/>
        </w:rPr>
        <w:t xml:space="preserve"> </w:t>
      </w:r>
      <w:r w:rsidRPr="002571D7">
        <w:rPr>
          <w:rFonts w:eastAsia="SimSun"/>
          <w:sz w:val="21"/>
          <w:lang w:eastAsia="zh-CN"/>
        </w:rPr>
        <w:t xml:space="preserve">The first three classes describe the procedure of the sensor calibration. </w:t>
      </w:r>
      <w:bookmarkStart w:id="205" w:name="OLE_LINK87"/>
      <w:bookmarkStart w:id="206" w:name="OLE_LINK94"/>
      <w:r w:rsidRPr="002571D7">
        <w:rPr>
          <w:rFonts w:eastAsia="SimSun"/>
          <w:sz w:val="21"/>
          <w:lang w:eastAsia="zh-CN"/>
        </w:rPr>
        <w:t>Details of</w:t>
      </w:r>
      <w:r w:rsidRPr="002571D7">
        <w:rPr>
          <w:rFonts w:eastAsia="SimSun" w:hint="eastAsia"/>
          <w:sz w:val="21"/>
          <w:lang w:eastAsia="zh-CN"/>
        </w:rPr>
        <w:t xml:space="preserve"> the geometric </w:t>
      </w:r>
      <w:r w:rsidRPr="002571D7">
        <w:rPr>
          <w:rFonts w:eastAsia="SimSun"/>
          <w:sz w:val="21"/>
          <w:lang w:eastAsia="zh-CN"/>
        </w:rPr>
        <w:t>posit</w:t>
      </w:r>
      <w:r w:rsidRPr="002571D7">
        <w:rPr>
          <w:rFonts w:eastAsia="SimSun" w:hint="eastAsia"/>
          <w:sz w:val="21"/>
          <w:lang w:eastAsia="zh-CN"/>
        </w:rPr>
        <w:t xml:space="preserve">ion are shown in Figure </w:t>
      </w:r>
      <w:bookmarkEnd w:id="205"/>
      <w:bookmarkEnd w:id="206"/>
      <w:r w:rsidRPr="002571D7">
        <w:rPr>
          <w:rFonts w:eastAsia="SimSun"/>
          <w:sz w:val="21"/>
          <w:lang w:eastAsia="zh-CN"/>
        </w:rPr>
        <w:t>4</w:t>
      </w:r>
      <w:r w:rsidRPr="002571D7">
        <w:rPr>
          <w:rFonts w:eastAsia="SimSun" w:hint="eastAsia"/>
          <w:sz w:val="21"/>
          <w:lang w:eastAsia="zh-CN"/>
        </w:rPr>
        <w:t xml:space="preserve">, of the </w:t>
      </w:r>
      <w:r w:rsidRPr="002571D7">
        <w:rPr>
          <w:rFonts w:eastAsia="SimSun"/>
          <w:sz w:val="21"/>
          <w:lang w:eastAsia="zh-CN"/>
        </w:rPr>
        <w:t xml:space="preserve">antenna temperature </w:t>
      </w:r>
      <w:bookmarkStart w:id="207" w:name="OLE_LINK110"/>
      <w:bookmarkStart w:id="208" w:name="OLE_LINK99"/>
      <w:r w:rsidRPr="002571D7">
        <w:rPr>
          <w:rFonts w:eastAsia="SimSun"/>
          <w:sz w:val="21"/>
          <w:lang w:eastAsia="zh-CN"/>
        </w:rPr>
        <w:t>calibra</w:t>
      </w:r>
      <w:r w:rsidRPr="002571D7">
        <w:rPr>
          <w:rFonts w:eastAsia="SimSun" w:hint="eastAsia"/>
          <w:sz w:val="21"/>
          <w:lang w:eastAsia="zh-CN"/>
        </w:rPr>
        <w:t>tion</w:t>
      </w:r>
      <w:bookmarkEnd w:id="207"/>
      <w:bookmarkEnd w:id="208"/>
      <w:r w:rsidRPr="002571D7">
        <w:rPr>
          <w:rFonts w:eastAsia="SimSun" w:hint="eastAsia"/>
          <w:sz w:val="21"/>
          <w:lang w:eastAsia="zh-CN"/>
        </w:rPr>
        <w:t xml:space="preserve"> are shown in Figure </w:t>
      </w:r>
      <w:r w:rsidRPr="002571D7">
        <w:rPr>
          <w:rFonts w:eastAsia="SimSun"/>
          <w:sz w:val="21"/>
          <w:lang w:eastAsia="zh-CN"/>
        </w:rPr>
        <w:t xml:space="preserve">5, and </w:t>
      </w:r>
      <w:r w:rsidRPr="002571D7">
        <w:rPr>
          <w:rFonts w:eastAsia="SimSun" w:hint="eastAsia"/>
          <w:sz w:val="21"/>
          <w:lang w:eastAsia="zh-CN"/>
        </w:rPr>
        <w:t>of the a</w:t>
      </w:r>
      <w:r w:rsidRPr="002571D7">
        <w:rPr>
          <w:rFonts w:eastAsia="SimSun"/>
          <w:sz w:val="21"/>
          <w:lang w:eastAsia="zh-CN"/>
        </w:rPr>
        <w:t>ntenna</w:t>
      </w:r>
      <w:r w:rsidRPr="002571D7">
        <w:rPr>
          <w:rFonts w:eastAsia="SimSun" w:hint="eastAsia"/>
          <w:sz w:val="21"/>
          <w:lang w:eastAsia="zh-CN"/>
        </w:rPr>
        <w:t xml:space="preserve"> p</w:t>
      </w:r>
      <w:r w:rsidRPr="002571D7">
        <w:rPr>
          <w:rFonts w:eastAsia="SimSun"/>
          <w:sz w:val="21"/>
          <w:lang w:eastAsia="zh-CN"/>
        </w:rPr>
        <w:t>attern calibra</w:t>
      </w:r>
      <w:r w:rsidRPr="002571D7">
        <w:rPr>
          <w:rFonts w:eastAsia="SimSun" w:hint="eastAsia"/>
          <w:sz w:val="21"/>
          <w:lang w:eastAsia="zh-CN"/>
        </w:rPr>
        <w:t xml:space="preserve">tion are shown in Figure </w:t>
      </w:r>
      <w:r w:rsidRPr="002571D7">
        <w:rPr>
          <w:rFonts w:eastAsia="SimSun"/>
          <w:sz w:val="21"/>
          <w:lang w:eastAsia="zh-CN"/>
        </w:rPr>
        <w:t xml:space="preserve">6. </w:t>
      </w:r>
      <w:proofErr w:type="spellStart"/>
      <w:r w:rsidRPr="002571D7">
        <w:rPr>
          <w:rFonts w:eastAsia="SimSun"/>
          <w:sz w:val="21"/>
          <w:lang w:eastAsia="zh-CN"/>
        </w:rPr>
        <w:t>CA_AuxiliaryData</w:t>
      </w:r>
      <w:proofErr w:type="spellEnd"/>
      <w:r w:rsidRPr="002571D7">
        <w:rPr>
          <w:rFonts w:eastAsia="SimSun"/>
          <w:sz w:val="21"/>
          <w:lang w:eastAsia="zh-CN"/>
        </w:rPr>
        <w:t xml:space="preserve"> is needed in the calibration and validation activities, and the detail</w:t>
      </w:r>
      <w:r>
        <w:rPr>
          <w:rFonts w:eastAsia="SimSun"/>
          <w:sz w:val="21"/>
          <w:lang w:eastAsia="zh-CN"/>
        </w:rPr>
        <w:t>s</w:t>
      </w:r>
      <w:r w:rsidRPr="002571D7">
        <w:rPr>
          <w:rFonts w:eastAsia="SimSun"/>
          <w:sz w:val="21"/>
          <w:lang w:eastAsia="zh-CN"/>
        </w:rPr>
        <w:t xml:space="preserve"> </w:t>
      </w:r>
      <w:r>
        <w:rPr>
          <w:rFonts w:eastAsia="SimSun"/>
          <w:sz w:val="21"/>
          <w:lang w:eastAsia="zh-CN"/>
        </w:rPr>
        <w:t>are</w:t>
      </w:r>
      <w:r w:rsidRPr="002571D7">
        <w:rPr>
          <w:rFonts w:eastAsia="SimSun"/>
          <w:sz w:val="21"/>
          <w:lang w:eastAsia="zh-CN"/>
        </w:rPr>
        <w:t xml:space="preserve"> shown in Figure 7. </w:t>
      </w:r>
      <w:r w:rsidRPr="002571D7">
        <w:rPr>
          <w:rFonts w:eastAsia="SimSun" w:hint="eastAsia"/>
          <w:sz w:val="21"/>
          <w:lang w:eastAsia="zh-CN"/>
        </w:rPr>
        <w:t xml:space="preserve">Details of </w:t>
      </w:r>
      <w:r w:rsidRPr="002571D7">
        <w:rPr>
          <w:rFonts w:eastAsia="SimSun"/>
          <w:sz w:val="21"/>
          <w:lang w:eastAsia="zh-CN"/>
        </w:rPr>
        <w:t>the brightness</w:t>
      </w:r>
      <w:r w:rsidRPr="002571D7">
        <w:rPr>
          <w:rFonts w:eastAsia="SimSun" w:hint="eastAsia"/>
          <w:sz w:val="21"/>
          <w:lang w:eastAsia="zh-CN"/>
        </w:rPr>
        <w:t xml:space="preserve"> temperature </w:t>
      </w:r>
      <w:r w:rsidRPr="002571D7">
        <w:rPr>
          <w:rFonts w:eastAsia="SimSun"/>
          <w:sz w:val="21"/>
          <w:lang w:eastAsia="zh-CN"/>
        </w:rPr>
        <w:t xml:space="preserve">(TB) calibration / </w:t>
      </w:r>
      <w:r w:rsidRPr="002571D7">
        <w:rPr>
          <w:rFonts w:eastAsia="SimSun" w:hint="eastAsia"/>
          <w:sz w:val="21"/>
          <w:lang w:eastAsia="zh-CN"/>
        </w:rPr>
        <w:t xml:space="preserve">validation are shown in Figure </w:t>
      </w:r>
      <w:r w:rsidRPr="002571D7">
        <w:rPr>
          <w:rFonts w:eastAsia="SimSun"/>
          <w:sz w:val="21"/>
          <w:lang w:eastAsia="zh-CN"/>
        </w:rPr>
        <w:t xml:space="preserve">8. The details of the classes are shown in Annex B (Data Dictionary). </w:t>
      </w:r>
    </w:p>
    <w:p w14:paraId="639D1F9B" w14:textId="77777777" w:rsidR="00CE7843" w:rsidRPr="002571D7" w:rsidRDefault="00CE7843" w:rsidP="00CE7843">
      <w:pPr>
        <w:spacing w:beforeLines="50" w:before="120" w:afterLines="50" w:after="120"/>
        <w:rPr>
          <w:sz w:val="21"/>
        </w:rPr>
      </w:pPr>
      <w:r w:rsidRPr="002571D7">
        <w:rPr>
          <w:sz w:val="21"/>
        </w:rPr>
        <w:lastRenderedPageBreak/>
        <w:t xml:space="preserve">The attribute </w:t>
      </w:r>
      <w:proofErr w:type="spellStart"/>
      <w:r w:rsidRPr="002571D7">
        <w:rPr>
          <w:rFonts w:hint="eastAsia"/>
          <w:sz w:val="21"/>
        </w:rPr>
        <w:t>r</w:t>
      </w:r>
      <w:r w:rsidRPr="002571D7">
        <w:rPr>
          <w:sz w:val="21"/>
        </w:rPr>
        <w:t>eceiv</w:t>
      </w:r>
      <w:r w:rsidRPr="002571D7">
        <w:rPr>
          <w:rFonts w:hint="eastAsia"/>
          <w:sz w:val="21"/>
        </w:rPr>
        <w:t>er</w:t>
      </w:r>
      <w:r w:rsidRPr="002571D7">
        <w:rPr>
          <w:rFonts w:eastAsia="SimSun"/>
          <w:sz w:val="21"/>
          <w:lang w:eastAsia="zh-CN"/>
        </w:rPr>
        <w:t>Type</w:t>
      </w:r>
      <w:proofErr w:type="spellEnd"/>
      <w:r w:rsidRPr="002571D7">
        <w:rPr>
          <w:sz w:val="21"/>
        </w:rPr>
        <w:t xml:space="preserve"> defines the type of the </w:t>
      </w:r>
      <w:r w:rsidRPr="002571D7">
        <w:rPr>
          <w:rFonts w:hint="eastAsia"/>
          <w:sz w:val="21"/>
        </w:rPr>
        <w:t>microwave r</w:t>
      </w:r>
      <w:r w:rsidRPr="002571D7">
        <w:rPr>
          <w:sz w:val="21"/>
        </w:rPr>
        <w:t>e</w:t>
      </w:r>
      <w:r w:rsidRPr="002571D7">
        <w:rPr>
          <w:rFonts w:hint="eastAsia"/>
          <w:sz w:val="21"/>
        </w:rPr>
        <w:t>ceiver</w:t>
      </w:r>
      <w:r w:rsidRPr="002571D7">
        <w:rPr>
          <w:sz w:val="21"/>
        </w:rPr>
        <w:t xml:space="preserve"> according to the code list set in the class </w:t>
      </w:r>
      <w:proofErr w:type="spellStart"/>
      <w:r w:rsidRPr="002571D7">
        <w:rPr>
          <w:sz w:val="21"/>
        </w:rPr>
        <w:t>CA_Receiv</w:t>
      </w:r>
      <w:r w:rsidRPr="002571D7">
        <w:rPr>
          <w:rFonts w:hint="eastAsia"/>
          <w:sz w:val="21"/>
        </w:rPr>
        <w:t>er</w:t>
      </w:r>
      <w:r w:rsidRPr="002571D7">
        <w:rPr>
          <w:sz w:val="21"/>
        </w:rPr>
        <w:t>Type</w:t>
      </w:r>
      <w:proofErr w:type="spellEnd"/>
      <w:r w:rsidRPr="002571D7">
        <w:rPr>
          <w:sz w:val="21"/>
        </w:rPr>
        <w:t xml:space="preserve">. In the calibration view, radiometer </w:t>
      </w:r>
      <w:r w:rsidRPr="002571D7">
        <w:rPr>
          <w:rFonts w:hint="eastAsia"/>
          <w:sz w:val="21"/>
        </w:rPr>
        <w:t>receiver</w:t>
      </w:r>
      <w:r w:rsidRPr="002571D7">
        <w:rPr>
          <w:sz w:val="21"/>
        </w:rPr>
        <w:t xml:space="preserve">s can be categorized into two types: </w:t>
      </w:r>
      <w:bookmarkStart w:id="209" w:name="OLE_LINK100"/>
      <w:bookmarkStart w:id="210" w:name="OLE_LINK101"/>
      <w:r w:rsidRPr="002571D7">
        <w:rPr>
          <w:sz w:val="21"/>
        </w:rPr>
        <w:t>Double Side Band</w:t>
      </w:r>
      <w:bookmarkEnd w:id="209"/>
      <w:bookmarkEnd w:id="210"/>
      <w:r w:rsidRPr="002571D7">
        <w:rPr>
          <w:sz w:val="21"/>
        </w:rPr>
        <w:t xml:space="preserve"> (DSB) ones and Single Side Band (SSB) ones.</w:t>
      </w:r>
    </w:p>
    <w:p w14:paraId="1DD26C21" w14:textId="77777777" w:rsidR="00CE7843" w:rsidRPr="002571D7" w:rsidRDefault="00CE7843" w:rsidP="00CE7843">
      <w:pPr>
        <w:spacing w:beforeLines="50" w:before="120" w:afterLines="50" w:after="120"/>
        <w:rPr>
          <w:sz w:val="21"/>
        </w:rPr>
      </w:pPr>
      <w:r w:rsidRPr="002571D7">
        <w:rPr>
          <w:sz w:val="21"/>
        </w:rPr>
        <w:t xml:space="preserve">The attribute </w:t>
      </w:r>
      <w:proofErr w:type="spellStart"/>
      <w:r w:rsidRPr="002571D7">
        <w:rPr>
          <w:rFonts w:eastAsia="SimSun"/>
          <w:sz w:val="21"/>
          <w:lang w:eastAsia="zh-CN"/>
        </w:rPr>
        <w:t>observationType</w:t>
      </w:r>
      <w:proofErr w:type="spellEnd"/>
      <w:r w:rsidRPr="002571D7">
        <w:rPr>
          <w:sz w:val="21"/>
        </w:rPr>
        <w:t xml:space="preserve"> defines the observation type of the </w:t>
      </w:r>
      <w:r w:rsidRPr="002571D7">
        <w:rPr>
          <w:rFonts w:hint="eastAsia"/>
          <w:sz w:val="21"/>
        </w:rPr>
        <w:t>microwave radiometer</w:t>
      </w:r>
      <w:r w:rsidRPr="002571D7">
        <w:rPr>
          <w:sz w:val="21"/>
        </w:rPr>
        <w:t xml:space="preserve"> according to the code list set in the class </w:t>
      </w:r>
      <w:proofErr w:type="spellStart"/>
      <w:r w:rsidRPr="002571D7">
        <w:rPr>
          <w:sz w:val="21"/>
        </w:rPr>
        <w:t>CA_O</w:t>
      </w:r>
      <w:r w:rsidRPr="002571D7">
        <w:rPr>
          <w:rFonts w:eastAsia="SimSun"/>
          <w:sz w:val="21"/>
          <w:lang w:eastAsia="zh-CN"/>
        </w:rPr>
        <w:t>bservation</w:t>
      </w:r>
      <w:r w:rsidRPr="002571D7">
        <w:rPr>
          <w:sz w:val="21"/>
        </w:rPr>
        <w:t>Type</w:t>
      </w:r>
      <w:proofErr w:type="spellEnd"/>
      <w:r w:rsidRPr="002571D7">
        <w:rPr>
          <w:sz w:val="21"/>
        </w:rPr>
        <w:t xml:space="preserve">. There are two types of the observation: the sounders are usually used for sounding the atmosphere profiles and the imagers are usually used for sensing the </w:t>
      </w:r>
      <w:r w:rsidRPr="002571D7">
        <w:rPr>
          <w:rFonts w:hint="eastAsia"/>
          <w:sz w:val="21"/>
          <w:lang w:eastAsia="zh-CN"/>
        </w:rPr>
        <w:t>E</w:t>
      </w:r>
      <w:r w:rsidRPr="002571D7">
        <w:rPr>
          <w:sz w:val="21"/>
        </w:rPr>
        <w:t>arth surface.</w:t>
      </w:r>
    </w:p>
    <w:p w14:paraId="2C8AFA44" w14:textId="77777777" w:rsidR="00CE7843" w:rsidRPr="002952A1" w:rsidRDefault="00CE7843" w:rsidP="00CE7843">
      <w:pPr>
        <w:pStyle w:val="Heading2"/>
        <w:rPr>
          <w:sz w:val="23"/>
          <w:szCs w:val="23"/>
        </w:rPr>
      </w:pPr>
      <w:bookmarkStart w:id="211" w:name="_Toc33113569"/>
      <w:bookmarkEnd w:id="190"/>
      <w:bookmarkEnd w:id="191"/>
      <w:bookmarkEnd w:id="192"/>
      <w:r w:rsidRPr="002952A1">
        <w:rPr>
          <w:sz w:val="23"/>
          <w:szCs w:val="23"/>
        </w:rPr>
        <w:t>Sensor calibration</w:t>
      </w:r>
      <w:bookmarkEnd w:id="211"/>
    </w:p>
    <w:p w14:paraId="6AAFD918" w14:textId="77777777" w:rsidR="00CE7843" w:rsidRPr="002571D7" w:rsidRDefault="00CE7843" w:rsidP="00CE7843">
      <w:pPr>
        <w:spacing w:beforeLines="50" w:before="120" w:afterLines="50" w:after="120"/>
        <w:rPr>
          <w:sz w:val="21"/>
        </w:rPr>
      </w:pPr>
      <w:bookmarkStart w:id="212" w:name="OLE_LINK332"/>
      <w:bookmarkStart w:id="213" w:name="OLE_LINK333"/>
      <w:r w:rsidRPr="002571D7">
        <w:rPr>
          <w:sz w:val="21"/>
        </w:rPr>
        <w:t xml:space="preserve">The primary objective of the space-borne satellite </w:t>
      </w:r>
      <w:r w:rsidRPr="002571D7">
        <w:rPr>
          <w:rFonts w:eastAsia="SimSun"/>
          <w:sz w:val="21"/>
          <w:lang w:eastAsia="zh-CN"/>
        </w:rPr>
        <w:t>r</w:t>
      </w:r>
      <w:r w:rsidRPr="002571D7">
        <w:rPr>
          <w:sz w:val="21"/>
        </w:rPr>
        <w:t>adiometer sensor onboard calibration is to find the relationship between the radiometer’s output (</w:t>
      </w:r>
      <w:r>
        <w:rPr>
          <w:sz w:val="21"/>
        </w:rPr>
        <w:t xml:space="preserve">usually </w:t>
      </w:r>
      <w:r w:rsidRPr="002571D7">
        <w:rPr>
          <w:sz w:val="21"/>
        </w:rPr>
        <w:t>Voltage) and the input brightness temperature (TB), by means of well-known internal or external targets at different temperatures</w:t>
      </w:r>
      <w:r>
        <w:rPr>
          <w:sz w:val="21"/>
        </w:rPr>
        <w:t>.</w:t>
      </w:r>
      <w:r w:rsidRPr="002571D7">
        <w:rPr>
          <w:sz w:val="21"/>
        </w:rPr>
        <w:t xml:space="preserve"> </w:t>
      </w:r>
      <w:r>
        <w:rPr>
          <w:sz w:val="21"/>
        </w:rPr>
        <w:t>T</w:t>
      </w:r>
      <w:r w:rsidRPr="002571D7">
        <w:rPr>
          <w:sz w:val="21"/>
        </w:rPr>
        <w:t xml:space="preserve">he process should count antenna pattern into it for correcting sidelobe, cross-polarization, incidence angle of the boresight and </w:t>
      </w:r>
      <w:proofErr w:type="spellStart"/>
      <w:r w:rsidRPr="002571D7">
        <w:rPr>
          <w:sz w:val="21"/>
        </w:rPr>
        <w:t>spillover</w:t>
      </w:r>
      <w:proofErr w:type="spellEnd"/>
      <w:r w:rsidRPr="002571D7">
        <w:rPr>
          <w:sz w:val="21"/>
        </w:rPr>
        <w:t xml:space="preserve"> for the reflector-feed system of the </w:t>
      </w:r>
      <w:bookmarkEnd w:id="212"/>
      <w:bookmarkEnd w:id="213"/>
      <w:r w:rsidRPr="002571D7">
        <w:rPr>
          <w:sz w:val="21"/>
        </w:rPr>
        <w:t xml:space="preserve">antenna. </w:t>
      </w:r>
    </w:p>
    <w:p w14:paraId="7728581D" w14:textId="77777777" w:rsidR="00CE7843" w:rsidRPr="002571D7" w:rsidRDefault="00CE7843" w:rsidP="00CE7843">
      <w:pPr>
        <w:spacing w:beforeLines="50" w:before="120" w:afterLines="50" w:after="120"/>
        <w:rPr>
          <w:rFonts w:eastAsia="SimSun"/>
          <w:sz w:val="21"/>
          <w:lang w:eastAsia="zh-CN"/>
        </w:rPr>
      </w:pPr>
      <w:r w:rsidRPr="002571D7">
        <w:rPr>
          <w:rFonts w:eastAsia="SimSun" w:hint="eastAsia"/>
          <w:sz w:val="21"/>
          <w:lang w:eastAsia="zh-CN"/>
        </w:rPr>
        <w:t>U</w:t>
      </w:r>
      <w:r w:rsidRPr="002571D7">
        <w:rPr>
          <w:rFonts w:eastAsia="SimSun"/>
          <w:sz w:val="21"/>
          <w:lang w:eastAsia="zh-CN"/>
        </w:rPr>
        <w:t>sually, sensor calibration is originally finished by its satellite system, which generates TB for calibration/validation in Figure 2</w:t>
      </w:r>
      <w:r w:rsidRPr="002571D7">
        <w:rPr>
          <w:rFonts w:eastAsia="SimSun" w:hint="eastAsia"/>
          <w:sz w:val="21"/>
          <w:lang w:eastAsia="zh-CN"/>
        </w:rPr>
        <w:t>.</w:t>
      </w:r>
      <w:r w:rsidRPr="002571D7">
        <w:rPr>
          <w:rFonts w:eastAsia="SimSun"/>
          <w:sz w:val="21"/>
          <w:lang w:eastAsia="zh-CN"/>
        </w:rPr>
        <w:t xml:space="preserve"> According to the positions of the calibrators located, onboard calibration involves antenna pattern correction or calibration when the antenna is not within the path between the two calibrators, such as calibration at the feeds of the receivers using the warm load and the cold space for </w:t>
      </w:r>
      <w:r>
        <w:rPr>
          <w:rFonts w:eastAsia="SimSun"/>
          <w:sz w:val="21"/>
          <w:lang w:eastAsia="zh-CN"/>
        </w:rPr>
        <w:t xml:space="preserve">sensors like </w:t>
      </w:r>
      <w:r w:rsidRPr="002571D7">
        <w:rPr>
          <w:rFonts w:eastAsia="SimSun"/>
          <w:sz w:val="21"/>
          <w:lang w:eastAsia="zh-CN"/>
        </w:rPr>
        <w:t>AMSR-E, SSM/I, etc. Even if the antenna is within the same path with the calibrators, antenna pattern sidelobe and cross-polarization should be corrected for deriving more accurate TB of the scene.</w:t>
      </w:r>
    </w:p>
    <w:p w14:paraId="61C94E0A" w14:textId="77777777" w:rsidR="00CE7843" w:rsidRPr="002571D7" w:rsidRDefault="00CE7843" w:rsidP="00CE7843">
      <w:pPr>
        <w:spacing w:beforeLines="50" w:before="120" w:afterLines="50" w:after="120"/>
        <w:rPr>
          <w:rFonts w:eastAsia="SimSun"/>
          <w:sz w:val="21"/>
          <w:lang w:eastAsia="zh-CN"/>
        </w:rPr>
      </w:pPr>
      <w:r w:rsidRPr="002571D7">
        <w:rPr>
          <w:rFonts w:eastAsia="SimSun"/>
          <w:sz w:val="21"/>
          <w:lang w:eastAsia="zh-CN"/>
        </w:rPr>
        <w:t>The purpose of the technical specification will address on calibration/validation of the original TB by finding the error by comparing them with those true values and removing them from the original TB through correcting the bias or uncertainties in</w:t>
      </w:r>
      <w:r w:rsidRPr="00CD3C2B">
        <w:rPr>
          <w:rFonts w:eastAsia="SimSun"/>
          <w:sz w:val="21"/>
          <w:lang w:eastAsia="zh-CN"/>
        </w:rPr>
        <w:t xml:space="preserve"> </w:t>
      </w:r>
      <w:r w:rsidRPr="002571D7">
        <w:rPr>
          <w:rFonts w:eastAsia="SimSun"/>
          <w:sz w:val="21"/>
          <w:lang w:eastAsia="zh-CN"/>
        </w:rPr>
        <w:t>geometry computation</w:t>
      </w:r>
      <w:r>
        <w:rPr>
          <w:rFonts w:eastAsia="SimSun"/>
          <w:sz w:val="21"/>
          <w:lang w:eastAsia="zh-CN"/>
        </w:rPr>
        <w:t>,</w:t>
      </w:r>
      <w:r w:rsidRPr="002571D7">
        <w:rPr>
          <w:rFonts w:eastAsia="SimSun"/>
          <w:sz w:val="21"/>
          <w:lang w:eastAsia="zh-CN"/>
        </w:rPr>
        <w:t xml:space="preserve"> TA calibration</w:t>
      </w:r>
      <w:r>
        <w:rPr>
          <w:rFonts w:eastAsia="SimSun"/>
          <w:sz w:val="21"/>
          <w:lang w:eastAsia="zh-CN"/>
        </w:rPr>
        <w:t xml:space="preserve"> and</w:t>
      </w:r>
      <w:r w:rsidRPr="002571D7">
        <w:rPr>
          <w:rFonts w:eastAsia="SimSun"/>
          <w:sz w:val="21"/>
          <w:lang w:eastAsia="zh-CN"/>
        </w:rPr>
        <w:t xml:space="preserve"> antenna pattern </w:t>
      </w:r>
      <w:r>
        <w:rPr>
          <w:rFonts w:eastAsia="SimSun"/>
          <w:sz w:val="21"/>
          <w:lang w:eastAsia="zh-CN"/>
        </w:rPr>
        <w:t>calibration</w:t>
      </w:r>
      <w:proofErr w:type="gramStart"/>
      <w:r>
        <w:rPr>
          <w:rFonts w:eastAsia="SimSun"/>
          <w:sz w:val="21"/>
          <w:lang w:eastAsia="zh-CN"/>
        </w:rPr>
        <w:t xml:space="preserve">. </w:t>
      </w:r>
      <w:r w:rsidRPr="002571D7">
        <w:rPr>
          <w:rFonts w:eastAsia="SimSun"/>
          <w:sz w:val="21"/>
          <w:lang w:eastAsia="zh-CN"/>
        </w:rPr>
        <w:t>.</w:t>
      </w:r>
      <w:proofErr w:type="gramEnd"/>
    </w:p>
    <w:p w14:paraId="02C3B911" w14:textId="77777777" w:rsidR="00CE7843" w:rsidRPr="002952A1" w:rsidRDefault="00CE7843" w:rsidP="00CE7843">
      <w:pPr>
        <w:pStyle w:val="Heading3"/>
        <w:rPr>
          <w:sz w:val="21"/>
          <w:szCs w:val="21"/>
        </w:rPr>
      </w:pPr>
      <w:bookmarkStart w:id="214" w:name="_Toc33113572"/>
      <w:r w:rsidRPr="002952A1">
        <w:rPr>
          <w:rFonts w:hint="eastAsia"/>
          <w:sz w:val="21"/>
          <w:szCs w:val="21"/>
        </w:rPr>
        <w:t xml:space="preserve">Geometric </w:t>
      </w:r>
      <w:r w:rsidRPr="002952A1">
        <w:rPr>
          <w:sz w:val="21"/>
          <w:szCs w:val="21"/>
        </w:rPr>
        <w:t>p</w:t>
      </w:r>
      <w:r w:rsidRPr="002952A1">
        <w:rPr>
          <w:rFonts w:hint="eastAsia"/>
          <w:sz w:val="21"/>
          <w:szCs w:val="21"/>
        </w:rPr>
        <w:t>o</w:t>
      </w:r>
      <w:r w:rsidRPr="002952A1">
        <w:rPr>
          <w:sz w:val="21"/>
          <w:szCs w:val="21"/>
        </w:rPr>
        <w:t>si</w:t>
      </w:r>
      <w:r w:rsidRPr="002952A1">
        <w:rPr>
          <w:rFonts w:hint="eastAsia"/>
          <w:sz w:val="21"/>
          <w:szCs w:val="21"/>
        </w:rPr>
        <w:t>tion</w:t>
      </w:r>
      <w:bookmarkEnd w:id="214"/>
    </w:p>
    <w:p w14:paraId="299F7614" w14:textId="77777777" w:rsidR="00CE7843" w:rsidRPr="00BB4ED8" w:rsidRDefault="00CE7843" w:rsidP="00CE7843">
      <w:pPr>
        <w:rPr>
          <w:rFonts w:eastAsia="Cambria" w:cs="Cambria"/>
          <w:color w:val="231F20"/>
          <w:sz w:val="21"/>
        </w:rPr>
      </w:pPr>
      <w:bookmarkStart w:id="215" w:name="OLE_LINK181"/>
      <w:bookmarkStart w:id="216" w:name="OLE_LINK180"/>
      <w:r w:rsidRPr="00BB4ED8">
        <w:rPr>
          <w:rFonts w:eastAsia="SimSun" w:hint="eastAsia"/>
          <w:sz w:val="21"/>
          <w:lang w:eastAsia="zh-CN"/>
        </w:rPr>
        <w:t>Geometric position</w:t>
      </w:r>
      <w:bookmarkEnd w:id="215"/>
      <w:bookmarkEnd w:id="216"/>
      <w:r w:rsidRPr="00BB4ED8">
        <w:rPr>
          <w:rFonts w:eastAsia="SimSun"/>
          <w:sz w:val="21"/>
          <w:lang w:eastAsia="zh-CN"/>
        </w:rPr>
        <w:t xml:space="preserve">ing </w:t>
      </w:r>
      <w:r w:rsidRPr="00BB4ED8">
        <w:rPr>
          <w:rFonts w:eastAsia="SimSun" w:hint="eastAsia"/>
          <w:sz w:val="21"/>
          <w:lang w:eastAsia="zh-CN"/>
        </w:rPr>
        <w:t xml:space="preserve">is an </w:t>
      </w:r>
      <w:r w:rsidRPr="00BB4ED8">
        <w:rPr>
          <w:rFonts w:eastAsia="SimSun"/>
          <w:sz w:val="21"/>
          <w:lang w:eastAsia="zh-CN"/>
        </w:rPr>
        <w:t>important</w:t>
      </w:r>
      <w:r w:rsidRPr="00BB4ED8">
        <w:rPr>
          <w:rFonts w:eastAsia="SimSun" w:hint="eastAsia"/>
          <w:sz w:val="21"/>
          <w:lang w:eastAsia="zh-CN"/>
        </w:rPr>
        <w:t xml:space="preserve"> part in the process of </w:t>
      </w:r>
      <w:r w:rsidRPr="00BB4ED8">
        <w:rPr>
          <w:rFonts w:eastAsia="SimSun"/>
          <w:sz w:val="21"/>
          <w:lang w:eastAsia="zh-CN"/>
        </w:rPr>
        <w:t>space-borne microwave radiometers</w:t>
      </w:r>
      <w:r w:rsidRPr="00BB4ED8">
        <w:rPr>
          <w:rFonts w:eastAsia="SimSun" w:hint="eastAsia"/>
          <w:sz w:val="21"/>
          <w:lang w:eastAsia="zh-CN"/>
        </w:rPr>
        <w:t xml:space="preserve"> calibration. </w:t>
      </w:r>
      <w:bookmarkStart w:id="217" w:name="OLE_LINK251"/>
      <w:bookmarkStart w:id="218" w:name="OLE_LINK246"/>
      <w:bookmarkStart w:id="219" w:name="OLE_LINK218"/>
      <w:bookmarkStart w:id="220" w:name="OLE_LINK219"/>
      <w:r w:rsidRPr="00BB4ED8">
        <w:rPr>
          <w:rFonts w:eastAsia="SimSun"/>
          <w:sz w:val="21"/>
          <w:lang w:eastAsia="zh-CN"/>
        </w:rPr>
        <w:t xml:space="preserve">Figure 4 depicts the class diagram of </w:t>
      </w:r>
      <w:r w:rsidRPr="00BB4ED8">
        <w:rPr>
          <w:rFonts w:eastAsia="SimSun" w:hint="eastAsia"/>
          <w:sz w:val="21"/>
          <w:lang w:eastAsia="zh-CN"/>
        </w:rPr>
        <w:t xml:space="preserve">geometric </w:t>
      </w:r>
      <w:r w:rsidRPr="00BB4ED8">
        <w:rPr>
          <w:rFonts w:eastAsia="SimSun"/>
          <w:sz w:val="21"/>
          <w:lang w:eastAsia="zh-CN"/>
        </w:rPr>
        <w:t>posi</w:t>
      </w:r>
      <w:r w:rsidRPr="00BB4ED8">
        <w:rPr>
          <w:rFonts w:eastAsia="SimSun" w:hint="eastAsia"/>
          <w:sz w:val="21"/>
          <w:lang w:eastAsia="zh-CN"/>
        </w:rPr>
        <w:t>tion</w:t>
      </w:r>
      <w:r w:rsidRPr="00BB4ED8">
        <w:rPr>
          <w:rFonts w:eastAsia="SimSun"/>
          <w:sz w:val="21"/>
          <w:lang w:eastAsia="zh-CN"/>
        </w:rPr>
        <w:t>.</w:t>
      </w:r>
      <w:bookmarkStart w:id="221" w:name="OLE_LINK273"/>
      <w:bookmarkStart w:id="222" w:name="OLE_LINK274"/>
      <w:bookmarkEnd w:id="217"/>
      <w:r w:rsidRPr="00BB4ED8">
        <w:rPr>
          <w:rFonts w:eastAsia="SimSun"/>
          <w:sz w:val="21"/>
          <w:lang w:eastAsia="zh-CN"/>
        </w:rPr>
        <w:t xml:space="preserve"> </w:t>
      </w:r>
    </w:p>
    <w:p w14:paraId="658199E2" w14:textId="77777777" w:rsidR="00CE7843" w:rsidRPr="00BB4ED8" w:rsidRDefault="00CE7843" w:rsidP="00CE7843">
      <w:pPr>
        <w:pStyle w:val="Requirement"/>
        <w:rPr>
          <w:rFonts w:eastAsia="Cambria" w:cs="Cambria"/>
          <w:color w:val="231F20"/>
          <w:sz w:val="22"/>
        </w:rPr>
      </w:pPr>
      <w:r w:rsidRPr="00BB4ED8">
        <w:rPr>
          <w:sz w:val="22"/>
        </w:rPr>
        <w:t>/req/specification/</w:t>
      </w:r>
      <w:proofErr w:type="spellStart"/>
      <w:r w:rsidRPr="00BB4ED8">
        <w:rPr>
          <w:rFonts w:eastAsia="SimSun"/>
          <w:sz w:val="22"/>
          <w:lang w:val="en-GB" w:eastAsia="zh-CN"/>
        </w:rPr>
        <w:t>GeometricPosition</w:t>
      </w:r>
      <w:proofErr w:type="spellEnd"/>
      <w:r w:rsidRPr="00BB4ED8">
        <w:rPr>
          <w:sz w:val="22"/>
        </w:rPr>
        <w:t xml:space="preserve">: </w:t>
      </w:r>
      <w:r w:rsidRPr="00BB4ED8">
        <w:rPr>
          <w:sz w:val="22"/>
        </w:rPr>
        <w:br/>
      </w:r>
      <w:r w:rsidRPr="00BB4ED8">
        <w:rPr>
          <w:rFonts w:eastAsia="Cambria" w:cs="Cambria"/>
          <w:color w:val="231F20"/>
          <w:spacing w:val="6"/>
          <w:sz w:val="22"/>
        </w:rPr>
        <w:t>T</w:t>
      </w:r>
      <w:r w:rsidRPr="00BB4ED8">
        <w:rPr>
          <w:rFonts w:eastAsia="Cambria" w:cs="Cambria"/>
          <w:color w:val="231F20"/>
          <w:spacing w:val="-2"/>
          <w:sz w:val="22"/>
        </w:rPr>
        <w:t>h</w:t>
      </w:r>
      <w:r w:rsidRPr="00BB4ED8">
        <w:rPr>
          <w:rFonts w:eastAsia="Cambria" w:cs="Cambria"/>
          <w:color w:val="231F20"/>
          <w:sz w:val="22"/>
        </w:rPr>
        <w:t>e</w:t>
      </w:r>
      <w:r w:rsidRPr="00BB4ED8">
        <w:rPr>
          <w:rFonts w:eastAsia="Cambria" w:cs="Cambria"/>
          <w:color w:val="231F20"/>
          <w:spacing w:val="1"/>
          <w:sz w:val="22"/>
        </w:rPr>
        <w:t xml:space="preserve"> c</w:t>
      </w:r>
      <w:r w:rsidRPr="00BB4ED8">
        <w:rPr>
          <w:rFonts w:eastAsia="Cambria" w:cs="Cambria"/>
          <w:color w:val="231F20"/>
          <w:spacing w:val="2"/>
          <w:sz w:val="22"/>
        </w:rPr>
        <w:t>l</w:t>
      </w:r>
      <w:r w:rsidRPr="00BB4ED8">
        <w:rPr>
          <w:rFonts w:eastAsia="Cambria" w:cs="Cambria"/>
          <w:color w:val="231F20"/>
          <w:spacing w:val="4"/>
          <w:sz w:val="22"/>
        </w:rPr>
        <w:t>a</w:t>
      </w:r>
      <w:r w:rsidRPr="00BB4ED8">
        <w:rPr>
          <w:rFonts w:eastAsia="Cambria" w:cs="Cambria"/>
          <w:color w:val="231F20"/>
          <w:spacing w:val="2"/>
          <w:sz w:val="22"/>
        </w:rPr>
        <w:t>s</w:t>
      </w:r>
      <w:r w:rsidRPr="00BB4ED8">
        <w:rPr>
          <w:rFonts w:eastAsia="Cambria" w:cs="Cambria"/>
          <w:color w:val="231F20"/>
          <w:spacing w:val="1"/>
          <w:sz w:val="22"/>
        </w:rPr>
        <w:t>s</w:t>
      </w:r>
      <w:r w:rsidRPr="00BB4ED8">
        <w:rPr>
          <w:rFonts w:eastAsia="Cambria" w:cs="Cambria"/>
          <w:color w:val="231F20"/>
          <w:spacing w:val="2"/>
          <w:sz w:val="22"/>
        </w:rPr>
        <w:t>e</w:t>
      </w:r>
      <w:r w:rsidRPr="00BB4ED8">
        <w:rPr>
          <w:rFonts w:eastAsia="Cambria" w:cs="Cambria"/>
          <w:color w:val="231F20"/>
          <w:sz w:val="22"/>
        </w:rPr>
        <w:t xml:space="preserve">s </w:t>
      </w:r>
      <w:r w:rsidRPr="00BB4ED8">
        <w:rPr>
          <w:rFonts w:eastAsia="Cambria" w:cs="Cambria"/>
          <w:color w:val="231F20"/>
          <w:spacing w:val="-1"/>
          <w:sz w:val="22"/>
        </w:rPr>
        <w:t>s</w:t>
      </w:r>
      <w:r w:rsidRPr="00BB4ED8">
        <w:rPr>
          <w:rFonts w:eastAsia="Cambria" w:cs="Cambria"/>
          <w:color w:val="231F20"/>
          <w:spacing w:val="-2"/>
          <w:sz w:val="22"/>
        </w:rPr>
        <w:t>ho</w:t>
      </w:r>
      <w:r w:rsidRPr="00BB4ED8">
        <w:rPr>
          <w:rFonts w:eastAsia="Cambria" w:cs="Cambria"/>
          <w:color w:val="231F20"/>
          <w:spacing w:val="7"/>
          <w:sz w:val="22"/>
        </w:rPr>
        <w:t>w</w:t>
      </w:r>
      <w:r w:rsidRPr="00BB4ED8">
        <w:rPr>
          <w:rFonts w:eastAsia="Cambria" w:cs="Cambria"/>
          <w:color w:val="231F20"/>
          <w:sz w:val="22"/>
        </w:rPr>
        <w:t>n</w:t>
      </w:r>
      <w:r w:rsidRPr="00BB4ED8">
        <w:rPr>
          <w:rFonts w:eastAsia="Cambria" w:cs="Cambria"/>
          <w:color w:val="231F20"/>
          <w:spacing w:val="2"/>
          <w:sz w:val="22"/>
        </w:rPr>
        <w:t xml:space="preserve"> </w:t>
      </w:r>
      <w:r w:rsidRPr="00BB4ED8">
        <w:rPr>
          <w:rFonts w:eastAsia="Cambria" w:cs="Cambria"/>
          <w:color w:val="231F20"/>
          <w:spacing w:val="3"/>
          <w:sz w:val="22"/>
        </w:rPr>
        <w:t>i</w:t>
      </w:r>
      <w:r w:rsidRPr="00BB4ED8">
        <w:rPr>
          <w:rFonts w:eastAsia="Cambria" w:cs="Cambria"/>
          <w:color w:val="231F20"/>
          <w:sz w:val="22"/>
        </w:rPr>
        <w:t>n</w:t>
      </w:r>
      <w:r w:rsidRPr="00BB4ED8">
        <w:rPr>
          <w:rFonts w:eastAsia="Cambria" w:cs="Cambria"/>
          <w:color w:val="231F20"/>
          <w:spacing w:val="21"/>
          <w:sz w:val="22"/>
        </w:rPr>
        <w:t xml:space="preserve"> </w:t>
      </w:r>
      <w:r w:rsidRPr="00BB4ED8">
        <w:rPr>
          <w:rFonts w:eastAsia="Cambria" w:cs="Cambria"/>
          <w:color w:val="053BF5"/>
          <w:spacing w:val="1"/>
          <w:sz w:val="22"/>
          <w:u w:val="single" w:color="053BF5"/>
        </w:rPr>
        <w:t>Fi</w:t>
      </w:r>
      <w:r w:rsidRPr="00BB4ED8">
        <w:rPr>
          <w:rFonts w:eastAsia="Cambria" w:cs="Cambria"/>
          <w:color w:val="053BF5"/>
          <w:spacing w:val="7"/>
          <w:sz w:val="22"/>
          <w:u w:val="single" w:color="053BF5"/>
        </w:rPr>
        <w:t>g</w:t>
      </w:r>
      <w:r w:rsidRPr="00BB4ED8">
        <w:rPr>
          <w:rFonts w:eastAsia="Cambria" w:cs="Cambria"/>
          <w:color w:val="053BF5"/>
          <w:spacing w:val="3"/>
          <w:sz w:val="22"/>
          <w:u w:val="single" w:color="053BF5"/>
        </w:rPr>
        <w:t>ur</w:t>
      </w:r>
      <w:r w:rsidRPr="00BB4ED8">
        <w:rPr>
          <w:rFonts w:eastAsia="Cambria" w:cs="Cambria"/>
          <w:color w:val="053BF5"/>
          <w:sz w:val="22"/>
          <w:u w:val="single" w:color="053BF5"/>
        </w:rPr>
        <w:t>e</w:t>
      </w:r>
      <w:r w:rsidRPr="00BB4ED8">
        <w:rPr>
          <w:rFonts w:eastAsia="Cambria" w:cs="Cambria"/>
          <w:color w:val="053BF5"/>
          <w:spacing w:val="1"/>
          <w:sz w:val="22"/>
          <w:u w:val="single" w:color="053BF5"/>
        </w:rPr>
        <w:t xml:space="preserve"> </w:t>
      </w:r>
      <w:r w:rsidRPr="00BB4ED8">
        <w:rPr>
          <w:rFonts w:eastAsia="Cambria" w:cs="Cambria"/>
          <w:color w:val="053BF5"/>
          <w:spacing w:val="3"/>
          <w:sz w:val="22"/>
          <w:u w:val="single" w:color="053BF5"/>
        </w:rPr>
        <w:t>4</w:t>
      </w:r>
      <w:r w:rsidRPr="00BB4ED8">
        <w:rPr>
          <w:rFonts w:eastAsia="Cambria" w:cs="Cambria"/>
          <w:color w:val="231F20"/>
          <w:sz w:val="22"/>
        </w:rPr>
        <w:t>,</w:t>
      </w:r>
      <w:r w:rsidRPr="00BB4ED8">
        <w:rPr>
          <w:rFonts w:eastAsia="Cambria" w:cs="Cambria"/>
          <w:color w:val="231F20"/>
          <w:spacing w:val="4"/>
          <w:sz w:val="22"/>
        </w:rPr>
        <w:t xml:space="preserve"> </w:t>
      </w:r>
      <w:r w:rsidRPr="00BB4ED8">
        <w:rPr>
          <w:rFonts w:eastAsia="Cambria" w:cs="Cambria"/>
          <w:color w:val="231F20"/>
          <w:spacing w:val="7"/>
          <w:sz w:val="22"/>
        </w:rPr>
        <w:t>t</w:t>
      </w:r>
      <w:r w:rsidRPr="00BB4ED8">
        <w:rPr>
          <w:rFonts w:eastAsia="Cambria" w:cs="Cambria"/>
          <w:color w:val="231F20"/>
          <w:spacing w:val="-2"/>
          <w:sz w:val="22"/>
        </w:rPr>
        <w:t>h</w:t>
      </w:r>
      <w:r w:rsidRPr="00BB4ED8">
        <w:rPr>
          <w:rFonts w:eastAsia="Cambria" w:cs="Cambria"/>
          <w:color w:val="231F20"/>
          <w:spacing w:val="-1"/>
          <w:sz w:val="22"/>
        </w:rPr>
        <w:t>e</w:t>
      </w:r>
      <w:r w:rsidRPr="00BB4ED8">
        <w:rPr>
          <w:rFonts w:eastAsia="Cambria" w:cs="Cambria"/>
          <w:color w:val="231F20"/>
          <w:spacing w:val="3"/>
          <w:sz w:val="22"/>
        </w:rPr>
        <w:t>i</w:t>
      </w:r>
      <w:r w:rsidRPr="00BB4ED8">
        <w:rPr>
          <w:rFonts w:eastAsia="Cambria" w:cs="Cambria"/>
          <w:color w:val="231F20"/>
          <w:sz w:val="22"/>
        </w:rPr>
        <w:t>r a</w:t>
      </w:r>
      <w:r w:rsidRPr="00BB4ED8">
        <w:rPr>
          <w:rFonts w:eastAsia="Cambria" w:cs="Cambria"/>
          <w:color w:val="231F20"/>
          <w:spacing w:val="10"/>
          <w:sz w:val="22"/>
        </w:rPr>
        <w:t>t</w:t>
      </w:r>
      <w:r w:rsidRPr="00BB4ED8">
        <w:rPr>
          <w:rFonts w:eastAsia="Cambria" w:cs="Cambria"/>
          <w:color w:val="231F20"/>
          <w:spacing w:val="7"/>
          <w:sz w:val="22"/>
        </w:rPr>
        <w:t>t</w:t>
      </w:r>
      <w:r w:rsidRPr="00BB4ED8">
        <w:rPr>
          <w:rFonts w:eastAsia="Cambria" w:cs="Cambria"/>
          <w:color w:val="231F20"/>
          <w:spacing w:val="6"/>
          <w:sz w:val="22"/>
        </w:rPr>
        <w:t>r</w:t>
      </w:r>
      <w:r w:rsidRPr="00BB4ED8">
        <w:rPr>
          <w:rFonts w:eastAsia="Cambria" w:cs="Cambria"/>
          <w:color w:val="231F20"/>
          <w:spacing w:val="-2"/>
          <w:sz w:val="22"/>
        </w:rPr>
        <w:t>ib</w:t>
      </w:r>
      <w:r w:rsidRPr="00BB4ED8">
        <w:rPr>
          <w:rFonts w:eastAsia="Cambria" w:cs="Cambria"/>
          <w:color w:val="231F20"/>
          <w:sz w:val="22"/>
        </w:rPr>
        <w:t>u</w:t>
      </w:r>
      <w:r w:rsidRPr="00BB4ED8">
        <w:rPr>
          <w:rFonts w:eastAsia="Cambria" w:cs="Cambria"/>
          <w:color w:val="231F20"/>
          <w:spacing w:val="4"/>
          <w:sz w:val="22"/>
        </w:rPr>
        <w:t>t</w:t>
      </w:r>
      <w:r w:rsidRPr="00BB4ED8">
        <w:rPr>
          <w:rFonts w:eastAsia="Cambria" w:cs="Cambria"/>
          <w:color w:val="231F20"/>
          <w:spacing w:val="2"/>
          <w:sz w:val="22"/>
        </w:rPr>
        <w:t>e</w:t>
      </w:r>
      <w:r w:rsidRPr="00BB4ED8">
        <w:rPr>
          <w:rFonts w:eastAsia="Cambria" w:cs="Cambria"/>
          <w:color w:val="231F20"/>
          <w:sz w:val="22"/>
        </w:rPr>
        <w:t xml:space="preserve">s </w:t>
      </w:r>
      <w:r w:rsidRPr="00BB4ED8">
        <w:rPr>
          <w:rFonts w:eastAsia="Cambria" w:cs="Cambria"/>
          <w:color w:val="231F20"/>
          <w:spacing w:val="4"/>
          <w:sz w:val="22"/>
        </w:rPr>
        <w:t>a</w:t>
      </w:r>
      <w:r w:rsidRPr="00BB4ED8">
        <w:rPr>
          <w:rFonts w:eastAsia="Cambria" w:cs="Cambria"/>
          <w:color w:val="231F20"/>
          <w:spacing w:val="-1"/>
          <w:sz w:val="22"/>
        </w:rPr>
        <w:t>n</w:t>
      </w:r>
      <w:r w:rsidRPr="00BB4ED8">
        <w:rPr>
          <w:rFonts w:eastAsia="Cambria" w:cs="Cambria"/>
          <w:color w:val="231F20"/>
          <w:sz w:val="22"/>
        </w:rPr>
        <w:t xml:space="preserve">d </w:t>
      </w:r>
      <w:r w:rsidRPr="00BB4ED8">
        <w:rPr>
          <w:rFonts w:eastAsia="Cambria" w:cs="Cambria"/>
          <w:color w:val="231F20"/>
          <w:spacing w:val="7"/>
          <w:sz w:val="22"/>
        </w:rPr>
        <w:t>t</w:t>
      </w:r>
      <w:r w:rsidRPr="00BB4ED8">
        <w:rPr>
          <w:rFonts w:eastAsia="Cambria" w:cs="Cambria"/>
          <w:color w:val="231F20"/>
          <w:spacing w:val="-2"/>
          <w:sz w:val="22"/>
        </w:rPr>
        <w:t>h</w:t>
      </w:r>
      <w:r w:rsidRPr="00BB4ED8">
        <w:rPr>
          <w:rFonts w:eastAsia="Cambria" w:cs="Cambria"/>
          <w:color w:val="231F20"/>
          <w:spacing w:val="-1"/>
          <w:sz w:val="22"/>
        </w:rPr>
        <w:t>e</w:t>
      </w:r>
      <w:r w:rsidRPr="00BB4ED8">
        <w:rPr>
          <w:rFonts w:eastAsia="Cambria" w:cs="Cambria"/>
          <w:color w:val="231F20"/>
          <w:spacing w:val="3"/>
          <w:sz w:val="22"/>
        </w:rPr>
        <w:t>i</w:t>
      </w:r>
      <w:r w:rsidRPr="00BB4ED8">
        <w:rPr>
          <w:rFonts w:eastAsia="Cambria" w:cs="Cambria"/>
          <w:color w:val="231F20"/>
          <w:sz w:val="22"/>
        </w:rPr>
        <w:t xml:space="preserve">r </w:t>
      </w:r>
      <w:r w:rsidRPr="00BB4ED8">
        <w:rPr>
          <w:rFonts w:eastAsia="Cambria" w:cs="Cambria"/>
          <w:color w:val="231F20"/>
          <w:spacing w:val="4"/>
          <w:sz w:val="22"/>
        </w:rPr>
        <w:t>a</w:t>
      </w:r>
      <w:r w:rsidRPr="00BB4ED8">
        <w:rPr>
          <w:rFonts w:eastAsia="Cambria" w:cs="Cambria"/>
          <w:color w:val="231F20"/>
          <w:spacing w:val="2"/>
          <w:sz w:val="22"/>
        </w:rPr>
        <w:t>s</w:t>
      </w:r>
      <w:r w:rsidRPr="00BB4ED8">
        <w:rPr>
          <w:rFonts w:eastAsia="Cambria" w:cs="Cambria"/>
          <w:color w:val="231F20"/>
          <w:sz w:val="22"/>
        </w:rPr>
        <w:t>s</w:t>
      </w:r>
      <w:r w:rsidRPr="00BB4ED8">
        <w:rPr>
          <w:rFonts w:eastAsia="Cambria" w:cs="Cambria"/>
          <w:color w:val="231F20"/>
          <w:spacing w:val="1"/>
          <w:sz w:val="22"/>
        </w:rPr>
        <w:t>o</w:t>
      </w:r>
      <w:r w:rsidRPr="00BB4ED8">
        <w:rPr>
          <w:rFonts w:eastAsia="Cambria" w:cs="Cambria"/>
          <w:color w:val="231F20"/>
          <w:spacing w:val="4"/>
          <w:sz w:val="22"/>
        </w:rPr>
        <w:t>c</w:t>
      </w:r>
      <w:r w:rsidRPr="00BB4ED8">
        <w:rPr>
          <w:rFonts w:eastAsia="Cambria" w:cs="Cambria"/>
          <w:color w:val="231F20"/>
          <w:spacing w:val="1"/>
          <w:sz w:val="22"/>
        </w:rPr>
        <w:t>i</w:t>
      </w:r>
      <w:r w:rsidRPr="00BB4ED8">
        <w:rPr>
          <w:rFonts w:eastAsia="Cambria" w:cs="Cambria"/>
          <w:color w:val="231F20"/>
          <w:sz w:val="22"/>
        </w:rPr>
        <w:t>a</w:t>
      </w:r>
      <w:r w:rsidRPr="00BB4ED8">
        <w:rPr>
          <w:rFonts w:eastAsia="Cambria" w:cs="Cambria"/>
          <w:color w:val="231F20"/>
          <w:spacing w:val="7"/>
          <w:sz w:val="22"/>
        </w:rPr>
        <w:t>t</w:t>
      </w:r>
      <w:r w:rsidRPr="00BB4ED8">
        <w:rPr>
          <w:rFonts w:eastAsia="Cambria" w:cs="Cambria"/>
          <w:color w:val="231F20"/>
          <w:spacing w:val="-2"/>
          <w:sz w:val="22"/>
        </w:rPr>
        <w:t>io</w:t>
      </w:r>
      <w:r w:rsidRPr="00BB4ED8">
        <w:rPr>
          <w:rFonts w:eastAsia="Cambria" w:cs="Cambria"/>
          <w:color w:val="231F20"/>
          <w:spacing w:val="3"/>
          <w:sz w:val="22"/>
        </w:rPr>
        <w:t>n</w:t>
      </w:r>
      <w:r w:rsidRPr="00BB4ED8">
        <w:rPr>
          <w:rFonts w:eastAsia="Cambria" w:cs="Cambria"/>
          <w:color w:val="231F20"/>
          <w:sz w:val="22"/>
        </w:rPr>
        <w:t xml:space="preserve">s </w:t>
      </w:r>
      <w:r w:rsidRPr="00BB4ED8">
        <w:rPr>
          <w:rFonts w:eastAsia="Cambria" w:cs="Cambria"/>
          <w:color w:val="231F20"/>
          <w:spacing w:val="-1"/>
          <w:sz w:val="22"/>
        </w:rPr>
        <w:t>s</w:t>
      </w:r>
      <w:r w:rsidRPr="00BB4ED8">
        <w:rPr>
          <w:rFonts w:eastAsia="Cambria" w:cs="Cambria"/>
          <w:color w:val="231F20"/>
          <w:spacing w:val="2"/>
          <w:sz w:val="22"/>
        </w:rPr>
        <w:t>h</w:t>
      </w:r>
      <w:r w:rsidRPr="00BB4ED8">
        <w:rPr>
          <w:rFonts w:eastAsia="Cambria" w:cs="Cambria"/>
          <w:color w:val="231F20"/>
          <w:spacing w:val="5"/>
          <w:sz w:val="22"/>
        </w:rPr>
        <w:t>a</w:t>
      </w:r>
      <w:r w:rsidRPr="00BB4ED8">
        <w:rPr>
          <w:rFonts w:eastAsia="Cambria" w:cs="Cambria"/>
          <w:color w:val="231F20"/>
          <w:spacing w:val="4"/>
          <w:sz w:val="22"/>
        </w:rPr>
        <w:t>l</w:t>
      </w:r>
      <w:r w:rsidRPr="00BB4ED8">
        <w:rPr>
          <w:rFonts w:eastAsia="Cambria" w:cs="Cambria"/>
          <w:color w:val="231F20"/>
          <w:sz w:val="22"/>
        </w:rPr>
        <w:t xml:space="preserve">l </w:t>
      </w:r>
      <w:r w:rsidRPr="00BB4ED8">
        <w:rPr>
          <w:rFonts w:eastAsia="Cambria" w:cs="Cambria"/>
          <w:color w:val="231F20"/>
          <w:spacing w:val="1"/>
          <w:sz w:val="22"/>
        </w:rPr>
        <w:t>b</w:t>
      </w:r>
      <w:r w:rsidRPr="00BB4ED8">
        <w:rPr>
          <w:rFonts w:eastAsia="Cambria" w:cs="Cambria"/>
          <w:color w:val="231F20"/>
          <w:sz w:val="22"/>
        </w:rPr>
        <w:t xml:space="preserve">e </w:t>
      </w:r>
      <w:r w:rsidRPr="00BB4ED8">
        <w:rPr>
          <w:rFonts w:eastAsia="Cambria" w:cs="Cambria"/>
          <w:color w:val="231F20"/>
          <w:spacing w:val="4"/>
          <w:sz w:val="22"/>
        </w:rPr>
        <w:t>u</w:t>
      </w:r>
      <w:r w:rsidRPr="00BB4ED8">
        <w:rPr>
          <w:rFonts w:eastAsia="Cambria" w:cs="Cambria"/>
          <w:color w:val="231F20"/>
          <w:spacing w:val="1"/>
          <w:sz w:val="22"/>
        </w:rPr>
        <w:t>s</w:t>
      </w:r>
      <w:r w:rsidRPr="00BB4ED8">
        <w:rPr>
          <w:rFonts w:eastAsia="Cambria" w:cs="Cambria"/>
          <w:color w:val="231F20"/>
          <w:spacing w:val="2"/>
          <w:sz w:val="22"/>
        </w:rPr>
        <w:t>e</w:t>
      </w:r>
      <w:r w:rsidRPr="00BB4ED8">
        <w:rPr>
          <w:rFonts w:eastAsia="Cambria" w:cs="Cambria"/>
          <w:color w:val="231F20"/>
          <w:sz w:val="22"/>
        </w:rPr>
        <w:t xml:space="preserve">d </w:t>
      </w:r>
      <w:r w:rsidRPr="00BB4ED8">
        <w:rPr>
          <w:rFonts w:eastAsia="Cambria" w:cs="Cambria"/>
          <w:color w:val="231F20"/>
          <w:spacing w:val="4"/>
          <w:sz w:val="22"/>
        </w:rPr>
        <w:t>a</w:t>
      </w:r>
      <w:r w:rsidRPr="00BB4ED8">
        <w:rPr>
          <w:rFonts w:eastAsia="Cambria" w:cs="Cambria"/>
          <w:color w:val="231F20"/>
          <w:sz w:val="22"/>
        </w:rPr>
        <w:t xml:space="preserve">s </w:t>
      </w:r>
      <w:r w:rsidRPr="00BB4ED8">
        <w:rPr>
          <w:rFonts w:eastAsia="Cambria" w:cs="Cambria"/>
          <w:color w:val="231F20"/>
          <w:spacing w:val="-2"/>
          <w:sz w:val="22"/>
        </w:rPr>
        <w:t>d</w:t>
      </w:r>
      <w:r w:rsidRPr="00BB4ED8">
        <w:rPr>
          <w:rFonts w:eastAsia="Cambria" w:cs="Cambria"/>
          <w:color w:val="231F20"/>
          <w:spacing w:val="2"/>
          <w:sz w:val="22"/>
        </w:rPr>
        <w:t>e</w:t>
      </w:r>
      <w:r w:rsidRPr="00BB4ED8">
        <w:rPr>
          <w:rFonts w:eastAsia="Cambria" w:cs="Cambria"/>
          <w:color w:val="231F20"/>
          <w:sz w:val="22"/>
        </w:rPr>
        <w:t>s</w:t>
      </w:r>
      <w:r w:rsidRPr="00BB4ED8">
        <w:rPr>
          <w:rFonts w:eastAsia="Cambria" w:cs="Cambria"/>
          <w:color w:val="231F20"/>
          <w:spacing w:val="4"/>
          <w:sz w:val="22"/>
        </w:rPr>
        <w:t>c</w:t>
      </w:r>
      <w:r w:rsidRPr="00BB4ED8">
        <w:rPr>
          <w:rFonts w:eastAsia="Cambria" w:cs="Cambria"/>
          <w:color w:val="231F20"/>
          <w:spacing w:val="6"/>
          <w:sz w:val="22"/>
        </w:rPr>
        <w:t>r</w:t>
      </w:r>
      <w:r w:rsidRPr="00BB4ED8">
        <w:rPr>
          <w:rFonts w:eastAsia="Cambria" w:cs="Cambria"/>
          <w:color w:val="231F20"/>
          <w:spacing w:val="-2"/>
          <w:sz w:val="22"/>
        </w:rPr>
        <w:t>i</w:t>
      </w:r>
      <w:r w:rsidRPr="00BB4ED8">
        <w:rPr>
          <w:rFonts w:eastAsia="Cambria" w:cs="Cambria"/>
          <w:color w:val="231F20"/>
          <w:spacing w:val="1"/>
          <w:sz w:val="22"/>
        </w:rPr>
        <w:t>b</w:t>
      </w:r>
      <w:r w:rsidRPr="00BB4ED8">
        <w:rPr>
          <w:rFonts w:eastAsia="Cambria" w:cs="Cambria"/>
          <w:color w:val="231F20"/>
          <w:spacing w:val="2"/>
          <w:sz w:val="22"/>
        </w:rPr>
        <w:t>e</w:t>
      </w:r>
      <w:r w:rsidRPr="00BB4ED8">
        <w:rPr>
          <w:rFonts w:eastAsia="Cambria" w:cs="Cambria"/>
          <w:color w:val="231F20"/>
          <w:sz w:val="22"/>
        </w:rPr>
        <w:t xml:space="preserve">d </w:t>
      </w:r>
      <w:r w:rsidRPr="00BB4ED8">
        <w:rPr>
          <w:rFonts w:eastAsia="Cambria" w:cs="Cambria"/>
          <w:color w:val="231F20"/>
          <w:spacing w:val="3"/>
          <w:sz w:val="22"/>
        </w:rPr>
        <w:t>i</w:t>
      </w:r>
      <w:r w:rsidRPr="00BB4ED8">
        <w:rPr>
          <w:rFonts w:eastAsia="Cambria" w:cs="Cambria"/>
          <w:color w:val="231F20"/>
          <w:sz w:val="22"/>
        </w:rPr>
        <w:t xml:space="preserve">n </w:t>
      </w:r>
      <w:r w:rsidRPr="00BB4ED8">
        <w:rPr>
          <w:rFonts w:eastAsia="Cambria" w:cs="Cambria"/>
          <w:color w:val="231F20"/>
          <w:spacing w:val="7"/>
          <w:sz w:val="22"/>
        </w:rPr>
        <w:t>t</w:t>
      </w:r>
      <w:r w:rsidRPr="00BB4ED8">
        <w:rPr>
          <w:rFonts w:eastAsia="Cambria" w:cs="Cambria"/>
          <w:color w:val="231F20"/>
          <w:spacing w:val="-2"/>
          <w:sz w:val="22"/>
        </w:rPr>
        <w:t>h</w:t>
      </w:r>
      <w:r w:rsidRPr="00BB4ED8">
        <w:rPr>
          <w:rFonts w:eastAsia="Cambria" w:cs="Cambria"/>
          <w:color w:val="231F20"/>
          <w:sz w:val="22"/>
        </w:rPr>
        <w:t xml:space="preserve">e </w:t>
      </w:r>
      <w:r w:rsidRPr="00BB4ED8">
        <w:rPr>
          <w:rFonts w:eastAsia="Cambria" w:cs="Cambria"/>
          <w:color w:val="231F20"/>
          <w:spacing w:val="2"/>
          <w:sz w:val="22"/>
        </w:rPr>
        <w:t>d</w:t>
      </w:r>
      <w:r w:rsidRPr="00BB4ED8">
        <w:rPr>
          <w:rFonts w:eastAsia="Cambria" w:cs="Cambria"/>
          <w:color w:val="231F20"/>
          <w:sz w:val="22"/>
        </w:rPr>
        <w:t>a</w:t>
      </w:r>
      <w:r w:rsidRPr="00BB4ED8">
        <w:rPr>
          <w:rFonts w:eastAsia="Cambria" w:cs="Cambria"/>
          <w:color w:val="231F20"/>
          <w:spacing w:val="8"/>
          <w:sz w:val="22"/>
        </w:rPr>
        <w:t>t</w:t>
      </w:r>
      <w:r w:rsidRPr="00BB4ED8">
        <w:rPr>
          <w:rFonts w:eastAsia="Cambria" w:cs="Cambria"/>
          <w:color w:val="231F20"/>
          <w:sz w:val="22"/>
        </w:rPr>
        <w:t xml:space="preserve">a </w:t>
      </w:r>
      <w:r w:rsidRPr="00BB4ED8">
        <w:rPr>
          <w:rFonts w:eastAsia="Cambria" w:cs="Cambria"/>
          <w:color w:val="231F20"/>
          <w:spacing w:val="3"/>
          <w:sz w:val="22"/>
        </w:rPr>
        <w:t>d</w:t>
      </w:r>
      <w:r w:rsidRPr="00BB4ED8">
        <w:rPr>
          <w:rFonts w:eastAsia="Cambria" w:cs="Cambria"/>
          <w:color w:val="231F20"/>
          <w:spacing w:val="-2"/>
          <w:sz w:val="22"/>
        </w:rPr>
        <w:t>i</w:t>
      </w:r>
      <w:r w:rsidRPr="00BB4ED8">
        <w:rPr>
          <w:rFonts w:eastAsia="Cambria" w:cs="Cambria"/>
          <w:color w:val="231F20"/>
          <w:spacing w:val="7"/>
          <w:sz w:val="22"/>
        </w:rPr>
        <w:t>ct</w:t>
      </w:r>
      <w:r w:rsidRPr="00BB4ED8">
        <w:rPr>
          <w:rFonts w:eastAsia="Cambria" w:cs="Cambria"/>
          <w:color w:val="231F20"/>
          <w:spacing w:val="-2"/>
          <w:sz w:val="22"/>
        </w:rPr>
        <w:t>io</w:t>
      </w:r>
      <w:r w:rsidRPr="00BB4ED8">
        <w:rPr>
          <w:rFonts w:eastAsia="Cambria" w:cs="Cambria"/>
          <w:color w:val="231F20"/>
          <w:spacing w:val="2"/>
          <w:sz w:val="22"/>
        </w:rPr>
        <w:t>n</w:t>
      </w:r>
      <w:r w:rsidRPr="00BB4ED8">
        <w:rPr>
          <w:rFonts w:eastAsia="Cambria" w:cs="Cambria"/>
          <w:color w:val="231F20"/>
          <w:spacing w:val="4"/>
          <w:sz w:val="22"/>
        </w:rPr>
        <w:t>a</w:t>
      </w:r>
      <w:r w:rsidRPr="00BB4ED8">
        <w:rPr>
          <w:rFonts w:eastAsia="Cambria" w:cs="Cambria"/>
          <w:color w:val="231F20"/>
          <w:spacing w:val="9"/>
          <w:sz w:val="22"/>
        </w:rPr>
        <w:t>r</w:t>
      </w:r>
      <w:r w:rsidRPr="00BB4ED8">
        <w:rPr>
          <w:rFonts w:eastAsia="Cambria" w:cs="Cambria"/>
          <w:color w:val="231F20"/>
          <w:sz w:val="22"/>
        </w:rPr>
        <w:t xml:space="preserve">y </w:t>
      </w:r>
      <w:proofErr w:type="gramStart"/>
      <w:r w:rsidRPr="00BB4ED8">
        <w:rPr>
          <w:rFonts w:eastAsia="Cambria" w:cs="Cambria"/>
          <w:color w:val="231F20"/>
          <w:spacing w:val="-2"/>
          <w:sz w:val="22"/>
        </w:rPr>
        <w:t>o</w:t>
      </w:r>
      <w:r w:rsidRPr="00BB4ED8">
        <w:rPr>
          <w:rFonts w:eastAsia="Cambria" w:cs="Cambria"/>
          <w:color w:val="231F20"/>
          <w:sz w:val="22"/>
        </w:rPr>
        <w:t xml:space="preserve">f </w:t>
      </w:r>
      <w:r w:rsidRPr="00BB4ED8">
        <w:rPr>
          <w:rFonts w:eastAsia="Cambria" w:cs="Cambria"/>
          <w:color w:val="053BF5"/>
          <w:spacing w:val="-45"/>
          <w:sz w:val="22"/>
        </w:rPr>
        <w:t xml:space="preserve"> </w:t>
      </w:r>
      <w:r w:rsidRPr="00BB4ED8">
        <w:rPr>
          <w:rFonts w:eastAsia="Cambria" w:cs="Cambria"/>
          <w:color w:val="053BF5"/>
          <w:spacing w:val="4"/>
          <w:sz w:val="22"/>
          <w:u w:val="single" w:color="053BF5"/>
        </w:rPr>
        <w:t>B</w:t>
      </w:r>
      <w:r w:rsidRPr="00BB4ED8">
        <w:rPr>
          <w:rFonts w:eastAsia="Cambria" w:cs="Cambria"/>
          <w:color w:val="053BF5"/>
          <w:spacing w:val="5"/>
          <w:sz w:val="22"/>
          <w:u w:val="single" w:color="053BF5"/>
        </w:rPr>
        <w:t>.</w:t>
      </w:r>
      <w:r w:rsidRPr="00BB4ED8">
        <w:rPr>
          <w:rFonts w:eastAsia="Cambria" w:cs="Cambria"/>
          <w:color w:val="053BF5"/>
          <w:sz w:val="22"/>
          <w:u w:val="single" w:color="053BF5"/>
        </w:rPr>
        <w:t>3</w:t>
      </w:r>
      <w:r w:rsidRPr="00BB4ED8">
        <w:rPr>
          <w:rFonts w:eastAsia="Cambria" w:cs="Cambria"/>
          <w:color w:val="231F20"/>
          <w:sz w:val="22"/>
        </w:rPr>
        <w:t>.</w:t>
      </w:r>
      <w:proofErr w:type="gramEnd"/>
    </w:p>
    <w:p w14:paraId="37F961EC" w14:textId="77777777" w:rsidR="00CE7843" w:rsidRDefault="00CE7843" w:rsidP="00CE7843">
      <w:pPr>
        <w:jc w:val="center"/>
        <w:rPr>
          <w:rFonts w:eastAsia="SimSun"/>
          <w:lang w:eastAsia="zh-CN"/>
        </w:rPr>
      </w:pPr>
      <w:r>
        <w:rPr>
          <w:rFonts w:eastAsia="SimSun"/>
          <w:noProof/>
          <w:lang w:val="en-US" w:eastAsia="zh-CN"/>
        </w:rPr>
        <w:drawing>
          <wp:inline distT="0" distB="0" distL="0" distR="0" wp14:anchorId="66EB1986" wp14:editId="643F0DEF">
            <wp:extent cx="5704205" cy="1943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04205" cy="1943735"/>
                    </a:xfrm>
                    <a:prstGeom prst="rect">
                      <a:avLst/>
                    </a:prstGeom>
                    <a:noFill/>
                    <a:ln>
                      <a:noFill/>
                    </a:ln>
                  </pic:spPr>
                </pic:pic>
              </a:graphicData>
            </a:graphic>
          </wp:inline>
        </w:drawing>
      </w:r>
    </w:p>
    <w:p w14:paraId="752E6702" w14:textId="77777777" w:rsidR="00CE7843" w:rsidRDefault="00CE7843" w:rsidP="00CE7843">
      <w:pPr>
        <w:pStyle w:val="Caption"/>
        <w:jc w:val="center"/>
        <w:rPr>
          <w:rFonts w:eastAsia="SimSun"/>
          <w:lang w:val="en-GB" w:eastAsia="zh-CN"/>
        </w:rPr>
      </w:pPr>
      <w:r>
        <w:t>Figure 4 –</w:t>
      </w:r>
      <w:bookmarkStart w:id="223" w:name="OLE_LINK197"/>
      <w:bookmarkStart w:id="224" w:name="OLE_LINK196"/>
      <w:bookmarkStart w:id="225" w:name="OLE_LINK292"/>
      <w:bookmarkStart w:id="226" w:name="OLE_LINK293"/>
      <w:r>
        <w:t xml:space="preserve"> </w:t>
      </w:r>
      <w:r>
        <w:rPr>
          <w:rFonts w:hint="eastAsia"/>
        </w:rPr>
        <w:t>CA_</w:t>
      </w:r>
      <w:bookmarkEnd w:id="223"/>
      <w:bookmarkEnd w:id="224"/>
      <w:proofErr w:type="spellStart"/>
      <w:r>
        <w:rPr>
          <w:rFonts w:eastAsia="SimSun"/>
          <w:lang w:val="en-GB" w:eastAsia="zh-CN"/>
        </w:rPr>
        <w:t>GeometricPosition</w:t>
      </w:r>
      <w:bookmarkEnd w:id="225"/>
      <w:bookmarkEnd w:id="226"/>
      <w:proofErr w:type="spellEnd"/>
      <w:r>
        <w:rPr>
          <w:rFonts w:eastAsia="SimSun" w:cs="Times New Roman" w:hint="eastAsia"/>
          <w:sz w:val="21"/>
          <w:lang w:eastAsia="zh-CN"/>
        </w:rPr>
        <w:t xml:space="preserve"> class diagram</w:t>
      </w:r>
    </w:p>
    <w:bookmarkEnd w:id="218"/>
    <w:bookmarkEnd w:id="219"/>
    <w:bookmarkEnd w:id="220"/>
    <w:bookmarkEnd w:id="221"/>
    <w:bookmarkEnd w:id="222"/>
    <w:p w14:paraId="1032B47C" w14:textId="77777777" w:rsidR="00CE7843" w:rsidRPr="00BB4ED8" w:rsidRDefault="00CE7843" w:rsidP="00CE7843">
      <w:pPr>
        <w:rPr>
          <w:sz w:val="21"/>
        </w:rPr>
      </w:pPr>
      <w:r w:rsidRPr="00BB4ED8">
        <w:rPr>
          <w:sz w:val="21"/>
        </w:rPr>
        <w:t xml:space="preserve">The class </w:t>
      </w:r>
      <w:proofErr w:type="spellStart"/>
      <w:r w:rsidRPr="00BB4ED8">
        <w:rPr>
          <w:sz w:val="21"/>
        </w:rPr>
        <w:t>CA_Geometric</w:t>
      </w:r>
      <w:bookmarkStart w:id="227" w:name="OLE_LINK56"/>
      <w:bookmarkStart w:id="228" w:name="OLE_LINK57"/>
      <w:r w:rsidRPr="00BB4ED8">
        <w:rPr>
          <w:sz w:val="21"/>
        </w:rPr>
        <w:t>Position</w:t>
      </w:r>
      <w:bookmarkEnd w:id="227"/>
      <w:bookmarkEnd w:id="228"/>
      <w:proofErr w:type="spellEnd"/>
      <w:r w:rsidRPr="00BB4ED8">
        <w:rPr>
          <w:sz w:val="21"/>
        </w:rPr>
        <w:t xml:space="preserve"> contains all information about the geometric positioning.</w:t>
      </w:r>
    </w:p>
    <w:p w14:paraId="0442BD29" w14:textId="77777777" w:rsidR="00CE7843" w:rsidRPr="00BB4ED8" w:rsidRDefault="00CE7843" w:rsidP="00CE7843">
      <w:pPr>
        <w:spacing w:beforeLines="50" w:before="120" w:afterLines="50" w:after="120"/>
        <w:rPr>
          <w:rFonts w:eastAsia="SimSun"/>
          <w:sz w:val="21"/>
          <w:lang w:eastAsia="zh-CN"/>
        </w:rPr>
      </w:pPr>
      <w:r w:rsidRPr="00BB4ED8">
        <w:rPr>
          <w:sz w:val="21"/>
        </w:rPr>
        <w:t xml:space="preserve">The attribute </w:t>
      </w:r>
      <w:proofErr w:type="spellStart"/>
      <w:r w:rsidRPr="00BB4ED8">
        <w:rPr>
          <w:sz w:val="21"/>
        </w:rPr>
        <w:t>satelliteAttachmentInformation</w:t>
      </w:r>
      <w:proofErr w:type="spellEnd"/>
      <w:r w:rsidRPr="00BB4ED8">
        <w:rPr>
          <w:sz w:val="21"/>
        </w:rPr>
        <w:t xml:space="preserve"> defines the satellite attachment information. The definition of the class </w:t>
      </w:r>
      <w:proofErr w:type="spellStart"/>
      <w:r w:rsidRPr="00BB4ED8">
        <w:rPr>
          <w:sz w:val="21"/>
        </w:rPr>
        <w:t>CA_SatelliteAttachmentInformation</w:t>
      </w:r>
      <w:proofErr w:type="spellEnd"/>
      <w:r w:rsidRPr="00BB4ED8">
        <w:rPr>
          <w:sz w:val="21"/>
        </w:rPr>
        <w:t xml:space="preserve"> can be found in Figure 7.</w:t>
      </w:r>
    </w:p>
    <w:p w14:paraId="0F5F85A5" w14:textId="77777777" w:rsidR="00CE7843" w:rsidRPr="00BB4ED8" w:rsidRDefault="00CE7843" w:rsidP="00CE7843">
      <w:pPr>
        <w:rPr>
          <w:sz w:val="21"/>
        </w:rPr>
      </w:pPr>
      <w:r w:rsidRPr="00BB4ED8">
        <w:rPr>
          <w:sz w:val="21"/>
        </w:rPr>
        <w:lastRenderedPageBreak/>
        <w:t xml:space="preserve">The attribute </w:t>
      </w:r>
      <w:proofErr w:type="spellStart"/>
      <w:r w:rsidRPr="00BB4ED8">
        <w:rPr>
          <w:sz w:val="21"/>
        </w:rPr>
        <w:t>microwaveRadiometerViewingAngle</w:t>
      </w:r>
      <w:proofErr w:type="spellEnd"/>
      <w:r w:rsidRPr="00BB4ED8">
        <w:rPr>
          <w:sz w:val="21"/>
        </w:rPr>
        <w:t xml:space="preserve"> defines the microwave radiometer viewing angle</w:t>
      </w:r>
      <w:r w:rsidRPr="00BB4ED8">
        <w:rPr>
          <w:rFonts w:eastAsia="SimSun"/>
          <w:sz w:val="21"/>
          <w:lang w:eastAsia="zh-CN"/>
        </w:rPr>
        <w:t xml:space="preserve"> (expressed in the nadir angle calibration and azimuth angle of the radiometer boresight)</w:t>
      </w:r>
      <w:r w:rsidRPr="00BB4ED8">
        <w:rPr>
          <w:sz w:val="21"/>
        </w:rPr>
        <w:t xml:space="preserve">. </w:t>
      </w:r>
    </w:p>
    <w:p w14:paraId="5E96C3CF" w14:textId="77777777" w:rsidR="00CE7843" w:rsidRPr="00BB4ED8" w:rsidRDefault="00CE7843" w:rsidP="00CE7843">
      <w:pPr>
        <w:rPr>
          <w:sz w:val="21"/>
        </w:rPr>
      </w:pPr>
      <w:r w:rsidRPr="00BB4ED8">
        <w:rPr>
          <w:sz w:val="21"/>
        </w:rPr>
        <w:t xml:space="preserve">The attribute </w:t>
      </w:r>
      <w:proofErr w:type="spellStart"/>
      <w:r w:rsidRPr="00BB4ED8">
        <w:rPr>
          <w:sz w:val="21"/>
        </w:rPr>
        <w:t>microwaveRadiometerIncidentAngle</w:t>
      </w:r>
      <w:proofErr w:type="spellEnd"/>
      <w:r w:rsidRPr="00BB4ED8">
        <w:rPr>
          <w:sz w:val="21"/>
        </w:rPr>
        <w:t xml:space="preserve"> defines the microwave radiometer incident angle</w:t>
      </w:r>
      <w:r w:rsidRPr="00BB4ED8">
        <w:rPr>
          <w:rFonts w:eastAsia="SimSun"/>
          <w:sz w:val="21"/>
          <w:lang w:eastAsia="zh-CN"/>
        </w:rPr>
        <w:t xml:space="preserve"> (expressed in the combination of the omega, </w:t>
      </w:r>
      <w:proofErr w:type="gramStart"/>
      <w:r w:rsidRPr="00BB4ED8">
        <w:rPr>
          <w:rFonts w:eastAsia="SimSun"/>
          <w:sz w:val="21"/>
          <w:lang w:eastAsia="zh-CN"/>
        </w:rPr>
        <w:t>phi</w:t>
      </w:r>
      <w:proofErr w:type="gramEnd"/>
      <w:r w:rsidRPr="00BB4ED8">
        <w:rPr>
          <w:rFonts w:eastAsia="SimSun"/>
          <w:sz w:val="21"/>
          <w:lang w:eastAsia="zh-CN"/>
        </w:rPr>
        <w:t xml:space="preserve"> </w:t>
      </w:r>
      <w:r w:rsidRPr="00BB4ED8">
        <w:rPr>
          <w:rFonts w:eastAsia="SimSun" w:hint="eastAsia"/>
          <w:sz w:val="21"/>
          <w:lang w:eastAsia="zh-CN"/>
        </w:rPr>
        <w:t>a</w:t>
      </w:r>
      <w:r w:rsidRPr="00BB4ED8">
        <w:rPr>
          <w:rFonts w:eastAsia="SimSun"/>
          <w:sz w:val="21"/>
          <w:lang w:eastAsia="zh-CN"/>
        </w:rPr>
        <w:t>nd kappa components) at the Earth surface</w:t>
      </w:r>
      <w:r w:rsidRPr="00BB4ED8">
        <w:rPr>
          <w:sz w:val="21"/>
        </w:rPr>
        <w:t xml:space="preserve">. </w:t>
      </w:r>
    </w:p>
    <w:p w14:paraId="58E2D73B" w14:textId="77777777" w:rsidR="00CE7843" w:rsidRPr="00BB4ED8" w:rsidRDefault="00CE7843" w:rsidP="00CE7843">
      <w:pPr>
        <w:rPr>
          <w:sz w:val="21"/>
        </w:rPr>
      </w:pPr>
      <w:r w:rsidRPr="00BB4ED8">
        <w:rPr>
          <w:sz w:val="21"/>
        </w:rPr>
        <w:t xml:space="preserve">The attribute </w:t>
      </w:r>
      <w:proofErr w:type="spellStart"/>
      <w:r w:rsidRPr="00BB4ED8">
        <w:rPr>
          <w:sz w:val="21"/>
        </w:rPr>
        <w:t>microwaveRadiometerPixelSize</w:t>
      </w:r>
      <w:proofErr w:type="spellEnd"/>
      <w:r w:rsidRPr="00BB4ED8">
        <w:rPr>
          <w:sz w:val="21"/>
        </w:rPr>
        <w:t xml:space="preserve"> defines the microwave radiometer pixel size</w:t>
      </w:r>
      <w:r w:rsidRPr="00BB4ED8">
        <w:rPr>
          <w:rFonts w:eastAsia="SimSun"/>
          <w:sz w:val="21"/>
          <w:lang w:eastAsia="zh-CN"/>
        </w:rPr>
        <w:t xml:space="preserve"> (</w:t>
      </w:r>
      <w:r>
        <w:rPr>
          <w:rFonts w:eastAsia="SimSun"/>
          <w:sz w:val="21"/>
          <w:lang w:eastAsia="zh-CN"/>
        </w:rPr>
        <w:t xml:space="preserve">including two elements: </w:t>
      </w:r>
      <w:r>
        <w:rPr>
          <w:rFonts w:eastAsia="SimSun" w:hint="eastAsia"/>
          <w:sz w:val="21"/>
          <w:lang w:eastAsia="zh-CN"/>
        </w:rPr>
        <w:t xml:space="preserve">the </w:t>
      </w:r>
      <w:r>
        <w:rPr>
          <w:rFonts w:eastAsia="SimSun"/>
          <w:sz w:val="21"/>
          <w:lang w:eastAsia="zh-CN"/>
        </w:rPr>
        <w:t xml:space="preserve">first is the elevation </w:t>
      </w:r>
      <w:r w:rsidRPr="004732F7">
        <w:rPr>
          <w:rFonts w:eastAsia="SimSun"/>
          <w:sz w:val="21"/>
          <w:lang w:eastAsia="zh-CN"/>
        </w:rPr>
        <w:t>resolution expressed in kilometres</w:t>
      </w:r>
      <w:r>
        <w:rPr>
          <w:rFonts w:eastAsia="SimSun"/>
          <w:sz w:val="21"/>
          <w:lang w:eastAsia="zh-CN"/>
        </w:rPr>
        <w:t xml:space="preserve">, and the second is the azimuth </w:t>
      </w:r>
      <w:r w:rsidRPr="00BB4ED8">
        <w:rPr>
          <w:rFonts w:eastAsia="SimSun"/>
          <w:sz w:val="21"/>
          <w:lang w:eastAsia="zh-CN"/>
        </w:rPr>
        <w:t>resolution expressed in kilometres)</w:t>
      </w:r>
      <w:r w:rsidRPr="00BB4ED8">
        <w:rPr>
          <w:sz w:val="21"/>
        </w:rPr>
        <w:t xml:space="preserve">. </w:t>
      </w:r>
    </w:p>
    <w:p w14:paraId="1167D604" w14:textId="77777777" w:rsidR="00CE7843" w:rsidRPr="00BB4ED8" w:rsidRDefault="00CE7843" w:rsidP="00CE7843">
      <w:pPr>
        <w:rPr>
          <w:sz w:val="21"/>
        </w:rPr>
      </w:pPr>
      <w:r w:rsidRPr="00BB4ED8">
        <w:rPr>
          <w:sz w:val="21"/>
        </w:rPr>
        <w:t xml:space="preserve">The attribute </w:t>
      </w:r>
      <w:proofErr w:type="spellStart"/>
      <w:r w:rsidRPr="00BB4ED8">
        <w:rPr>
          <w:sz w:val="21"/>
        </w:rPr>
        <w:t>microwaveRadiometerObservationInterval</w:t>
      </w:r>
      <w:proofErr w:type="spellEnd"/>
      <w:r w:rsidRPr="00BB4ED8">
        <w:rPr>
          <w:sz w:val="21"/>
        </w:rPr>
        <w:t xml:space="preserve"> defines the microwave radiometer observation interval (</w:t>
      </w:r>
      <w:r w:rsidRPr="00BB4ED8">
        <w:rPr>
          <w:rFonts w:eastAsia="SimSun"/>
          <w:sz w:val="21"/>
          <w:lang w:eastAsia="zh-CN"/>
        </w:rPr>
        <w:t xml:space="preserve">expressed in </w:t>
      </w:r>
      <w:proofErr w:type="spellStart"/>
      <w:r w:rsidRPr="00BB4ED8">
        <w:rPr>
          <w:rFonts w:eastAsia="SimSun"/>
          <w:sz w:val="21"/>
          <w:lang w:eastAsia="zh-CN"/>
        </w:rPr>
        <w:t>miliseconds</w:t>
      </w:r>
      <w:proofErr w:type="spellEnd"/>
      <w:r w:rsidRPr="00BB4ED8">
        <w:rPr>
          <w:sz w:val="21"/>
        </w:rPr>
        <w:t xml:space="preserve">). </w:t>
      </w:r>
    </w:p>
    <w:p w14:paraId="578A1A4A" w14:textId="77777777" w:rsidR="00CE7843" w:rsidRPr="00BB4ED8" w:rsidRDefault="00CE7843" w:rsidP="00CE7843">
      <w:pPr>
        <w:rPr>
          <w:rFonts w:eastAsia="SimSun"/>
          <w:sz w:val="21"/>
          <w:lang w:eastAsia="zh-CN"/>
        </w:rPr>
      </w:pPr>
      <w:r w:rsidRPr="00BB4ED8">
        <w:rPr>
          <w:sz w:val="21"/>
        </w:rPr>
        <w:t xml:space="preserve">The operation </w:t>
      </w:r>
      <w:proofErr w:type="spellStart"/>
      <w:r w:rsidRPr="00BB4ED8">
        <w:rPr>
          <w:sz w:val="21"/>
        </w:rPr>
        <w:t>correctGeometry</w:t>
      </w:r>
      <w:proofErr w:type="spellEnd"/>
      <w:r w:rsidRPr="00BB4ED8">
        <w:rPr>
          <w:sz w:val="21"/>
        </w:rPr>
        <w:t xml:space="preserve"> defines the function to realize the geometric position, the output </w:t>
      </w:r>
      <w:proofErr w:type="gramStart"/>
      <w:r w:rsidRPr="00BB4ED8">
        <w:rPr>
          <w:sz w:val="21"/>
        </w:rPr>
        <w:t>are</w:t>
      </w:r>
      <w:proofErr w:type="gramEnd"/>
      <w:r w:rsidRPr="00BB4ED8">
        <w:rPr>
          <w:sz w:val="21"/>
        </w:rPr>
        <w:t xml:space="preserve"> latitude, longitude, elevation angle and azimuth angle of the pixel.</w:t>
      </w:r>
    </w:p>
    <w:p w14:paraId="681F639E" w14:textId="77777777" w:rsidR="00CE7843" w:rsidRPr="002952A1" w:rsidRDefault="00CE7843" w:rsidP="00CE7843">
      <w:pPr>
        <w:pStyle w:val="Heading3"/>
        <w:rPr>
          <w:sz w:val="21"/>
          <w:szCs w:val="21"/>
        </w:rPr>
      </w:pPr>
      <w:bookmarkStart w:id="229" w:name="OLE_LINK24"/>
      <w:bookmarkStart w:id="230" w:name="OLE_LINK114"/>
      <w:bookmarkStart w:id="231" w:name="OLE_LINK51"/>
      <w:r w:rsidRPr="002952A1">
        <w:rPr>
          <w:sz w:val="21"/>
          <w:szCs w:val="21"/>
        </w:rPr>
        <w:t>TA Calibration</w:t>
      </w:r>
    </w:p>
    <w:p w14:paraId="173DA354" w14:textId="77777777" w:rsidR="00CE7843" w:rsidRPr="001B3E5B" w:rsidRDefault="00CE7843" w:rsidP="00CE7843">
      <w:pPr>
        <w:rPr>
          <w:rFonts w:eastAsia="SimSun"/>
          <w:sz w:val="21"/>
          <w:lang w:eastAsia="zh-CN"/>
        </w:rPr>
      </w:pPr>
      <w:bookmarkStart w:id="232" w:name="OLE_LINK65"/>
      <w:bookmarkStart w:id="233" w:name="OLE_LINK64"/>
      <w:bookmarkStart w:id="234" w:name="OLE_LINK143"/>
      <w:bookmarkStart w:id="235" w:name="OLE_LINK144"/>
      <w:bookmarkEnd w:id="229"/>
      <w:r w:rsidRPr="001B3E5B">
        <w:rPr>
          <w:rFonts w:eastAsia="SimSun"/>
          <w:sz w:val="21"/>
          <w:lang w:eastAsia="zh-CN"/>
        </w:rPr>
        <w:t xml:space="preserve">Microwave Radiometer </w:t>
      </w:r>
      <w:bookmarkStart w:id="236" w:name="OLE_LINK34"/>
      <w:bookmarkStart w:id="237" w:name="OLE_LINK33"/>
      <w:r w:rsidRPr="001B3E5B">
        <w:rPr>
          <w:rFonts w:eastAsia="SimSun"/>
          <w:sz w:val="21"/>
          <w:lang w:eastAsia="zh-CN"/>
        </w:rPr>
        <w:t>(</w:t>
      </w:r>
      <w:bookmarkStart w:id="238" w:name="OLE_LINK32"/>
      <w:r w:rsidRPr="001B3E5B">
        <w:rPr>
          <w:rFonts w:eastAsia="SimSun"/>
          <w:sz w:val="21"/>
          <w:lang w:eastAsia="zh-CN"/>
        </w:rPr>
        <w:t>MR)</w:t>
      </w:r>
      <w:bookmarkEnd w:id="232"/>
      <w:bookmarkEnd w:id="233"/>
      <w:bookmarkEnd w:id="236"/>
      <w:bookmarkEnd w:id="237"/>
      <w:bookmarkEnd w:id="238"/>
      <w:r w:rsidRPr="001B3E5B">
        <w:rPr>
          <w:rFonts w:eastAsia="SimSun"/>
          <w:sz w:val="21"/>
          <w:lang w:eastAsia="zh-CN"/>
        </w:rPr>
        <w:t xml:space="preserve"> TA calibration</w:t>
      </w:r>
      <w:bookmarkEnd w:id="234"/>
      <w:bookmarkEnd w:id="235"/>
      <w:r w:rsidRPr="001B3E5B">
        <w:rPr>
          <w:rFonts w:eastAsia="SimSun"/>
          <w:sz w:val="21"/>
          <w:lang w:eastAsia="zh-CN"/>
        </w:rPr>
        <w:t xml:space="preserve"> </w:t>
      </w:r>
      <w:r w:rsidRPr="001B3E5B">
        <w:rPr>
          <w:rFonts w:eastAsia="SimSun" w:hint="eastAsia"/>
          <w:sz w:val="21"/>
          <w:lang w:eastAsia="zh-CN"/>
        </w:rPr>
        <w:t xml:space="preserve">is needed in the process of </w:t>
      </w:r>
      <w:r w:rsidRPr="001B3E5B">
        <w:rPr>
          <w:rFonts w:eastAsia="SimSun"/>
          <w:sz w:val="21"/>
          <w:lang w:eastAsia="zh-CN"/>
        </w:rPr>
        <w:t>space-borne microwave radiometers</w:t>
      </w:r>
      <w:r w:rsidRPr="001B3E5B">
        <w:rPr>
          <w:rFonts w:eastAsia="SimSun" w:hint="eastAsia"/>
          <w:sz w:val="21"/>
          <w:lang w:eastAsia="zh-CN"/>
        </w:rPr>
        <w:t xml:space="preserve"> c</w:t>
      </w:r>
      <w:r w:rsidRPr="001B3E5B">
        <w:rPr>
          <w:rFonts w:eastAsia="SimSun"/>
          <w:sz w:val="21"/>
          <w:lang w:eastAsia="zh-CN"/>
        </w:rPr>
        <w:t>orrection</w:t>
      </w:r>
      <w:r w:rsidRPr="001B3E5B">
        <w:rPr>
          <w:rFonts w:eastAsia="SimSun" w:hint="eastAsia"/>
          <w:sz w:val="21"/>
          <w:lang w:eastAsia="zh-CN"/>
        </w:rPr>
        <w:t xml:space="preserve">. </w:t>
      </w:r>
    </w:p>
    <w:p w14:paraId="32AF9BD1" w14:textId="77777777" w:rsidR="00CE7843" w:rsidRPr="001B3E5B" w:rsidRDefault="00CE7843" w:rsidP="00CE7843">
      <w:pPr>
        <w:spacing w:beforeLines="50" w:before="120" w:afterLines="50" w:after="120"/>
        <w:rPr>
          <w:rFonts w:eastAsia="Cambria" w:cs="Cambria"/>
          <w:color w:val="231F20"/>
          <w:sz w:val="21"/>
        </w:rPr>
      </w:pPr>
      <w:r w:rsidRPr="001B3E5B">
        <w:rPr>
          <w:rFonts w:eastAsia="SimSun"/>
          <w:sz w:val="21"/>
          <w:lang w:eastAsia="zh-CN"/>
        </w:rPr>
        <w:t xml:space="preserve">Figure 5 depicts the class diagram of </w:t>
      </w:r>
      <w:proofErr w:type="spellStart"/>
      <w:r w:rsidRPr="001B3E5B">
        <w:rPr>
          <w:rFonts w:eastAsia="SimSun"/>
          <w:sz w:val="21"/>
          <w:lang w:eastAsia="zh-CN"/>
        </w:rPr>
        <w:t>CA_TACalibration</w:t>
      </w:r>
      <w:proofErr w:type="spellEnd"/>
      <w:r w:rsidRPr="001B3E5B">
        <w:rPr>
          <w:rFonts w:eastAsia="SimSun" w:hint="eastAsia"/>
          <w:sz w:val="21"/>
          <w:lang w:eastAsia="zh-CN"/>
        </w:rPr>
        <w:t>.</w:t>
      </w:r>
      <w:r w:rsidRPr="001B3E5B">
        <w:rPr>
          <w:rFonts w:eastAsia="SimSun"/>
          <w:sz w:val="21"/>
          <w:lang w:eastAsia="zh-CN"/>
        </w:rPr>
        <w:t xml:space="preserve"> </w:t>
      </w:r>
    </w:p>
    <w:p w14:paraId="15F973A6" w14:textId="77777777" w:rsidR="00CE7843" w:rsidRPr="001B3E5B" w:rsidRDefault="00CE7843" w:rsidP="00CE7843">
      <w:pPr>
        <w:pStyle w:val="Requirement"/>
        <w:spacing w:beforeLines="50" w:before="120" w:afterLines="50" w:after="120"/>
        <w:rPr>
          <w:rFonts w:eastAsia="Cambria" w:cs="Cambria"/>
          <w:color w:val="231F20"/>
          <w:sz w:val="22"/>
          <w:lang w:eastAsia="zh-CN"/>
        </w:rPr>
      </w:pPr>
      <w:r w:rsidRPr="001B3E5B">
        <w:rPr>
          <w:sz w:val="22"/>
        </w:rPr>
        <w:t>/req/specification/</w:t>
      </w:r>
      <w:proofErr w:type="spellStart"/>
      <w:r w:rsidRPr="001B3E5B">
        <w:rPr>
          <w:sz w:val="22"/>
        </w:rPr>
        <w:t>TACalibration</w:t>
      </w:r>
      <w:proofErr w:type="spellEnd"/>
      <w:r w:rsidRPr="001B3E5B">
        <w:rPr>
          <w:sz w:val="22"/>
        </w:rPr>
        <w:t xml:space="preserve">: </w:t>
      </w:r>
      <w:r w:rsidRPr="001B3E5B">
        <w:rPr>
          <w:sz w:val="22"/>
        </w:rPr>
        <w:br/>
      </w:r>
      <w:r w:rsidRPr="001B3E5B">
        <w:rPr>
          <w:rFonts w:eastAsia="Cambria" w:cs="Cambria"/>
          <w:color w:val="231F20"/>
          <w:spacing w:val="6"/>
          <w:sz w:val="22"/>
        </w:rPr>
        <w:t>T</w:t>
      </w:r>
      <w:r w:rsidRPr="001B3E5B">
        <w:rPr>
          <w:rFonts w:eastAsia="Cambria" w:cs="Cambria"/>
          <w:color w:val="231F20"/>
          <w:spacing w:val="-2"/>
          <w:sz w:val="22"/>
        </w:rPr>
        <w:t>h</w:t>
      </w:r>
      <w:r w:rsidRPr="001B3E5B">
        <w:rPr>
          <w:rFonts w:eastAsia="Cambria" w:cs="Cambria"/>
          <w:color w:val="231F20"/>
          <w:sz w:val="22"/>
        </w:rPr>
        <w:t>e</w:t>
      </w:r>
      <w:r w:rsidRPr="001B3E5B">
        <w:rPr>
          <w:rFonts w:eastAsia="Cambria" w:cs="Cambria"/>
          <w:color w:val="231F20"/>
          <w:spacing w:val="1"/>
          <w:sz w:val="22"/>
        </w:rPr>
        <w:t xml:space="preserve"> c</w:t>
      </w:r>
      <w:r w:rsidRPr="001B3E5B">
        <w:rPr>
          <w:rFonts w:eastAsia="Cambria" w:cs="Cambria"/>
          <w:color w:val="231F20"/>
          <w:spacing w:val="2"/>
          <w:sz w:val="22"/>
        </w:rPr>
        <w:t>l</w:t>
      </w:r>
      <w:r w:rsidRPr="001B3E5B">
        <w:rPr>
          <w:rFonts w:eastAsia="Cambria" w:cs="Cambria"/>
          <w:color w:val="231F20"/>
          <w:spacing w:val="4"/>
          <w:sz w:val="22"/>
        </w:rPr>
        <w:t>a</w:t>
      </w:r>
      <w:r w:rsidRPr="001B3E5B">
        <w:rPr>
          <w:rFonts w:eastAsia="Cambria" w:cs="Cambria"/>
          <w:color w:val="231F20"/>
          <w:spacing w:val="2"/>
          <w:sz w:val="22"/>
        </w:rPr>
        <w:t>s</w:t>
      </w:r>
      <w:r w:rsidRPr="001B3E5B">
        <w:rPr>
          <w:rFonts w:eastAsia="Cambria" w:cs="Cambria"/>
          <w:color w:val="231F20"/>
          <w:spacing w:val="1"/>
          <w:sz w:val="22"/>
        </w:rPr>
        <w:t>s</w:t>
      </w:r>
      <w:r w:rsidRPr="001B3E5B">
        <w:rPr>
          <w:rFonts w:eastAsia="Cambria" w:cs="Cambria"/>
          <w:color w:val="231F20"/>
          <w:spacing w:val="2"/>
          <w:sz w:val="22"/>
        </w:rPr>
        <w:t>e</w:t>
      </w:r>
      <w:r w:rsidRPr="001B3E5B">
        <w:rPr>
          <w:rFonts w:eastAsia="Cambria" w:cs="Cambria"/>
          <w:color w:val="231F20"/>
          <w:sz w:val="22"/>
        </w:rPr>
        <w:t xml:space="preserve">s </w:t>
      </w:r>
      <w:r w:rsidRPr="001B3E5B">
        <w:rPr>
          <w:rFonts w:eastAsia="Cambria" w:cs="Cambria"/>
          <w:color w:val="231F20"/>
          <w:spacing w:val="-1"/>
          <w:sz w:val="22"/>
        </w:rPr>
        <w:t>s</w:t>
      </w:r>
      <w:r w:rsidRPr="001B3E5B">
        <w:rPr>
          <w:rFonts w:eastAsia="Cambria" w:cs="Cambria"/>
          <w:color w:val="231F20"/>
          <w:spacing w:val="-2"/>
          <w:sz w:val="22"/>
        </w:rPr>
        <w:t>ho</w:t>
      </w:r>
      <w:r w:rsidRPr="001B3E5B">
        <w:rPr>
          <w:rFonts w:eastAsia="Cambria" w:cs="Cambria"/>
          <w:color w:val="231F20"/>
          <w:spacing w:val="7"/>
          <w:sz w:val="22"/>
        </w:rPr>
        <w:t>w</w:t>
      </w:r>
      <w:r w:rsidRPr="001B3E5B">
        <w:rPr>
          <w:rFonts w:eastAsia="Cambria" w:cs="Cambria"/>
          <w:color w:val="231F20"/>
          <w:sz w:val="22"/>
        </w:rPr>
        <w:t>n</w:t>
      </w:r>
      <w:r w:rsidRPr="001B3E5B">
        <w:rPr>
          <w:rFonts w:eastAsia="Cambria" w:cs="Cambria"/>
          <w:color w:val="231F20"/>
          <w:spacing w:val="2"/>
          <w:sz w:val="22"/>
        </w:rPr>
        <w:t xml:space="preserve"> </w:t>
      </w:r>
      <w:r w:rsidRPr="001B3E5B">
        <w:rPr>
          <w:rFonts w:eastAsia="Cambria" w:cs="Cambria"/>
          <w:color w:val="231F20"/>
          <w:spacing w:val="3"/>
          <w:sz w:val="22"/>
        </w:rPr>
        <w:t>i</w:t>
      </w:r>
      <w:r w:rsidRPr="001B3E5B">
        <w:rPr>
          <w:rFonts w:eastAsia="Cambria" w:cs="Cambria"/>
          <w:color w:val="231F20"/>
          <w:sz w:val="22"/>
        </w:rPr>
        <w:t>n</w:t>
      </w:r>
      <w:r w:rsidRPr="001B3E5B">
        <w:rPr>
          <w:rFonts w:eastAsia="Cambria" w:cs="Cambria"/>
          <w:color w:val="231F20"/>
          <w:spacing w:val="21"/>
          <w:sz w:val="22"/>
        </w:rPr>
        <w:t xml:space="preserve"> </w:t>
      </w:r>
      <w:r w:rsidRPr="001B3E5B">
        <w:rPr>
          <w:rFonts w:eastAsia="Cambria" w:cs="Cambria"/>
          <w:color w:val="053BF5"/>
          <w:spacing w:val="1"/>
          <w:sz w:val="22"/>
          <w:u w:val="single" w:color="053BF5"/>
        </w:rPr>
        <w:t>Fi</w:t>
      </w:r>
      <w:r w:rsidRPr="001B3E5B">
        <w:rPr>
          <w:rFonts w:eastAsia="Cambria" w:cs="Cambria"/>
          <w:color w:val="053BF5"/>
          <w:spacing w:val="7"/>
          <w:sz w:val="22"/>
          <w:u w:val="single" w:color="053BF5"/>
        </w:rPr>
        <w:t>g</w:t>
      </w:r>
      <w:r w:rsidRPr="001B3E5B">
        <w:rPr>
          <w:rFonts w:eastAsia="Cambria" w:cs="Cambria"/>
          <w:color w:val="053BF5"/>
          <w:spacing w:val="3"/>
          <w:sz w:val="22"/>
          <w:u w:val="single" w:color="053BF5"/>
        </w:rPr>
        <w:t>ur</w:t>
      </w:r>
      <w:r w:rsidRPr="001B3E5B">
        <w:rPr>
          <w:rFonts w:eastAsia="Cambria" w:cs="Cambria"/>
          <w:color w:val="053BF5"/>
          <w:sz w:val="22"/>
          <w:u w:val="single" w:color="053BF5"/>
        </w:rPr>
        <w:t>e</w:t>
      </w:r>
      <w:r w:rsidRPr="001B3E5B">
        <w:rPr>
          <w:rFonts w:eastAsia="Cambria" w:cs="Cambria"/>
          <w:color w:val="053BF5"/>
          <w:spacing w:val="1"/>
          <w:sz w:val="22"/>
          <w:u w:val="single" w:color="053BF5"/>
        </w:rPr>
        <w:t xml:space="preserve"> </w:t>
      </w:r>
      <w:r w:rsidRPr="001B3E5B">
        <w:rPr>
          <w:rFonts w:eastAsia="Cambria" w:cs="Cambria"/>
          <w:color w:val="053BF5"/>
          <w:spacing w:val="3"/>
          <w:sz w:val="22"/>
          <w:u w:val="single" w:color="053BF5"/>
        </w:rPr>
        <w:t>5</w:t>
      </w:r>
      <w:r w:rsidRPr="001B3E5B">
        <w:rPr>
          <w:rFonts w:eastAsia="Cambria" w:cs="Cambria"/>
          <w:color w:val="231F20"/>
          <w:sz w:val="22"/>
        </w:rPr>
        <w:t>,</w:t>
      </w:r>
      <w:r w:rsidRPr="001B3E5B">
        <w:rPr>
          <w:rFonts w:eastAsia="Cambria" w:cs="Cambria"/>
          <w:color w:val="231F20"/>
          <w:spacing w:val="4"/>
          <w:sz w:val="22"/>
        </w:rPr>
        <w:t xml:space="preserve"> </w:t>
      </w:r>
      <w:r w:rsidRPr="001B3E5B">
        <w:rPr>
          <w:rFonts w:eastAsia="Cambria" w:cs="Cambria"/>
          <w:color w:val="231F20"/>
          <w:spacing w:val="7"/>
          <w:sz w:val="22"/>
        </w:rPr>
        <w:t>t</w:t>
      </w:r>
      <w:r w:rsidRPr="001B3E5B">
        <w:rPr>
          <w:rFonts w:eastAsia="Cambria" w:cs="Cambria"/>
          <w:color w:val="231F20"/>
          <w:spacing w:val="-2"/>
          <w:sz w:val="22"/>
        </w:rPr>
        <w:t>h</w:t>
      </w:r>
      <w:r w:rsidRPr="001B3E5B">
        <w:rPr>
          <w:rFonts w:eastAsia="Cambria" w:cs="Cambria"/>
          <w:color w:val="231F20"/>
          <w:spacing w:val="-1"/>
          <w:sz w:val="22"/>
        </w:rPr>
        <w:t>e</w:t>
      </w:r>
      <w:r w:rsidRPr="001B3E5B">
        <w:rPr>
          <w:rFonts w:eastAsia="Cambria" w:cs="Cambria"/>
          <w:color w:val="231F20"/>
          <w:spacing w:val="3"/>
          <w:sz w:val="22"/>
        </w:rPr>
        <w:t>i</w:t>
      </w:r>
      <w:r w:rsidRPr="001B3E5B">
        <w:rPr>
          <w:rFonts w:eastAsia="Cambria" w:cs="Cambria"/>
          <w:color w:val="231F20"/>
          <w:sz w:val="22"/>
        </w:rPr>
        <w:t>r a</w:t>
      </w:r>
      <w:r w:rsidRPr="001B3E5B">
        <w:rPr>
          <w:rFonts w:eastAsia="Cambria" w:cs="Cambria"/>
          <w:color w:val="231F20"/>
          <w:spacing w:val="10"/>
          <w:sz w:val="22"/>
        </w:rPr>
        <w:t>t</w:t>
      </w:r>
      <w:r w:rsidRPr="001B3E5B">
        <w:rPr>
          <w:rFonts w:eastAsia="Cambria" w:cs="Cambria"/>
          <w:color w:val="231F20"/>
          <w:spacing w:val="7"/>
          <w:sz w:val="22"/>
        </w:rPr>
        <w:t>t</w:t>
      </w:r>
      <w:r w:rsidRPr="001B3E5B">
        <w:rPr>
          <w:rFonts w:eastAsia="Cambria" w:cs="Cambria"/>
          <w:color w:val="231F20"/>
          <w:spacing w:val="6"/>
          <w:sz w:val="22"/>
        </w:rPr>
        <w:t>r</w:t>
      </w:r>
      <w:r w:rsidRPr="001B3E5B">
        <w:rPr>
          <w:rFonts w:eastAsia="Cambria" w:cs="Cambria"/>
          <w:color w:val="231F20"/>
          <w:spacing w:val="-2"/>
          <w:sz w:val="22"/>
        </w:rPr>
        <w:t>ib</w:t>
      </w:r>
      <w:r w:rsidRPr="001B3E5B">
        <w:rPr>
          <w:rFonts w:eastAsia="Cambria" w:cs="Cambria"/>
          <w:color w:val="231F20"/>
          <w:sz w:val="22"/>
        </w:rPr>
        <w:t>u</w:t>
      </w:r>
      <w:r w:rsidRPr="001B3E5B">
        <w:rPr>
          <w:rFonts w:eastAsia="Cambria" w:cs="Cambria"/>
          <w:color w:val="231F20"/>
          <w:spacing w:val="4"/>
          <w:sz w:val="22"/>
        </w:rPr>
        <w:t>t</w:t>
      </w:r>
      <w:r w:rsidRPr="001B3E5B">
        <w:rPr>
          <w:rFonts w:eastAsia="Cambria" w:cs="Cambria"/>
          <w:color w:val="231F20"/>
          <w:spacing w:val="2"/>
          <w:sz w:val="22"/>
        </w:rPr>
        <w:t>e</w:t>
      </w:r>
      <w:r w:rsidRPr="001B3E5B">
        <w:rPr>
          <w:rFonts w:eastAsia="Cambria" w:cs="Cambria"/>
          <w:color w:val="231F20"/>
          <w:sz w:val="22"/>
        </w:rPr>
        <w:t xml:space="preserve">s </w:t>
      </w:r>
      <w:r w:rsidRPr="001B3E5B">
        <w:rPr>
          <w:rFonts w:eastAsia="Cambria" w:cs="Cambria"/>
          <w:color w:val="231F20"/>
          <w:spacing w:val="4"/>
          <w:sz w:val="22"/>
        </w:rPr>
        <w:t>a</w:t>
      </w:r>
      <w:r w:rsidRPr="001B3E5B">
        <w:rPr>
          <w:rFonts w:eastAsia="Cambria" w:cs="Cambria"/>
          <w:color w:val="231F20"/>
          <w:spacing w:val="-1"/>
          <w:sz w:val="22"/>
        </w:rPr>
        <w:t>n</w:t>
      </w:r>
      <w:r w:rsidRPr="001B3E5B">
        <w:rPr>
          <w:rFonts w:eastAsia="Cambria" w:cs="Cambria"/>
          <w:color w:val="231F20"/>
          <w:sz w:val="22"/>
        </w:rPr>
        <w:t xml:space="preserve">d </w:t>
      </w:r>
      <w:r w:rsidRPr="001B3E5B">
        <w:rPr>
          <w:rFonts w:eastAsia="Cambria" w:cs="Cambria"/>
          <w:color w:val="231F20"/>
          <w:spacing w:val="7"/>
          <w:sz w:val="22"/>
        </w:rPr>
        <w:t>t</w:t>
      </w:r>
      <w:r w:rsidRPr="001B3E5B">
        <w:rPr>
          <w:rFonts w:eastAsia="Cambria" w:cs="Cambria"/>
          <w:color w:val="231F20"/>
          <w:spacing w:val="-2"/>
          <w:sz w:val="22"/>
        </w:rPr>
        <w:t>h</w:t>
      </w:r>
      <w:r w:rsidRPr="001B3E5B">
        <w:rPr>
          <w:rFonts w:eastAsia="Cambria" w:cs="Cambria"/>
          <w:color w:val="231F20"/>
          <w:spacing w:val="-1"/>
          <w:sz w:val="22"/>
        </w:rPr>
        <w:t>e</w:t>
      </w:r>
      <w:r w:rsidRPr="001B3E5B">
        <w:rPr>
          <w:rFonts w:eastAsia="Cambria" w:cs="Cambria"/>
          <w:color w:val="231F20"/>
          <w:spacing w:val="3"/>
          <w:sz w:val="22"/>
        </w:rPr>
        <w:t>i</w:t>
      </w:r>
      <w:r w:rsidRPr="001B3E5B">
        <w:rPr>
          <w:rFonts w:eastAsia="Cambria" w:cs="Cambria"/>
          <w:color w:val="231F20"/>
          <w:sz w:val="22"/>
        </w:rPr>
        <w:t xml:space="preserve">r </w:t>
      </w:r>
      <w:r w:rsidRPr="001B3E5B">
        <w:rPr>
          <w:rFonts w:eastAsia="Cambria" w:cs="Cambria"/>
          <w:color w:val="231F20"/>
          <w:spacing w:val="4"/>
          <w:sz w:val="22"/>
        </w:rPr>
        <w:t>a</w:t>
      </w:r>
      <w:r w:rsidRPr="001B3E5B">
        <w:rPr>
          <w:rFonts w:eastAsia="Cambria" w:cs="Cambria"/>
          <w:color w:val="231F20"/>
          <w:spacing w:val="2"/>
          <w:sz w:val="22"/>
        </w:rPr>
        <w:t>s</w:t>
      </w:r>
      <w:r w:rsidRPr="001B3E5B">
        <w:rPr>
          <w:rFonts w:eastAsia="Cambria" w:cs="Cambria"/>
          <w:color w:val="231F20"/>
          <w:sz w:val="22"/>
        </w:rPr>
        <w:t>s</w:t>
      </w:r>
      <w:r w:rsidRPr="001B3E5B">
        <w:rPr>
          <w:rFonts w:eastAsia="Cambria" w:cs="Cambria"/>
          <w:color w:val="231F20"/>
          <w:spacing w:val="1"/>
          <w:sz w:val="22"/>
        </w:rPr>
        <w:t>o</w:t>
      </w:r>
      <w:r w:rsidRPr="001B3E5B">
        <w:rPr>
          <w:rFonts w:eastAsia="Cambria" w:cs="Cambria"/>
          <w:color w:val="231F20"/>
          <w:spacing w:val="4"/>
          <w:sz w:val="22"/>
        </w:rPr>
        <w:t>c</w:t>
      </w:r>
      <w:r w:rsidRPr="001B3E5B">
        <w:rPr>
          <w:rFonts w:eastAsia="Cambria" w:cs="Cambria"/>
          <w:color w:val="231F20"/>
          <w:spacing w:val="1"/>
          <w:sz w:val="22"/>
        </w:rPr>
        <w:t>i</w:t>
      </w:r>
      <w:r w:rsidRPr="001B3E5B">
        <w:rPr>
          <w:rFonts w:eastAsia="Cambria" w:cs="Cambria"/>
          <w:color w:val="231F20"/>
          <w:sz w:val="22"/>
        </w:rPr>
        <w:t>a</w:t>
      </w:r>
      <w:r w:rsidRPr="001B3E5B">
        <w:rPr>
          <w:rFonts w:eastAsia="Cambria" w:cs="Cambria"/>
          <w:color w:val="231F20"/>
          <w:spacing w:val="7"/>
          <w:sz w:val="22"/>
        </w:rPr>
        <w:t>t</w:t>
      </w:r>
      <w:r w:rsidRPr="001B3E5B">
        <w:rPr>
          <w:rFonts w:eastAsia="Cambria" w:cs="Cambria"/>
          <w:color w:val="231F20"/>
          <w:spacing w:val="-2"/>
          <w:sz w:val="22"/>
        </w:rPr>
        <w:t>io</w:t>
      </w:r>
      <w:r w:rsidRPr="001B3E5B">
        <w:rPr>
          <w:rFonts w:eastAsia="Cambria" w:cs="Cambria"/>
          <w:color w:val="231F20"/>
          <w:spacing w:val="3"/>
          <w:sz w:val="22"/>
        </w:rPr>
        <w:t>n</w:t>
      </w:r>
      <w:r w:rsidRPr="001B3E5B">
        <w:rPr>
          <w:rFonts w:eastAsia="Cambria" w:cs="Cambria"/>
          <w:color w:val="231F20"/>
          <w:sz w:val="22"/>
        </w:rPr>
        <w:t xml:space="preserve">s </w:t>
      </w:r>
      <w:r w:rsidRPr="001B3E5B">
        <w:rPr>
          <w:rFonts w:eastAsia="Cambria" w:cs="Cambria"/>
          <w:color w:val="231F20"/>
          <w:spacing w:val="-1"/>
          <w:sz w:val="22"/>
        </w:rPr>
        <w:t>s</w:t>
      </w:r>
      <w:r w:rsidRPr="001B3E5B">
        <w:rPr>
          <w:rFonts w:eastAsia="Cambria" w:cs="Cambria"/>
          <w:color w:val="231F20"/>
          <w:spacing w:val="2"/>
          <w:sz w:val="22"/>
        </w:rPr>
        <w:t>h</w:t>
      </w:r>
      <w:r w:rsidRPr="001B3E5B">
        <w:rPr>
          <w:rFonts w:eastAsia="Cambria" w:cs="Cambria"/>
          <w:color w:val="231F20"/>
          <w:spacing w:val="5"/>
          <w:sz w:val="22"/>
        </w:rPr>
        <w:t>a</w:t>
      </w:r>
      <w:r w:rsidRPr="001B3E5B">
        <w:rPr>
          <w:rFonts w:eastAsia="Cambria" w:cs="Cambria"/>
          <w:color w:val="231F20"/>
          <w:spacing w:val="4"/>
          <w:sz w:val="22"/>
        </w:rPr>
        <w:t>l</w:t>
      </w:r>
      <w:r w:rsidRPr="001B3E5B">
        <w:rPr>
          <w:rFonts w:eastAsia="Cambria" w:cs="Cambria"/>
          <w:color w:val="231F20"/>
          <w:sz w:val="22"/>
        </w:rPr>
        <w:t xml:space="preserve">l </w:t>
      </w:r>
      <w:r w:rsidRPr="001B3E5B">
        <w:rPr>
          <w:rFonts w:eastAsia="Cambria" w:cs="Cambria"/>
          <w:color w:val="231F20"/>
          <w:spacing w:val="1"/>
          <w:sz w:val="22"/>
        </w:rPr>
        <w:t>b</w:t>
      </w:r>
      <w:r w:rsidRPr="001B3E5B">
        <w:rPr>
          <w:rFonts w:eastAsia="Cambria" w:cs="Cambria"/>
          <w:color w:val="231F20"/>
          <w:sz w:val="22"/>
        </w:rPr>
        <w:t xml:space="preserve">e </w:t>
      </w:r>
      <w:r w:rsidRPr="001B3E5B">
        <w:rPr>
          <w:rFonts w:eastAsia="Cambria" w:cs="Cambria"/>
          <w:color w:val="231F20"/>
          <w:spacing w:val="4"/>
          <w:sz w:val="22"/>
        </w:rPr>
        <w:t>u</w:t>
      </w:r>
      <w:r w:rsidRPr="001B3E5B">
        <w:rPr>
          <w:rFonts w:eastAsia="Cambria" w:cs="Cambria"/>
          <w:color w:val="231F20"/>
          <w:spacing w:val="1"/>
          <w:sz w:val="22"/>
        </w:rPr>
        <w:t>s</w:t>
      </w:r>
      <w:r w:rsidRPr="001B3E5B">
        <w:rPr>
          <w:rFonts w:eastAsia="Cambria" w:cs="Cambria"/>
          <w:color w:val="231F20"/>
          <w:spacing w:val="2"/>
          <w:sz w:val="22"/>
        </w:rPr>
        <w:t>e</w:t>
      </w:r>
      <w:r w:rsidRPr="001B3E5B">
        <w:rPr>
          <w:rFonts w:eastAsia="Cambria" w:cs="Cambria"/>
          <w:color w:val="231F20"/>
          <w:sz w:val="22"/>
        </w:rPr>
        <w:t xml:space="preserve">d </w:t>
      </w:r>
      <w:r w:rsidRPr="001B3E5B">
        <w:rPr>
          <w:rFonts w:eastAsia="Cambria" w:cs="Cambria"/>
          <w:color w:val="231F20"/>
          <w:spacing w:val="4"/>
          <w:sz w:val="22"/>
        </w:rPr>
        <w:t>a</w:t>
      </w:r>
      <w:r w:rsidRPr="001B3E5B">
        <w:rPr>
          <w:rFonts w:eastAsia="Cambria" w:cs="Cambria"/>
          <w:color w:val="231F20"/>
          <w:sz w:val="22"/>
        </w:rPr>
        <w:t xml:space="preserve">s </w:t>
      </w:r>
      <w:r w:rsidRPr="001B3E5B">
        <w:rPr>
          <w:rFonts w:eastAsia="Cambria" w:cs="Cambria"/>
          <w:color w:val="231F20"/>
          <w:spacing w:val="-2"/>
          <w:sz w:val="22"/>
        </w:rPr>
        <w:t>d</w:t>
      </w:r>
      <w:r w:rsidRPr="001B3E5B">
        <w:rPr>
          <w:rFonts w:eastAsia="Cambria" w:cs="Cambria"/>
          <w:color w:val="231F20"/>
          <w:spacing w:val="2"/>
          <w:sz w:val="22"/>
        </w:rPr>
        <w:t>e</w:t>
      </w:r>
      <w:r w:rsidRPr="001B3E5B">
        <w:rPr>
          <w:rFonts w:eastAsia="Cambria" w:cs="Cambria"/>
          <w:color w:val="231F20"/>
          <w:sz w:val="22"/>
        </w:rPr>
        <w:t>s</w:t>
      </w:r>
      <w:r w:rsidRPr="001B3E5B">
        <w:rPr>
          <w:rFonts w:eastAsia="Cambria" w:cs="Cambria"/>
          <w:color w:val="231F20"/>
          <w:spacing w:val="4"/>
          <w:sz w:val="22"/>
        </w:rPr>
        <w:t>c</w:t>
      </w:r>
      <w:r w:rsidRPr="001B3E5B">
        <w:rPr>
          <w:rFonts w:eastAsia="Cambria" w:cs="Cambria"/>
          <w:color w:val="231F20"/>
          <w:spacing w:val="6"/>
          <w:sz w:val="22"/>
        </w:rPr>
        <w:t>r</w:t>
      </w:r>
      <w:r w:rsidRPr="001B3E5B">
        <w:rPr>
          <w:rFonts w:eastAsia="Cambria" w:cs="Cambria"/>
          <w:color w:val="231F20"/>
          <w:spacing w:val="-2"/>
          <w:sz w:val="22"/>
        </w:rPr>
        <w:t>i</w:t>
      </w:r>
      <w:r w:rsidRPr="001B3E5B">
        <w:rPr>
          <w:rFonts w:eastAsia="Cambria" w:cs="Cambria"/>
          <w:color w:val="231F20"/>
          <w:spacing w:val="1"/>
          <w:sz w:val="22"/>
        </w:rPr>
        <w:t>b</w:t>
      </w:r>
      <w:r w:rsidRPr="001B3E5B">
        <w:rPr>
          <w:rFonts w:eastAsia="Cambria" w:cs="Cambria"/>
          <w:color w:val="231F20"/>
          <w:spacing w:val="2"/>
          <w:sz w:val="22"/>
        </w:rPr>
        <w:t>e</w:t>
      </w:r>
      <w:r w:rsidRPr="001B3E5B">
        <w:rPr>
          <w:rFonts w:eastAsia="Cambria" w:cs="Cambria"/>
          <w:color w:val="231F20"/>
          <w:sz w:val="22"/>
        </w:rPr>
        <w:t xml:space="preserve">d </w:t>
      </w:r>
      <w:r w:rsidRPr="001B3E5B">
        <w:rPr>
          <w:rFonts w:eastAsia="Cambria" w:cs="Cambria"/>
          <w:color w:val="231F20"/>
          <w:spacing w:val="3"/>
          <w:sz w:val="22"/>
        </w:rPr>
        <w:t>i</w:t>
      </w:r>
      <w:r w:rsidRPr="001B3E5B">
        <w:rPr>
          <w:rFonts w:eastAsia="Cambria" w:cs="Cambria"/>
          <w:color w:val="231F20"/>
          <w:sz w:val="22"/>
        </w:rPr>
        <w:t xml:space="preserve">n </w:t>
      </w:r>
      <w:r w:rsidRPr="001B3E5B">
        <w:rPr>
          <w:rFonts w:eastAsia="Cambria" w:cs="Cambria"/>
          <w:color w:val="231F20"/>
          <w:spacing w:val="7"/>
          <w:sz w:val="22"/>
        </w:rPr>
        <w:t>t</w:t>
      </w:r>
      <w:r w:rsidRPr="001B3E5B">
        <w:rPr>
          <w:rFonts w:eastAsia="Cambria" w:cs="Cambria"/>
          <w:color w:val="231F20"/>
          <w:spacing w:val="-2"/>
          <w:sz w:val="22"/>
        </w:rPr>
        <w:t>h</w:t>
      </w:r>
      <w:r w:rsidRPr="001B3E5B">
        <w:rPr>
          <w:rFonts w:eastAsia="Cambria" w:cs="Cambria"/>
          <w:color w:val="231F20"/>
          <w:sz w:val="22"/>
        </w:rPr>
        <w:t xml:space="preserve">e </w:t>
      </w:r>
      <w:r w:rsidRPr="001B3E5B">
        <w:rPr>
          <w:rFonts w:eastAsia="Cambria" w:cs="Cambria"/>
          <w:color w:val="231F20"/>
          <w:spacing w:val="2"/>
          <w:sz w:val="22"/>
        </w:rPr>
        <w:t>d</w:t>
      </w:r>
      <w:r w:rsidRPr="001B3E5B">
        <w:rPr>
          <w:rFonts w:eastAsia="Cambria" w:cs="Cambria"/>
          <w:color w:val="231F20"/>
          <w:sz w:val="22"/>
        </w:rPr>
        <w:t>a</w:t>
      </w:r>
      <w:r w:rsidRPr="001B3E5B">
        <w:rPr>
          <w:rFonts w:eastAsia="Cambria" w:cs="Cambria"/>
          <w:color w:val="231F20"/>
          <w:spacing w:val="8"/>
          <w:sz w:val="22"/>
        </w:rPr>
        <w:t>t</w:t>
      </w:r>
      <w:r w:rsidRPr="001B3E5B">
        <w:rPr>
          <w:rFonts w:eastAsia="Cambria" w:cs="Cambria"/>
          <w:color w:val="231F20"/>
          <w:sz w:val="22"/>
        </w:rPr>
        <w:t xml:space="preserve">a </w:t>
      </w:r>
      <w:r w:rsidRPr="001B3E5B">
        <w:rPr>
          <w:rFonts w:eastAsia="Cambria" w:cs="Cambria"/>
          <w:color w:val="231F20"/>
          <w:spacing w:val="3"/>
          <w:sz w:val="22"/>
        </w:rPr>
        <w:t>d</w:t>
      </w:r>
      <w:r w:rsidRPr="001B3E5B">
        <w:rPr>
          <w:rFonts w:eastAsia="Cambria" w:cs="Cambria"/>
          <w:color w:val="231F20"/>
          <w:spacing w:val="-2"/>
          <w:sz w:val="22"/>
        </w:rPr>
        <w:t>i</w:t>
      </w:r>
      <w:r w:rsidRPr="001B3E5B">
        <w:rPr>
          <w:rFonts w:eastAsia="Cambria" w:cs="Cambria"/>
          <w:color w:val="231F20"/>
          <w:spacing w:val="7"/>
          <w:sz w:val="22"/>
        </w:rPr>
        <w:t>ct</w:t>
      </w:r>
      <w:r w:rsidRPr="001B3E5B">
        <w:rPr>
          <w:rFonts w:eastAsia="Cambria" w:cs="Cambria"/>
          <w:color w:val="231F20"/>
          <w:spacing w:val="-2"/>
          <w:sz w:val="22"/>
        </w:rPr>
        <w:t>io</w:t>
      </w:r>
      <w:r w:rsidRPr="001B3E5B">
        <w:rPr>
          <w:rFonts w:eastAsia="Cambria" w:cs="Cambria"/>
          <w:color w:val="231F20"/>
          <w:spacing w:val="2"/>
          <w:sz w:val="22"/>
        </w:rPr>
        <w:t>n</w:t>
      </w:r>
      <w:r w:rsidRPr="001B3E5B">
        <w:rPr>
          <w:rFonts w:eastAsia="Cambria" w:cs="Cambria"/>
          <w:color w:val="231F20"/>
          <w:spacing w:val="4"/>
          <w:sz w:val="22"/>
        </w:rPr>
        <w:t>a</w:t>
      </w:r>
      <w:r w:rsidRPr="001B3E5B">
        <w:rPr>
          <w:rFonts w:eastAsia="Cambria" w:cs="Cambria"/>
          <w:color w:val="231F20"/>
          <w:spacing w:val="9"/>
          <w:sz w:val="22"/>
        </w:rPr>
        <w:t>r</w:t>
      </w:r>
      <w:r w:rsidRPr="001B3E5B">
        <w:rPr>
          <w:rFonts w:eastAsia="Cambria" w:cs="Cambria"/>
          <w:color w:val="231F20"/>
          <w:sz w:val="22"/>
        </w:rPr>
        <w:t xml:space="preserve">y </w:t>
      </w:r>
      <w:proofErr w:type="gramStart"/>
      <w:r w:rsidRPr="001B3E5B">
        <w:rPr>
          <w:rFonts w:eastAsia="Cambria" w:cs="Cambria"/>
          <w:color w:val="231F20"/>
          <w:spacing w:val="-2"/>
          <w:sz w:val="22"/>
        </w:rPr>
        <w:t>o</w:t>
      </w:r>
      <w:r w:rsidRPr="001B3E5B">
        <w:rPr>
          <w:rFonts w:eastAsia="Cambria" w:cs="Cambria"/>
          <w:color w:val="231F20"/>
          <w:sz w:val="22"/>
        </w:rPr>
        <w:t xml:space="preserve">f </w:t>
      </w:r>
      <w:r w:rsidRPr="001B3E5B">
        <w:rPr>
          <w:rFonts w:eastAsia="Cambria" w:cs="Cambria"/>
          <w:color w:val="053BF5"/>
          <w:spacing w:val="-45"/>
          <w:sz w:val="22"/>
        </w:rPr>
        <w:t xml:space="preserve"> </w:t>
      </w:r>
      <w:r w:rsidRPr="001B3E5B">
        <w:rPr>
          <w:rFonts w:eastAsia="Cambria" w:cs="Cambria"/>
          <w:color w:val="053BF5"/>
          <w:spacing w:val="4"/>
          <w:sz w:val="22"/>
          <w:u w:val="single" w:color="053BF5"/>
        </w:rPr>
        <w:t>B</w:t>
      </w:r>
      <w:r w:rsidRPr="001B3E5B">
        <w:rPr>
          <w:rFonts w:eastAsia="Cambria" w:cs="Cambria"/>
          <w:color w:val="053BF5"/>
          <w:spacing w:val="5"/>
          <w:sz w:val="22"/>
          <w:u w:val="single" w:color="053BF5"/>
        </w:rPr>
        <w:t>.</w:t>
      </w:r>
      <w:r w:rsidRPr="001B3E5B">
        <w:rPr>
          <w:rFonts w:eastAsia="Cambria" w:cs="Cambria"/>
          <w:color w:val="053BF5"/>
          <w:sz w:val="22"/>
          <w:u w:val="single" w:color="053BF5"/>
        </w:rPr>
        <w:t>4</w:t>
      </w:r>
      <w:proofErr w:type="gramEnd"/>
      <w:r w:rsidRPr="001B3E5B">
        <w:rPr>
          <w:rFonts w:eastAsia="Cambria" w:cs="Cambria"/>
          <w:color w:val="053BF5"/>
          <w:sz w:val="22"/>
          <w:u w:val="single" w:color="053BF5"/>
        </w:rPr>
        <w:t>, B.9.4 and B.9.5</w:t>
      </w:r>
      <w:r w:rsidRPr="001B3E5B">
        <w:rPr>
          <w:rFonts w:eastAsia="Cambria" w:cs="Cambria"/>
          <w:color w:val="231F20"/>
          <w:sz w:val="22"/>
        </w:rPr>
        <w:t>.</w:t>
      </w:r>
    </w:p>
    <w:p w14:paraId="1DD66F2A" w14:textId="77777777" w:rsidR="00CE7843" w:rsidRDefault="00CE7843" w:rsidP="00CE7843">
      <w:pPr>
        <w:jc w:val="center"/>
        <w:rPr>
          <w:rFonts w:eastAsia="SimSun"/>
          <w:lang w:eastAsia="zh-CN"/>
        </w:rPr>
      </w:pPr>
    </w:p>
    <w:p w14:paraId="46735927" w14:textId="77777777" w:rsidR="00CE7843" w:rsidRDefault="00CE7843" w:rsidP="00CE7843">
      <w:pPr>
        <w:jc w:val="center"/>
        <w:rPr>
          <w:rFonts w:eastAsia="SimSun"/>
          <w:lang w:eastAsia="zh-CN"/>
        </w:rPr>
      </w:pPr>
    </w:p>
    <w:p w14:paraId="522FFE2A" w14:textId="77777777" w:rsidR="00CE7843" w:rsidRDefault="00CE7843" w:rsidP="00CE7843">
      <w:pPr>
        <w:pStyle w:val="Caption"/>
        <w:jc w:val="center"/>
      </w:pPr>
      <w:r>
        <w:object w:dxaOrig="7990" w:dyaOrig="12491" w14:anchorId="62066503">
          <v:shape id="_x0000_i1033" type="#_x0000_t75" style="width:399.35pt;height:624.4pt" o:ole="">
            <v:imagedata r:id="rId46" o:title=""/>
          </v:shape>
          <o:OLEObject Type="Embed" ProgID="Visio.Drawing.15" ShapeID="_x0000_i1033" DrawAspect="Content" ObjectID="_1690357146" r:id="rId47"/>
        </w:object>
      </w:r>
    </w:p>
    <w:p w14:paraId="163678A9" w14:textId="77777777" w:rsidR="00CE7843" w:rsidRDefault="00CE7843" w:rsidP="00CE7843">
      <w:pPr>
        <w:pStyle w:val="Caption"/>
        <w:jc w:val="center"/>
        <w:rPr>
          <w:rFonts w:eastAsia="SimSun"/>
          <w:lang w:eastAsia="zh-CN"/>
        </w:rPr>
      </w:pPr>
      <w:r>
        <w:t xml:space="preserve">Figure </w:t>
      </w:r>
      <w:r>
        <w:rPr>
          <w:rFonts w:eastAsia="SimSun"/>
          <w:lang w:eastAsia="zh-CN"/>
        </w:rPr>
        <w:t xml:space="preserve">5 </w:t>
      </w:r>
      <w:r>
        <w:t>–</w:t>
      </w:r>
      <w:bookmarkStart w:id="239" w:name="OLE_LINK63"/>
      <w:bookmarkStart w:id="240" w:name="OLE_LINK260"/>
      <w:bookmarkStart w:id="241" w:name="OLE_LINK261"/>
      <w:bookmarkStart w:id="242" w:name="OLE_LINK62"/>
      <w:r>
        <w:t xml:space="preserve"> </w:t>
      </w:r>
      <w:proofErr w:type="spellStart"/>
      <w:r>
        <w:rPr>
          <w:rFonts w:hint="eastAsia"/>
        </w:rPr>
        <w:t>CA_</w:t>
      </w:r>
      <w:bookmarkEnd w:id="239"/>
      <w:bookmarkEnd w:id="240"/>
      <w:bookmarkEnd w:id="241"/>
      <w:bookmarkEnd w:id="242"/>
      <w:r>
        <w:t>TACalibration</w:t>
      </w:r>
      <w:proofErr w:type="spellEnd"/>
      <w:r>
        <w:rPr>
          <w:rFonts w:eastAsia="SimSun" w:cs="Times New Roman" w:hint="eastAsia"/>
          <w:sz w:val="21"/>
          <w:lang w:eastAsia="zh-CN"/>
        </w:rPr>
        <w:t xml:space="preserve"> class diagram</w:t>
      </w:r>
    </w:p>
    <w:p w14:paraId="42BFB859" w14:textId="77777777" w:rsidR="00CE7843" w:rsidRPr="001B3E5B" w:rsidRDefault="00CE7843" w:rsidP="00CE7843">
      <w:pPr>
        <w:spacing w:beforeLines="50" w:before="120" w:afterLines="50" w:after="120"/>
        <w:rPr>
          <w:sz w:val="21"/>
        </w:rPr>
      </w:pPr>
      <w:bookmarkStart w:id="243" w:name="OLE_LINK285"/>
      <w:bookmarkStart w:id="244" w:name="OLE_LINK284"/>
      <w:r w:rsidRPr="001B3E5B">
        <w:rPr>
          <w:sz w:val="21"/>
        </w:rPr>
        <w:t xml:space="preserve">The class </w:t>
      </w:r>
      <w:proofErr w:type="spellStart"/>
      <w:r w:rsidRPr="001B3E5B">
        <w:rPr>
          <w:sz w:val="21"/>
        </w:rPr>
        <w:t>CA_TACalibration</w:t>
      </w:r>
      <w:proofErr w:type="spellEnd"/>
      <w:r w:rsidRPr="001B3E5B">
        <w:rPr>
          <w:sz w:val="21"/>
        </w:rPr>
        <w:t xml:space="preserve"> contains all information about the</w:t>
      </w:r>
      <w:bookmarkStart w:id="245" w:name="OLE_LINK271"/>
      <w:bookmarkStart w:id="246" w:name="OLE_LINK272"/>
      <w:r w:rsidRPr="001B3E5B">
        <w:rPr>
          <w:sz w:val="21"/>
        </w:rPr>
        <w:t xml:space="preserve"> </w:t>
      </w:r>
      <w:r w:rsidRPr="001B3E5B">
        <w:rPr>
          <w:rFonts w:eastAsia="SimSun" w:hint="eastAsia"/>
          <w:sz w:val="21"/>
          <w:lang w:eastAsia="zh-CN"/>
        </w:rPr>
        <w:t>m</w:t>
      </w:r>
      <w:r w:rsidRPr="001B3E5B">
        <w:rPr>
          <w:sz w:val="21"/>
        </w:rPr>
        <w:t xml:space="preserve">icrowave </w:t>
      </w:r>
      <w:bookmarkEnd w:id="245"/>
      <w:bookmarkEnd w:id="246"/>
      <w:r w:rsidRPr="001B3E5B">
        <w:rPr>
          <w:rFonts w:eastAsia="SimSun"/>
          <w:sz w:val="21"/>
          <w:lang w:eastAsia="zh-CN"/>
        </w:rPr>
        <w:t>r</w:t>
      </w:r>
      <w:r w:rsidRPr="001B3E5B">
        <w:rPr>
          <w:sz w:val="21"/>
        </w:rPr>
        <w:t xml:space="preserve">adiometer </w:t>
      </w:r>
      <w:r w:rsidRPr="001B3E5B">
        <w:rPr>
          <w:rFonts w:eastAsia="SimSun"/>
          <w:sz w:val="21"/>
          <w:lang w:eastAsia="zh-CN"/>
        </w:rPr>
        <w:t>TA calibration</w:t>
      </w:r>
      <w:r w:rsidRPr="001B3E5B">
        <w:rPr>
          <w:sz w:val="21"/>
        </w:rPr>
        <w:t>.</w:t>
      </w:r>
    </w:p>
    <w:p w14:paraId="500FF6B6" w14:textId="77777777" w:rsidR="00CE7843" w:rsidRPr="001B3E5B" w:rsidRDefault="00CE7843" w:rsidP="00CE7843">
      <w:pPr>
        <w:spacing w:beforeLines="50" w:before="120" w:afterLines="50" w:after="120"/>
        <w:rPr>
          <w:rFonts w:eastAsia="SimSun"/>
          <w:sz w:val="21"/>
          <w:lang w:eastAsia="zh-CN"/>
        </w:rPr>
      </w:pPr>
      <w:bookmarkStart w:id="247" w:name="OLE_LINK267"/>
      <w:bookmarkStart w:id="248" w:name="OLE_LINK268"/>
      <w:r w:rsidRPr="001B3E5B">
        <w:rPr>
          <w:sz w:val="21"/>
        </w:rPr>
        <w:lastRenderedPageBreak/>
        <w:t xml:space="preserve">The attribute </w:t>
      </w:r>
      <w:proofErr w:type="spellStart"/>
      <w:r w:rsidRPr="001B3E5B">
        <w:rPr>
          <w:sz w:val="21"/>
        </w:rPr>
        <w:t>hotTargetTBInformation</w:t>
      </w:r>
      <w:proofErr w:type="spellEnd"/>
      <w:r w:rsidRPr="001B3E5B">
        <w:rPr>
          <w:rFonts w:eastAsia="SimSun" w:hint="eastAsia"/>
          <w:sz w:val="21"/>
          <w:lang w:eastAsia="zh-CN"/>
        </w:rPr>
        <w:t xml:space="preserve"> defines the hot t</w:t>
      </w:r>
      <w:r w:rsidRPr="001B3E5B">
        <w:rPr>
          <w:rFonts w:eastAsia="SimSun"/>
          <w:sz w:val="21"/>
          <w:lang w:eastAsia="zh-CN"/>
        </w:rPr>
        <w:t>arget</w:t>
      </w:r>
      <w:r w:rsidRPr="001B3E5B">
        <w:rPr>
          <w:rFonts w:eastAsia="SimSun" w:hint="eastAsia"/>
          <w:sz w:val="21"/>
          <w:lang w:eastAsia="zh-CN"/>
        </w:rPr>
        <w:t xml:space="preserve"> TB information.</w:t>
      </w:r>
    </w:p>
    <w:p w14:paraId="0F788FCB" w14:textId="77777777" w:rsidR="00CE7843" w:rsidRPr="001B3E5B" w:rsidRDefault="00CE7843" w:rsidP="00CE7843">
      <w:pPr>
        <w:spacing w:beforeLines="50" w:before="120" w:afterLines="50" w:after="120"/>
        <w:rPr>
          <w:rFonts w:eastAsia="SimSun"/>
          <w:sz w:val="21"/>
          <w:lang w:eastAsia="zh-CN"/>
        </w:rPr>
      </w:pPr>
      <w:bookmarkStart w:id="249" w:name="OLE_LINK275"/>
      <w:bookmarkStart w:id="250" w:name="OLE_LINK276"/>
      <w:bookmarkEnd w:id="247"/>
      <w:bookmarkEnd w:id="248"/>
      <w:r w:rsidRPr="001B3E5B">
        <w:rPr>
          <w:sz w:val="21"/>
        </w:rPr>
        <w:t xml:space="preserve">The attribute </w:t>
      </w:r>
      <w:proofErr w:type="spellStart"/>
      <w:r w:rsidRPr="001B3E5B">
        <w:rPr>
          <w:rFonts w:eastAsia="SimSun" w:hint="eastAsia"/>
          <w:sz w:val="21"/>
          <w:lang w:eastAsia="zh-CN"/>
        </w:rPr>
        <w:t>cold</w:t>
      </w:r>
      <w:r w:rsidRPr="001B3E5B">
        <w:rPr>
          <w:sz w:val="21"/>
        </w:rPr>
        <w:t>TargetTBInformation</w:t>
      </w:r>
      <w:proofErr w:type="spellEnd"/>
      <w:r w:rsidRPr="001B3E5B">
        <w:rPr>
          <w:rFonts w:eastAsia="SimSun"/>
          <w:sz w:val="21"/>
          <w:lang w:eastAsia="zh-CN"/>
        </w:rPr>
        <w:t xml:space="preserve"> defines the </w:t>
      </w:r>
      <w:r w:rsidRPr="001B3E5B">
        <w:rPr>
          <w:rFonts w:eastAsia="SimSun" w:hint="eastAsia"/>
          <w:sz w:val="21"/>
          <w:lang w:eastAsia="zh-CN"/>
        </w:rPr>
        <w:t>c</w:t>
      </w:r>
      <w:r w:rsidRPr="001B3E5B">
        <w:rPr>
          <w:rFonts w:eastAsia="SimSun"/>
          <w:sz w:val="21"/>
          <w:lang w:eastAsia="zh-CN"/>
        </w:rPr>
        <w:t>o</w:t>
      </w:r>
      <w:r w:rsidRPr="001B3E5B">
        <w:rPr>
          <w:rFonts w:eastAsia="SimSun" w:hint="eastAsia"/>
          <w:sz w:val="21"/>
          <w:lang w:eastAsia="zh-CN"/>
        </w:rPr>
        <w:t>ld</w:t>
      </w:r>
      <w:r w:rsidRPr="001B3E5B">
        <w:rPr>
          <w:rFonts w:eastAsia="SimSun"/>
          <w:sz w:val="21"/>
          <w:lang w:eastAsia="zh-CN"/>
        </w:rPr>
        <w:t xml:space="preserve"> target TB information</w:t>
      </w:r>
      <w:r w:rsidRPr="001B3E5B">
        <w:rPr>
          <w:rFonts w:eastAsia="SimSun" w:hint="eastAsia"/>
          <w:sz w:val="21"/>
          <w:lang w:eastAsia="zh-CN"/>
        </w:rPr>
        <w:t>.</w:t>
      </w:r>
    </w:p>
    <w:bookmarkEnd w:id="249"/>
    <w:bookmarkEnd w:id="250"/>
    <w:p w14:paraId="1F3112E6" w14:textId="77777777" w:rsidR="00CE7843" w:rsidRPr="001B3E5B" w:rsidRDefault="00CE7843" w:rsidP="00CE7843">
      <w:pPr>
        <w:spacing w:beforeLines="50" w:before="120" w:afterLines="50" w:after="120"/>
        <w:rPr>
          <w:rFonts w:eastAsia="SimSun"/>
          <w:sz w:val="21"/>
          <w:lang w:eastAsia="zh-CN"/>
        </w:rPr>
      </w:pPr>
      <w:r w:rsidRPr="001B3E5B">
        <w:rPr>
          <w:sz w:val="21"/>
        </w:rPr>
        <w:t>The attribute</w:t>
      </w:r>
      <w:bookmarkStart w:id="251" w:name="OLE_LINK270"/>
      <w:bookmarkStart w:id="252" w:name="OLE_LINK269"/>
      <w:r w:rsidRPr="001B3E5B">
        <w:rPr>
          <w:sz w:val="21"/>
        </w:rPr>
        <w:t xml:space="preserve"> </w:t>
      </w:r>
      <w:bookmarkEnd w:id="251"/>
      <w:bookmarkEnd w:id="252"/>
      <w:proofErr w:type="spellStart"/>
      <w:r w:rsidRPr="001B3E5B">
        <w:rPr>
          <w:sz w:val="21"/>
        </w:rPr>
        <w:t>receiverTemperature</w:t>
      </w:r>
      <w:proofErr w:type="spellEnd"/>
      <w:r w:rsidRPr="001B3E5B">
        <w:rPr>
          <w:sz w:val="21"/>
        </w:rPr>
        <w:t xml:space="preserve"> </w:t>
      </w:r>
      <w:r w:rsidRPr="001B3E5B">
        <w:rPr>
          <w:rFonts w:eastAsia="SimSun" w:hint="eastAsia"/>
          <w:sz w:val="21"/>
          <w:lang w:eastAsia="zh-CN"/>
        </w:rPr>
        <w:t xml:space="preserve">defines the </w:t>
      </w:r>
      <w:r w:rsidRPr="001B3E5B">
        <w:rPr>
          <w:sz w:val="21"/>
        </w:rPr>
        <w:t>receiver</w:t>
      </w:r>
      <w:r w:rsidRPr="001B3E5B">
        <w:rPr>
          <w:rFonts w:eastAsia="SimSun" w:hint="eastAsia"/>
          <w:sz w:val="21"/>
          <w:lang w:eastAsia="zh-CN"/>
        </w:rPr>
        <w:t xml:space="preserve"> t</w:t>
      </w:r>
      <w:r w:rsidRPr="001B3E5B">
        <w:rPr>
          <w:sz w:val="21"/>
        </w:rPr>
        <w:t xml:space="preserve">emperature </w:t>
      </w:r>
      <w:r w:rsidRPr="001B3E5B">
        <w:rPr>
          <w:sz w:val="21"/>
          <w:lang w:eastAsia="zh-CN"/>
        </w:rPr>
        <w:t>(</w:t>
      </w:r>
      <w:r w:rsidRPr="001B3E5B">
        <w:rPr>
          <w:rFonts w:hint="eastAsia"/>
          <w:sz w:val="21"/>
          <w:lang w:eastAsia="zh-CN"/>
        </w:rPr>
        <w:t>usually</w:t>
      </w:r>
      <w:r w:rsidRPr="001B3E5B">
        <w:rPr>
          <w:sz w:val="21"/>
          <w:lang w:eastAsia="zh-CN"/>
        </w:rPr>
        <w:t xml:space="preserve"> detector’s temperature of the radiometer, or instrument temperature</w:t>
      </w:r>
      <w:r w:rsidRPr="001B3E5B">
        <w:rPr>
          <w:rFonts w:hint="eastAsia"/>
          <w:sz w:val="21"/>
          <w:lang w:eastAsia="zh-CN"/>
        </w:rPr>
        <w:t>）</w:t>
      </w:r>
      <w:r w:rsidRPr="001B3E5B">
        <w:rPr>
          <w:rFonts w:eastAsia="SimSun" w:hint="eastAsia"/>
          <w:sz w:val="21"/>
          <w:lang w:eastAsia="zh-CN"/>
        </w:rPr>
        <w:t>of the m</w:t>
      </w:r>
      <w:r w:rsidRPr="001B3E5B">
        <w:rPr>
          <w:sz w:val="21"/>
        </w:rPr>
        <w:t xml:space="preserve">icrowave </w:t>
      </w:r>
      <w:r w:rsidRPr="001B3E5B">
        <w:rPr>
          <w:rFonts w:eastAsia="SimSun"/>
          <w:sz w:val="21"/>
          <w:lang w:eastAsia="zh-CN"/>
        </w:rPr>
        <w:t>r</w:t>
      </w:r>
      <w:r w:rsidRPr="001B3E5B">
        <w:rPr>
          <w:sz w:val="21"/>
        </w:rPr>
        <w:t>adiometer</w:t>
      </w:r>
      <w:r w:rsidRPr="001B3E5B">
        <w:rPr>
          <w:rFonts w:eastAsia="SimSun" w:hint="eastAsia"/>
          <w:sz w:val="21"/>
          <w:lang w:eastAsia="zh-CN"/>
        </w:rPr>
        <w:t xml:space="preserve"> system.</w:t>
      </w:r>
    </w:p>
    <w:p w14:paraId="38AEC537"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hot</w:t>
      </w:r>
      <w:r w:rsidRPr="001B3E5B">
        <w:rPr>
          <w:sz w:val="21"/>
        </w:rPr>
        <w:t>TargetT</w:t>
      </w:r>
      <w:r w:rsidRPr="001B3E5B">
        <w:rPr>
          <w:rFonts w:eastAsia="SimSun" w:hint="eastAsia"/>
          <w:sz w:val="21"/>
          <w:lang w:eastAsia="zh-CN"/>
        </w:rPr>
        <w:t>ype</w:t>
      </w:r>
      <w:proofErr w:type="spellEnd"/>
      <w:r w:rsidRPr="001B3E5B">
        <w:rPr>
          <w:rFonts w:eastAsia="SimSun"/>
          <w:sz w:val="21"/>
          <w:lang w:eastAsia="zh-CN"/>
        </w:rPr>
        <w:t xml:space="preserve"> defines the </w:t>
      </w:r>
      <w:r w:rsidRPr="001B3E5B">
        <w:rPr>
          <w:rFonts w:eastAsia="SimSun" w:hint="eastAsia"/>
          <w:sz w:val="21"/>
          <w:lang w:eastAsia="zh-CN"/>
        </w:rPr>
        <w:t>type of the h</w:t>
      </w:r>
      <w:r w:rsidRPr="001B3E5B">
        <w:rPr>
          <w:rFonts w:eastAsia="SimSun"/>
          <w:sz w:val="21"/>
          <w:lang w:eastAsia="zh-CN"/>
        </w:rPr>
        <w:t>o</w:t>
      </w:r>
      <w:r w:rsidRPr="001B3E5B">
        <w:rPr>
          <w:rFonts w:eastAsia="SimSun" w:hint="eastAsia"/>
          <w:sz w:val="21"/>
          <w:lang w:eastAsia="zh-CN"/>
        </w:rPr>
        <w:t>t</w:t>
      </w:r>
      <w:r w:rsidRPr="001B3E5B">
        <w:rPr>
          <w:rFonts w:eastAsia="SimSun"/>
          <w:sz w:val="21"/>
          <w:lang w:eastAsia="zh-CN"/>
        </w:rPr>
        <w:t xml:space="preserve"> target</w:t>
      </w:r>
      <w:r w:rsidRPr="001B3E5B">
        <w:rPr>
          <w:sz w:val="21"/>
        </w:rPr>
        <w:t xml:space="preserve"> according to the code list set in the class </w:t>
      </w:r>
      <w:proofErr w:type="spellStart"/>
      <w:r w:rsidRPr="001B3E5B">
        <w:rPr>
          <w:sz w:val="21"/>
        </w:rPr>
        <w:t>CA_hotTargetType</w:t>
      </w:r>
      <w:proofErr w:type="spellEnd"/>
      <w:r w:rsidRPr="001B3E5B">
        <w:rPr>
          <w:sz w:val="21"/>
        </w:rPr>
        <w:t>. The most common hot</w:t>
      </w:r>
      <w:r w:rsidRPr="001B3E5B">
        <w:rPr>
          <w:rFonts w:eastAsia="SimSun"/>
          <w:sz w:val="21"/>
          <w:lang w:eastAsia="zh-CN"/>
        </w:rPr>
        <w:t xml:space="preserve">-end reference is the </w:t>
      </w:r>
      <w:r>
        <w:rPr>
          <w:rFonts w:eastAsia="SimSun"/>
          <w:sz w:val="21"/>
          <w:lang w:eastAsia="zh-CN"/>
        </w:rPr>
        <w:t xml:space="preserve">hot </w:t>
      </w:r>
      <w:r w:rsidRPr="001B3E5B">
        <w:rPr>
          <w:rFonts w:eastAsia="SimSun"/>
          <w:sz w:val="21"/>
          <w:lang w:eastAsia="zh-CN"/>
        </w:rPr>
        <w:t>blackbody.</w:t>
      </w:r>
    </w:p>
    <w:p w14:paraId="23D0A9A5" w14:textId="77777777" w:rsidR="00CE7843" w:rsidRPr="001B3E5B" w:rsidRDefault="00CE7843" w:rsidP="00CE7843">
      <w:pPr>
        <w:spacing w:beforeLines="50" w:before="120" w:afterLines="50" w:after="120"/>
        <w:rPr>
          <w:rFonts w:eastAsia="SimSun"/>
          <w:sz w:val="21"/>
          <w:lang w:eastAsia="zh-CN"/>
        </w:rPr>
      </w:pPr>
      <w:bookmarkStart w:id="253" w:name="OLE_LINK279"/>
      <w:r w:rsidRPr="001B3E5B">
        <w:rPr>
          <w:sz w:val="21"/>
        </w:rPr>
        <w:t xml:space="preserve">The attribute </w:t>
      </w:r>
      <w:proofErr w:type="spellStart"/>
      <w:r w:rsidRPr="001B3E5B">
        <w:rPr>
          <w:rFonts w:eastAsia="SimSun" w:hint="eastAsia"/>
          <w:sz w:val="21"/>
          <w:lang w:eastAsia="zh-CN"/>
        </w:rPr>
        <w:t>cold</w:t>
      </w:r>
      <w:r w:rsidRPr="001B3E5B">
        <w:rPr>
          <w:sz w:val="21"/>
        </w:rPr>
        <w:t>TargetT</w:t>
      </w:r>
      <w:r w:rsidRPr="001B3E5B">
        <w:rPr>
          <w:rFonts w:eastAsia="SimSun" w:hint="eastAsia"/>
          <w:sz w:val="21"/>
          <w:lang w:eastAsia="zh-CN"/>
        </w:rPr>
        <w:t>ype</w:t>
      </w:r>
      <w:proofErr w:type="spellEnd"/>
      <w:r w:rsidRPr="001B3E5B">
        <w:rPr>
          <w:rFonts w:eastAsia="SimSun"/>
          <w:sz w:val="21"/>
          <w:lang w:eastAsia="zh-CN"/>
        </w:rPr>
        <w:t xml:space="preserve"> defines the </w:t>
      </w:r>
      <w:r w:rsidRPr="001B3E5B">
        <w:rPr>
          <w:rFonts w:eastAsia="SimSun" w:hint="eastAsia"/>
          <w:sz w:val="21"/>
          <w:lang w:eastAsia="zh-CN"/>
        </w:rPr>
        <w:t>type of the c</w:t>
      </w:r>
      <w:r w:rsidRPr="001B3E5B">
        <w:rPr>
          <w:rFonts w:eastAsia="SimSun"/>
          <w:sz w:val="21"/>
          <w:lang w:eastAsia="zh-CN"/>
        </w:rPr>
        <w:t>o</w:t>
      </w:r>
      <w:r w:rsidRPr="001B3E5B">
        <w:rPr>
          <w:rFonts w:eastAsia="SimSun" w:hint="eastAsia"/>
          <w:sz w:val="21"/>
          <w:lang w:eastAsia="zh-CN"/>
        </w:rPr>
        <w:t>ld</w:t>
      </w:r>
      <w:r w:rsidRPr="001B3E5B">
        <w:rPr>
          <w:rFonts w:eastAsia="SimSun"/>
          <w:sz w:val="21"/>
          <w:lang w:eastAsia="zh-CN"/>
        </w:rPr>
        <w:t xml:space="preserve"> target </w:t>
      </w:r>
      <w:r w:rsidRPr="001B3E5B">
        <w:rPr>
          <w:sz w:val="21"/>
        </w:rPr>
        <w:t xml:space="preserve">according to the code list set in the class </w:t>
      </w:r>
      <w:proofErr w:type="spellStart"/>
      <w:r w:rsidRPr="001B3E5B">
        <w:rPr>
          <w:sz w:val="21"/>
        </w:rPr>
        <w:t>CA_ColdTargetType</w:t>
      </w:r>
      <w:proofErr w:type="spellEnd"/>
      <w:r w:rsidRPr="001B3E5B">
        <w:rPr>
          <w:sz w:val="21"/>
        </w:rPr>
        <w:t>. The most common cold</w:t>
      </w:r>
      <w:r w:rsidRPr="001B3E5B">
        <w:rPr>
          <w:rFonts w:eastAsia="SimSun"/>
          <w:sz w:val="21"/>
          <w:lang w:eastAsia="zh-CN"/>
        </w:rPr>
        <w:t>-end reference is the cold sky (CMB).</w:t>
      </w:r>
    </w:p>
    <w:bookmarkEnd w:id="253"/>
    <w:p w14:paraId="1708F08B" w14:textId="77777777" w:rsidR="00CE7843" w:rsidRPr="001B3E5B" w:rsidRDefault="00CE7843" w:rsidP="00CE7843">
      <w:pPr>
        <w:spacing w:beforeLines="50" w:before="120" w:afterLines="50" w:after="120"/>
        <w:rPr>
          <w:rFonts w:eastAsia="SimSun"/>
          <w:sz w:val="21"/>
          <w:lang w:eastAsia="zh-CN"/>
        </w:rPr>
      </w:pPr>
      <w:r w:rsidRPr="001B3E5B">
        <w:rPr>
          <w:rFonts w:eastAsia="SimSun"/>
          <w:sz w:val="21"/>
          <w:lang w:eastAsia="zh-CN"/>
        </w:rPr>
        <w:t xml:space="preserve">The attribute </w:t>
      </w:r>
      <w:proofErr w:type="spellStart"/>
      <w:r w:rsidRPr="001B3E5B">
        <w:rPr>
          <w:rFonts w:eastAsia="SimSun"/>
          <w:sz w:val="21"/>
          <w:lang w:eastAsia="zh-CN"/>
        </w:rPr>
        <w:t>spectralResponseFunction</w:t>
      </w:r>
      <w:proofErr w:type="spellEnd"/>
      <w:r w:rsidRPr="001B3E5B">
        <w:rPr>
          <w:rFonts w:eastAsia="SimSun"/>
          <w:sz w:val="21"/>
          <w:lang w:eastAsia="zh-CN"/>
        </w:rPr>
        <w:t xml:space="preserve"> defines the </w:t>
      </w:r>
      <w:bookmarkStart w:id="254" w:name="OLE_LINK130"/>
      <w:r>
        <w:rPr>
          <w:rFonts w:eastAsia="SimSun"/>
          <w:sz w:val="21"/>
          <w:lang w:eastAsia="zh-CN"/>
        </w:rPr>
        <w:t xml:space="preserve">spectral </w:t>
      </w:r>
      <w:bookmarkEnd w:id="254"/>
      <w:r w:rsidRPr="001B3E5B">
        <w:rPr>
          <w:rFonts w:eastAsia="SimSun"/>
          <w:sz w:val="21"/>
          <w:lang w:eastAsia="zh-CN"/>
        </w:rPr>
        <w:t>response function.</w:t>
      </w:r>
    </w:p>
    <w:p w14:paraId="4D00B08E"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class </w:t>
      </w:r>
      <w:proofErr w:type="spellStart"/>
      <w:r w:rsidRPr="001B3E5B">
        <w:rPr>
          <w:sz w:val="21"/>
        </w:rPr>
        <w:t>CA_SpectralResponseFunction</w:t>
      </w:r>
      <w:proofErr w:type="spellEnd"/>
      <w:r w:rsidRPr="001B3E5B">
        <w:rPr>
          <w:sz w:val="21"/>
        </w:rPr>
        <w:t xml:space="preserve"> is a data type that defines the </w:t>
      </w:r>
      <w:r>
        <w:rPr>
          <w:rFonts w:eastAsia="SimSun"/>
          <w:sz w:val="21"/>
          <w:lang w:eastAsia="zh-CN"/>
        </w:rPr>
        <w:t xml:space="preserve">spectral </w:t>
      </w:r>
      <w:r w:rsidRPr="001B3E5B">
        <w:rPr>
          <w:sz w:val="21"/>
        </w:rPr>
        <w:t xml:space="preserve">response function with respect to the frequency expressed in Hz. </w:t>
      </w:r>
    </w:p>
    <w:p w14:paraId="2E8209EF"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nonlinearity defines </w:t>
      </w:r>
      <w:r w:rsidRPr="001B3E5B">
        <w:rPr>
          <w:rFonts w:eastAsia="SimSun"/>
          <w:sz w:val="21"/>
          <w:lang w:eastAsia="zh-CN"/>
        </w:rPr>
        <w:t xml:space="preserve">the </w:t>
      </w:r>
      <w:bookmarkStart w:id="255" w:name="OLE_LINK436"/>
      <w:bookmarkStart w:id="256" w:name="OLE_LINK437"/>
      <w:r w:rsidRPr="001B3E5B">
        <w:rPr>
          <w:rFonts w:eastAsia="SimSun"/>
          <w:sz w:val="21"/>
          <w:lang w:eastAsia="zh-CN"/>
        </w:rPr>
        <w:t>nonlinear</w:t>
      </w:r>
      <w:bookmarkEnd w:id="255"/>
      <w:bookmarkEnd w:id="256"/>
      <w:r>
        <w:rPr>
          <w:rFonts w:eastAsia="SimSun"/>
          <w:sz w:val="21"/>
          <w:lang w:eastAsia="zh-CN"/>
        </w:rPr>
        <w:t xml:space="preserve"> term (often expressed in TB)</w:t>
      </w:r>
      <w:r w:rsidRPr="001B3E5B">
        <w:rPr>
          <w:rFonts w:eastAsia="SimSun" w:hint="eastAsia"/>
          <w:sz w:val="21"/>
          <w:lang w:eastAsia="zh-CN"/>
        </w:rPr>
        <w:t xml:space="preserve"> </w:t>
      </w:r>
      <w:r w:rsidRPr="001B3E5B">
        <w:rPr>
          <w:rFonts w:eastAsia="SimSun"/>
          <w:sz w:val="21"/>
          <w:lang w:eastAsia="zh-CN"/>
        </w:rPr>
        <w:t>at different instrument temperatures.</w:t>
      </w:r>
    </w:p>
    <w:p w14:paraId="4DC3E134" w14:textId="77777777" w:rsidR="00CE7843" w:rsidRPr="001B3E5B" w:rsidRDefault="00CE7843" w:rsidP="00CE7843">
      <w:pPr>
        <w:spacing w:beforeLines="50" w:before="120" w:afterLines="50" w:after="120"/>
        <w:rPr>
          <w:rFonts w:eastAsia="SimSun"/>
          <w:sz w:val="21"/>
          <w:lang w:eastAsia="zh-CN"/>
        </w:rPr>
      </w:pPr>
      <w:bookmarkStart w:id="257" w:name="OLE_LINK286"/>
      <w:bookmarkStart w:id="258" w:name="OLE_LINK287"/>
      <w:r w:rsidRPr="001B3E5B">
        <w:rPr>
          <w:sz w:val="21"/>
        </w:rPr>
        <w:t xml:space="preserve">The </w:t>
      </w:r>
      <w:r w:rsidRPr="001B3E5B">
        <w:rPr>
          <w:rFonts w:eastAsia="SimSun" w:hint="eastAsia"/>
          <w:sz w:val="21"/>
          <w:lang w:eastAsia="zh-CN"/>
        </w:rPr>
        <w:t xml:space="preserve">(output) </w:t>
      </w:r>
      <w:r w:rsidRPr="001B3E5B">
        <w:rPr>
          <w:sz w:val="21"/>
        </w:rPr>
        <w:t xml:space="preserve">attribute TA </w:t>
      </w:r>
      <w:r w:rsidRPr="001B3E5B">
        <w:rPr>
          <w:rFonts w:eastAsia="SimSun"/>
          <w:sz w:val="21"/>
          <w:lang w:eastAsia="zh-CN"/>
        </w:rPr>
        <w:t xml:space="preserve">defines the </w:t>
      </w:r>
      <w:r w:rsidRPr="001B3E5B">
        <w:rPr>
          <w:sz w:val="21"/>
        </w:rPr>
        <w:t>antenna</w:t>
      </w:r>
      <w:r w:rsidRPr="001B3E5B">
        <w:rPr>
          <w:rFonts w:eastAsia="SimSun" w:hint="eastAsia"/>
          <w:sz w:val="21"/>
          <w:lang w:eastAsia="zh-CN"/>
        </w:rPr>
        <w:t xml:space="preserve"> t</w:t>
      </w:r>
      <w:r w:rsidRPr="001B3E5B">
        <w:rPr>
          <w:sz w:val="21"/>
        </w:rPr>
        <w:t>emperature</w:t>
      </w:r>
      <w:r w:rsidRPr="001B3E5B">
        <w:rPr>
          <w:rFonts w:eastAsia="SimSun"/>
          <w:sz w:val="21"/>
          <w:lang w:eastAsia="zh-CN"/>
        </w:rPr>
        <w:t>.</w:t>
      </w:r>
    </w:p>
    <w:p w14:paraId="6EA35763" w14:textId="77777777" w:rsidR="00CE7843" w:rsidRPr="001B3E5B" w:rsidRDefault="00CE7843" w:rsidP="00CE7843">
      <w:pPr>
        <w:spacing w:beforeLines="50" w:before="120" w:afterLines="50" w:after="120"/>
        <w:rPr>
          <w:rFonts w:eastAsia="SimSun"/>
          <w:sz w:val="21"/>
          <w:lang w:eastAsia="zh-CN"/>
        </w:rPr>
      </w:pPr>
      <w:bookmarkStart w:id="259" w:name="OLE_LINK305"/>
      <w:bookmarkEnd w:id="257"/>
      <w:bookmarkEnd w:id="258"/>
      <w:r w:rsidRPr="001B3E5B">
        <w:rPr>
          <w:sz w:val="21"/>
        </w:rPr>
        <w:t xml:space="preserve">The </w:t>
      </w:r>
      <w:r w:rsidRPr="001B3E5B">
        <w:rPr>
          <w:rFonts w:eastAsia="SimSun" w:hint="eastAsia"/>
          <w:sz w:val="21"/>
          <w:lang w:eastAsia="zh-CN"/>
        </w:rPr>
        <w:t>operation</w:t>
      </w:r>
      <w:r w:rsidRPr="001B3E5B">
        <w:rPr>
          <w:rFonts w:eastAsia="SimSun"/>
          <w:sz w:val="21"/>
          <w:lang w:eastAsia="zh-CN"/>
        </w:rPr>
        <w:t xml:space="preserve"> </w:t>
      </w:r>
      <w:proofErr w:type="spellStart"/>
      <w:r w:rsidRPr="001B3E5B">
        <w:rPr>
          <w:rFonts w:eastAsia="SimSun" w:hint="eastAsia"/>
          <w:sz w:val="21"/>
          <w:lang w:eastAsia="zh-CN"/>
        </w:rPr>
        <w:t>c</w:t>
      </w:r>
      <w:r w:rsidRPr="001B3E5B">
        <w:rPr>
          <w:rFonts w:eastAsia="SimSun"/>
          <w:sz w:val="21"/>
          <w:lang w:eastAsia="zh-CN"/>
        </w:rPr>
        <w:t>alibrateT</w:t>
      </w:r>
      <w:r w:rsidRPr="001B3E5B">
        <w:rPr>
          <w:rFonts w:eastAsia="SimSun" w:hint="eastAsia"/>
          <w:sz w:val="21"/>
          <w:lang w:eastAsia="zh-CN"/>
        </w:rPr>
        <w:t>A</w:t>
      </w:r>
      <w:proofErr w:type="spellEnd"/>
      <w:r w:rsidRPr="001B3E5B">
        <w:rPr>
          <w:rFonts w:eastAsia="SimSun"/>
          <w:sz w:val="21"/>
          <w:lang w:eastAsia="zh-CN"/>
        </w:rPr>
        <w:t xml:space="preserve"> defines the </w:t>
      </w:r>
      <w:r w:rsidRPr="001B3E5B">
        <w:rPr>
          <w:rFonts w:eastAsia="SimSun" w:hint="eastAsia"/>
          <w:sz w:val="21"/>
          <w:lang w:eastAsia="zh-CN"/>
        </w:rPr>
        <w:t xml:space="preserve">function to calibrate the </w:t>
      </w:r>
      <w:r w:rsidRPr="001B3E5B">
        <w:rPr>
          <w:sz w:val="21"/>
        </w:rPr>
        <w:t>antenna</w:t>
      </w:r>
      <w:r w:rsidRPr="001B3E5B">
        <w:rPr>
          <w:rFonts w:eastAsia="SimSun" w:hint="eastAsia"/>
          <w:sz w:val="21"/>
          <w:lang w:eastAsia="zh-CN"/>
        </w:rPr>
        <w:t xml:space="preserve"> t</w:t>
      </w:r>
      <w:r w:rsidRPr="001B3E5B">
        <w:rPr>
          <w:sz w:val="21"/>
        </w:rPr>
        <w:t>emperature</w:t>
      </w:r>
      <w:r w:rsidRPr="001B3E5B">
        <w:rPr>
          <w:rFonts w:eastAsia="SimSun"/>
          <w:sz w:val="21"/>
          <w:lang w:eastAsia="zh-CN"/>
        </w:rPr>
        <w:t>.</w:t>
      </w:r>
    </w:p>
    <w:p w14:paraId="0B5C6675" w14:textId="77777777" w:rsidR="00CE7843" w:rsidRPr="002952A1" w:rsidRDefault="00CE7843" w:rsidP="00CE7843">
      <w:pPr>
        <w:pStyle w:val="Heading3"/>
        <w:rPr>
          <w:sz w:val="21"/>
          <w:szCs w:val="21"/>
        </w:rPr>
      </w:pPr>
      <w:bookmarkStart w:id="260" w:name="_Toc33113571"/>
      <w:bookmarkEnd w:id="243"/>
      <w:bookmarkEnd w:id="244"/>
      <w:bookmarkEnd w:id="259"/>
      <w:r w:rsidRPr="002952A1">
        <w:rPr>
          <w:sz w:val="21"/>
          <w:szCs w:val="21"/>
        </w:rPr>
        <w:t>Antenna p</w:t>
      </w:r>
      <w:r w:rsidRPr="002952A1">
        <w:rPr>
          <w:rFonts w:hint="eastAsia"/>
          <w:sz w:val="21"/>
          <w:szCs w:val="21"/>
        </w:rPr>
        <w:t>attern</w:t>
      </w:r>
      <w:r w:rsidRPr="002952A1">
        <w:rPr>
          <w:sz w:val="21"/>
          <w:szCs w:val="21"/>
        </w:rPr>
        <w:t xml:space="preserve"> </w:t>
      </w:r>
      <w:bookmarkEnd w:id="260"/>
      <w:r w:rsidRPr="002952A1">
        <w:rPr>
          <w:sz w:val="21"/>
          <w:szCs w:val="21"/>
        </w:rPr>
        <w:t>calibration</w:t>
      </w:r>
    </w:p>
    <w:p w14:paraId="72D342C9" w14:textId="77777777" w:rsidR="00CE7843" w:rsidRPr="001B3E5B" w:rsidRDefault="00CE7843" w:rsidP="00CE7843">
      <w:pPr>
        <w:rPr>
          <w:sz w:val="21"/>
        </w:rPr>
      </w:pPr>
      <w:r w:rsidRPr="001B3E5B">
        <w:rPr>
          <w:rFonts w:eastAsia="SimSun"/>
          <w:sz w:val="21"/>
          <w:lang w:eastAsia="zh-CN"/>
        </w:rPr>
        <w:t xml:space="preserve">Antenna pattern calibration </w:t>
      </w:r>
      <w:r w:rsidRPr="001B3E5B">
        <w:rPr>
          <w:rFonts w:eastAsia="SimSun" w:hint="eastAsia"/>
          <w:sz w:val="21"/>
          <w:lang w:eastAsia="zh-CN"/>
        </w:rPr>
        <w:t xml:space="preserve">(APC) is needed in the process of </w:t>
      </w:r>
      <w:r w:rsidRPr="001B3E5B">
        <w:rPr>
          <w:rFonts w:eastAsia="SimSun"/>
          <w:sz w:val="21"/>
          <w:lang w:eastAsia="zh-CN"/>
        </w:rPr>
        <w:t>space-borne microwave radiometer</w:t>
      </w:r>
      <w:bookmarkStart w:id="261" w:name="OLE_LINK282"/>
      <w:bookmarkStart w:id="262" w:name="OLE_LINK283"/>
      <w:r w:rsidRPr="001B3E5B">
        <w:rPr>
          <w:rFonts w:eastAsia="SimSun"/>
          <w:sz w:val="21"/>
          <w:lang w:eastAsia="zh-CN"/>
        </w:rPr>
        <w:t xml:space="preserve">s </w:t>
      </w:r>
      <w:r w:rsidRPr="001B3E5B">
        <w:rPr>
          <w:rFonts w:eastAsia="SimSun" w:hint="eastAsia"/>
          <w:sz w:val="21"/>
          <w:lang w:eastAsia="zh-CN"/>
        </w:rPr>
        <w:t>calibration</w:t>
      </w:r>
      <w:bookmarkEnd w:id="261"/>
      <w:bookmarkEnd w:id="262"/>
      <w:r w:rsidRPr="001B3E5B">
        <w:rPr>
          <w:rFonts w:eastAsia="SimSun" w:hint="eastAsia"/>
          <w:sz w:val="21"/>
          <w:lang w:eastAsia="zh-CN"/>
        </w:rPr>
        <w:t xml:space="preserve">. </w:t>
      </w:r>
      <w:r w:rsidRPr="001B3E5B">
        <w:rPr>
          <w:rFonts w:eastAsia="SimSun"/>
          <w:sz w:val="21"/>
          <w:lang w:eastAsia="zh-CN"/>
        </w:rPr>
        <w:t xml:space="preserve">Figure 6 depicts the class diagram of </w:t>
      </w:r>
      <w:r w:rsidRPr="001B3E5B">
        <w:rPr>
          <w:rFonts w:eastAsia="SimSun" w:hint="eastAsia"/>
          <w:sz w:val="21"/>
          <w:lang w:eastAsia="zh-CN"/>
        </w:rPr>
        <w:t xml:space="preserve">antenna pattern </w:t>
      </w:r>
      <w:r w:rsidRPr="001B3E5B">
        <w:rPr>
          <w:rFonts w:eastAsia="SimSun"/>
          <w:sz w:val="21"/>
          <w:lang w:eastAsia="zh-CN"/>
        </w:rPr>
        <w:t xml:space="preserve">calibration. </w:t>
      </w:r>
    </w:p>
    <w:p w14:paraId="2DB60046" w14:textId="77777777" w:rsidR="00CE7843" w:rsidRPr="001B3E5B" w:rsidRDefault="00CE7843" w:rsidP="00CE7843">
      <w:pPr>
        <w:pStyle w:val="Requirement"/>
        <w:rPr>
          <w:sz w:val="22"/>
          <w:lang w:eastAsia="zh-CN"/>
        </w:rPr>
      </w:pPr>
      <w:r w:rsidRPr="001B3E5B">
        <w:rPr>
          <w:sz w:val="22"/>
        </w:rPr>
        <w:t>/req/specification/</w:t>
      </w:r>
      <w:proofErr w:type="spellStart"/>
      <w:r w:rsidRPr="001B3E5B">
        <w:rPr>
          <w:sz w:val="22"/>
        </w:rPr>
        <w:t>AntennaPatternCalibration</w:t>
      </w:r>
      <w:proofErr w:type="spellEnd"/>
      <w:r w:rsidRPr="001B3E5B">
        <w:rPr>
          <w:sz w:val="22"/>
        </w:rPr>
        <w:t xml:space="preserve">: </w:t>
      </w:r>
      <w:r w:rsidRPr="001B3E5B">
        <w:rPr>
          <w:sz w:val="22"/>
        </w:rPr>
        <w:br/>
        <w:t xml:space="preserve">The classes shown in Figure 6, their attributes and their associations shall be used as described in the data dictionary </w:t>
      </w:r>
      <w:proofErr w:type="gramStart"/>
      <w:r w:rsidRPr="001B3E5B">
        <w:rPr>
          <w:sz w:val="22"/>
        </w:rPr>
        <w:t>of  B.5.</w:t>
      </w:r>
      <w:proofErr w:type="gramEnd"/>
    </w:p>
    <w:p w14:paraId="3A353C98" w14:textId="77777777" w:rsidR="00CE7843" w:rsidRDefault="00CE7843" w:rsidP="00CE7843">
      <w:pPr>
        <w:jc w:val="center"/>
        <w:rPr>
          <w:rFonts w:eastAsia="SimSun"/>
          <w:lang w:eastAsia="zh-CN"/>
        </w:rPr>
      </w:pPr>
    </w:p>
    <w:p w14:paraId="276271C8" w14:textId="77777777" w:rsidR="00CE7843" w:rsidRDefault="002F5F19" w:rsidP="00CE7843">
      <w:pPr>
        <w:jc w:val="center"/>
        <w:rPr>
          <w:rFonts w:eastAsia="SimSun"/>
          <w:lang w:eastAsia="zh-CN"/>
        </w:rPr>
      </w:pPr>
      <w:r>
        <w:rPr>
          <w:rFonts w:eastAsia="SimSun" w:hint="eastAsia"/>
          <w:noProof/>
          <w:lang w:val="en-US" w:eastAsia="zh-CN"/>
        </w:rPr>
        <w:lastRenderedPageBreak/>
        <w:drawing>
          <wp:inline distT="0" distB="0" distL="0" distR="0" wp14:anchorId="2A5E001A" wp14:editId="7336C161">
            <wp:extent cx="4359910" cy="4669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59910" cy="4669155"/>
                    </a:xfrm>
                    <a:prstGeom prst="rect">
                      <a:avLst/>
                    </a:prstGeom>
                    <a:noFill/>
                    <a:ln>
                      <a:noFill/>
                    </a:ln>
                  </pic:spPr>
                </pic:pic>
              </a:graphicData>
            </a:graphic>
          </wp:inline>
        </w:drawing>
      </w:r>
    </w:p>
    <w:p w14:paraId="06B3C1FA" w14:textId="77777777" w:rsidR="00CE7843" w:rsidRDefault="00CE7843" w:rsidP="00CE7843">
      <w:pPr>
        <w:jc w:val="center"/>
        <w:rPr>
          <w:rFonts w:eastAsia="SimSun"/>
          <w:b/>
          <w:lang w:eastAsia="zh-CN"/>
        </w:rPr>
      </w:pPr>
      <w:r>
        <w:rPr>
          <w:b/>
        </w:rPr>
        <w:t xml:space="preserve">Figure 6 – </w:t>
      </w:r>
      <w:proofErr w:type="spellStart"/>
      <w:r>
        <w:rPr>
          <w:rFonts w:hint="eastAsia"/>
          <w:b/>
        </w:rPr>
        <w:t>CA_</w:t>
      </w:r>
      <w:r>
        <w:rPr>
          <w:b/>
        </w:rPr>
        <w:t>AntennaPatternCalibration</w:t>
      </w:r>
      <w:proofErr w:type="spellEnd"/>
      <w:r>
        <w:rPr>
          <w:b/>
        </w:rPr>
        <w:t xml:space="preserve"> </w:t>
      </w:r>
      <w:r>
        <w:rPr>
          <w:rFonts w:hint="eastAsia"/>
          <w:b/>
        </w:rPr>
        <w:t>cl</w:t>
      </w:r>
      <w:r>
        <w:rPr>
          <w:rFonts w:eastAsia="SimSun" w:hint="eastAsia"/>
          <w:b/>
          <w:sz w:val="21"/>
          <w:lang w:eastAsia="zh-CN"/>
        </w:rPr>
        <w:t>ass diagram</w:t>
      </w:r>
    </w:p>
    <w:p w14:paraId="39254FC4" w14:textId="77777777" w:rsidR="00CE7843" w:rsidRPr="001B3E5B" w:rsidRDefault="00CE7843" w:rsidP="00CE7843">
      <w:pPr>
        <w:spacing w:beforeLines="50" w:before="120" w:afterLines="50" w:after="120"/>
        <w:rPr>
          <w:sz w:val="21"/>
        </w:rPr>
      </w:pPr>
      <w:bookmarkStart w:id="263" w:name="OLE_LINK74"/>
      <w:bookmarkStart w:id="264" w:name="OLE_LINK77"/>
      <w:bookmarkStart w:id="265" w:name="OLE_LINK290"/>
      <w:bookmarkStart w:id="266" w:name="OLE_LINK291"/>
      <w:bookmarkStart w:id="267" w:name="OLE_LINK75"/>
      <w:bookmarkStart w:id="268" w:name="OLE_LINK76"/>
      <w:bookmarkEnd w:id="230"/>
      <w:bookmarkEnd w:id="231"/>
      <w:r w:rsidRPr="001B3E5B">
        <w:rPr>
          <w:sz w:val="21"/>
        </w:rPr>
        <w:t xml:space="preserve">The class </w:t>
      </w:r>
      <w:proofErr w:type="spellStart"/>
      <w:r w:rsidRPr="001B3E5B">
        <w:rPr>
          <w:sz w:val="21"/>
        </w:rPr>
        <w:t>CA_AntennaPatternCalibration</w:t>
      </w:r>
      <w:proofErr w:type="spellEnd"/>
      <w:r w:rsidRPr="001B3E5B">
        <w:rPr>
          <w:sz w:val="21"/>
        </w:rPr>
        <w:t xml:space="preserve"> contains all information about the </w:t>
      </w:r>
      <w:r w:rsidRPr="001B3E5B">
        <w:rPr>
          <w:rFonts w:eastAsia="SimSun"/>
          <w:sz w:val="21"/>
          <w:lang w:eastAsia="zh-CN"/>
        </w:rPr>
        <w:t>APC.</w:t>
      </w:r>
    </w:p>
    <w:p w14:paraId="6771D1AA" w14:textId="77777777" w:rsidR="00CE7843" w:rsidRPr="001B3E5B" w:rsidRDefault="00CE7843" w:rsidP="00CE7843">
      <w:pPr>
        <w:spacing w:beforeLines="50" w:before="120" w:afterLines="50" w:after="120"/>
        <w:rPr>
          <w:rFonts w:eastAsia="SimSun"/>
          <w:sz w:val="21"/>
          <w:lang w:eastAsia="zh-CN"/>
        </w:rPr>
      </w:pPr>
      <w:r w:rsidRPr="001B3E5B">
        <w:rPr>
          <w:sz w:val="21"/>
        </w:rPr>
        <w:t>The attribute TA</w:t>
      </w:r>
      <w:r w:rsidRPr="001B3E5B">
        <w:rPr>
          <w:rFonts w:eastAsia="SimSun"/>
          <w:sz w:val="21"/>
          <w:lang w:eastAsia="zh-CN"/>
        </w:rPr>
        <w:t xml:space="preserve"> defines the </w:t>
      </w:r>
      <w:r w:rsidRPr="001B3E5B">
        <w:rPr>
          <w:sz w:val="21"/>
        </w:rPr>
        <w:t>antenna</w:t>
      </w:r>
      <w:r w:rsidRPr="001B3E5B">
        <w:rPr>
          <w:rFonts w:eastAsia="SimSun"/>
          <w:sz w:val="21"/>
          <w:lang w:eastAsia="zh-CN"/>
        </w:rPr>
        <w:t xml:space="preserve"> t</w:t>
      </w:r>
      <w:r w:rsidRPr="001B3E5B">
        <w:rPr>
          <w:sz w:val="21"/>
        </w:rPr>
        <w:t xml:space="preserve">emperature inputted from </w:t>
      </w:r>
      <w:proofErr w:type="spellStart"/>
      <w:r w:rsidRPr="001B3E5B">
        <w:rPr>
          <w:sz w:val="21"/>
        </w:rPr>
        <w:t>CA_TACalibration</w:t>
      </w:r>
      <w:proofErr w:type="spellEnd"/>
      <w:r w:rsidRPr="001B3E5B">
        <w:rPr>
          <w:rFonts w:eastAsia="SimSun"/>
          <w:sz w:val="21"/>
          <w:lang w:eastAsia="zh-CN"/>
        </w:rPr>
        <w:t>.</w:t>
      </w:r>
    </w:p>
    <w:p w14:paraId="14856132"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s</w:t>
      </w:r>
      <w:r w:rsidRPr="001B3E5B">
        <w:rPr>
          <w:rFonts w:eastAsia="SimSun"/>
          <w:sz w:val="21"/>
          <w:lang w:eastAsia="zh-CN"/>
        </w:rPr>
        <w:t>pillover</w:t>
      </w:r>
      <w:proofErr w:type="spellEnd"/>
      <w:r w:rsidRPr="001B3E5B">
        <w:rPr>
          <w:rFonts w:eastAsia="SimSun"/>
          <w:sz w:val="21"/>
          <w:lang w:eastAsia="zh-CN"/>
        </w:rPr>
        <w:t xml:space="preserve"> defines the </w:t>
      </w:r>
      <w:proofErr w:type="spellStart"/>
      <w:r w:rsidRPr="001B3E5B">
        <w:rPr>
          <w:rFonts w:eastAsia="SimSun"/>
          <w:sz w:val="21"/>
          <w:lang w:eastAsia="zh-CN"/>
        </w:rPr>
        <w:t>spillover</w:t>
      </w:r>
      <w:proofErr w:type="spellEnd"/>
      <w:r w:rsidRPr="001B3E5B">
        <w:rPr>
          <w:rFonts w:eastAsia="SimSun"/>
          <w:sz w:val="21"/>
          <w:lang w:eastAsia="zh-CN"/>
        </w:rPr>
        <w:t xml:space="preserve"> factors of the band. </w:t>
      </w:r>
    </w:p>
    <w:p w14:paraId="5BEE66FF"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satellite</w:t>
      </w:r>
      <w:r w:rsidRPr="001B3E5B">
        <w:rPr>
          <w:rFonts w:eastAsia="SimSun"/>
          <w:sz w:val="21"/>
          <w:lang w:eastAsia="zh-CN"/>
        </w:rPr>
        <w:t>Attitude</w:t>
      </w:r>
      <w:proofErr w:type="spellEnd"/>
      <w:r w:rsidRPr="001B3E5B">
        <w:rPr>
          <w:rFonts w:eastAsia="SimSun"/>
          <w:sz w:val="21"/>
          <w:lang w:eastAsia="zh-CN"/>
        </w:rPr>
        <w:t xml:space="preserve"> defines the </w:t>
      </w:r>
      <w:r w:rsidRPr="001B3E5B">
        <w:rPr>
          <w:rFonts w:eastAsia="SimSun" w:hint="eastAsia"/>
          <w:sz w:val="21"/>
          <w:lang w:eastAsia="zh-CN"/>
        </w:rPr>
        <w:t xml:space="preserve">satellite </w:t>
      </w:r>
      <w:r w:rsidRPr="001B3E5B">
        <w:rPr>
          <w:rFonts w:eastAsia="SimSun"/>
          <w:sz w:val="21"/>
          <w:lang w:eastAsia="zh-CN"/>
        </w:rPr>
        <w:t xml:space="preserve">attitude (expressed in the combination of the omega, </w:t>
      </w:r>
      <w:proofErr w:type="gramStart"/>
      <w:r w:rsidRPr="001B3E5B">
        <w:rPr>
          <w:rFonts w:eastAsia="SimSun"/>
          <w:sz w:val="21"/>
          <w:lang w:eastAsia="zh-CN"/>
        </w:rPr>
        <w:t>phi</w:t>
      </w:r>
      <w:proofErr w:type="gramEnd"/>
      <w:r w:rsidRPr="001B3E5B">
        <w:rPr>
          <w:rFonts w:eastAsia="SimSun"/>
          <w:sz w:val="21"/>
          <w:lang w:eastAsia="zh-CN"/>
        </w:rPr>
        <w:t xml:space="preserve"> </w:t>
      </w:r>
      <w:r w:rsidRPr="001B3E5B">
        <w:rPr>
          <w:rFonts w:eastAsia="SimSun" w:hint="eastAsia"/>
          <w:sz w:val="21"/>
          <w:lang w:eastAsia="zh-CN"/>
        </w:rPr>
        <w:t>a</w:t>
      </w:r>
      <w:r w:rsidRPr="001B3E5B">
        <w:rPr>
          <w:rFonts w:eastAsia="SimSun"/>
          <w:sz w:val="21"/>
          <w:lang w:eastAsia="zh-CN"/>
        </w:rPr>
        <w:t>nd kappa components).</w:t>
      </w:r>
    </w:p>
    <w:p w14:paraId="63F22870"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satellite</w:t>
      </w:r>
      <w:bookmarkStart w:id="269" w:name="OLE_LINK89"/>
      <w:r w:rsidRPr="001B3E5B">
        <w:rPr>
          <w:rFonts w:eastAsia="SimSun"/>
          <w:sz w:val="21"/>
          <w:lang w:eastAsia="zh-CN"/>
        </w:rPr>
        <w:t>OrbitalHeight</w:t>
      </w:r>
      <w:bookmarkEnd w:id="269"/>
      <w:proofErr w:type="spellEnd"/>
      <w:r w:rsidRPr="001B3E5B">
        <w:rPr>
          <w:rFonts w:eastAsia="SimSun"/>
          <w:sz w:val="21"/>
          <w:lang w:eastAsia="zh-CN"/>
        </w:rPr>
        <w:t xml:space="preserve"> defined the orbital height (expressed in kilometres).</w:t>
      </w:r>
    </w:p>
    <w:p w14:paraId="5C064ECA"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b</w:t>
      </w:r>
      <w:r w:rsidRPr="001B3E5B">
        <w:rPr>
          <w:rFonts w:eastAsia="SimSun"/>
          <w:sz w:val="21"/>
          <w:lang w:eastAsia="zh-CN"/>
        </w:rPr>
        <w:t>eam</w:t>
      </w:r>
      <w:r>
        <w:rPr>
          <w:rFonts w:eastAsia="SimSun"/>
          <w:sz w:val="21"/>
          <w:lang w:eastAsia="zh-CN"/>
        </w:rPr>
        <w:t>W</w:t>
      </w:r>
      <w:r w:rsidRPr="001B3E5B">
        <w:rPr>
          <w:rFonts w:eastAsia="SimSun"/>
          <w:sz w:val="21"/>
          <w:lang w:eastAsia="zh-CN"/>
        </w:rPr>
        <w:t>idth</w:t>
      </w:r>
      <w:proofErr w:type="spellEnd"/>
      <w:r w:rsidRPr="001B3E5B">
        <w:rPr>
          <w:rFonts w:eastAsia="SimSun"/>
          <w:sz w:val="21"/>
          <w:lang w:eastAsia="zh-CN"/>
        </w:rPr>
        <w:t xml:space="preserve"> defines the antenna </w:t>
      </w:r>
      <w:r w:rsidRPr="001B3E5B">
        <w:rPr>
          <w:rFonts w:eastAsia="SimSun" w:hint="eastAsia"/>
          <w:sz w:val="21"/>
          <w:lang w:eastAsia="zh-CN"/>
        </w:rPr>
        <w:t>b</w:t>
      </w:r>
      <w:r w:rsidRPr="001B3E5B">
        <w:rPr>
          <w:rFonts w:eastAsia="SimSun"/>
          <w:sz w:val="21"/>
          <w:lang w:eastAsia="zh-CN"/>
        </w:rPr>
        <w:t>eamwidth</w:t>
      </w:r>
      <w:bookmarkStart w:id="270" w:name="OLE_LINK83"/>
      <w:r w:rsidRPr="001B3E5B">
        <w:rPr>
          <w:rFonts w:eastAsia="SimSun"/>
          <w:sz w:val="21"/>
          <w:lang w:eastAsia="zh-CN"/>
        </w:rPr>
        <w:t xml:space="preserve"> (expressed in degrees)</w:t>
      </w:r>
      <w:bookmarkEnd w:id="270"/>
      <w:r w:rsidRPr="001B3E5B">
        <w:rPr>
          <w:rFonts w:eastAsia="SimSun"/>
          <w:sz w:val="21"/>
          <w:lang w:eastAsia="zh-CN"/>
        </w:rPr>
        <w:t>.</w:t>
      </w:r>
    </w:p>
    <w:p w14:paraId="7909901E"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sz w:val="21"/>
        </w:rPr>
        <w:t>mainB</w:t>
      </w:r>
      <w:r w:rsidRPr="001B3E5B">
        <w:rPr>
          <w:rFonts w:eastAsia="SimSun"/>
          <w:sz w:val="21"/>
          <w:lang w:eastAsia="zh-CN"/>
        </w:rPr>
        <w:t>eamEfficiency</w:t>
      </w:r>
      <w:proofErr w:type="spellEnd"/>
      <w:r w:rsidRPr="001B3E5B">
        <w:rPr>
          <w:rFonts w:eastAsia="SimSun"/>
          <w:sz w:val="21"/>
          <w:lang w:eastAsia="zh-CN"/>
        </w:rPr>
        <w:t xml:space="preserve"> defines the antenna main </w:t>
      </w:r>
      <w:r w:rsidRPr="001B3E5B">
        <w:rPr>
          <w:rFonts w:eastAsia="SimSun" w:hint="eastAsia"/>
          <w:sz w:val="21"/>
          <w:lang w:eastAsia="zh-CN"/>
        </w:rPr>
        <w:t>b</w:t>
      </w:r>
      <w:r w:rsidRPr="001B3E5B">
        <w:rPr>
          <w:rFonts w:eastAsia="SimSun"/>
          <w:sz w:val="21"/>
          <w:lang w:eastAsia="zh-CN"/>
        </w:rPr>
        <w:t>eam efficiency.</w:t>
      </w:r>
    </w:p>
    <w:p w14:paraId="7EEACEF3"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c</w:t>
      </w:r>
      <w:r w:rsidRPr="001B3E5B">
        <w:rPr>
          <w:rFonts w:eastAsia="SimSun"/>
          <w:sz w:val="21"/>
          <w:lang w:eastAsia="zh-CN"/>
        </w:rPr>
        <w:t>o</w:t>
      </w:r>
      <w:r w:rsidR="002F5F19">
        <w:rPr>
          <w:rFonts w:eastAsia="SimSun" w:hint="eastAsia"/>
          <w:sz w:val="21"/>
          <w:lang w:eastAsia="zh-CN"/>
        </w:rPr>
        <w:t>P</w:t>
      </w:r>
      <w:r w:rsidRPr="001B3E5B">
        <w:rPr>
          <w:rFonts w:eastAsia="SimSun"/>
          <w:sz w:val="21"/>
          <w:lang w:eastAsia="zh-CN"/>
        </w:rPr>
        <w:t>ol</w:t>
      </w:r>
      <w:r w:rsidR="002F5F19">
        <w:rPr>
          <w:rFonts w:eastAsia="SimSun"/>
          <w:sz w:val="21"/>
          <w:lang w:eastAsia="zh-CN"/>
        </w:rPr>
        <w:t>A</w:t>
      </w:r>
      <w:r w:rsidRPr="001B3E5B">
        <w:rPr>
          <w:rFonts w:eastAsia="SimSun"/>
          <w:sz w:val="21"/>
          <w:lang w:eastAsia="zh-CN"/>
        </w:rPr>
        <w:t>ntenna</w:t>
      </w:r>
      <w:r w:rsidR="002F5F19">
        <w:rPr>
          <w:rFonts w:eastAsia="SimSun"/>
          <w:sz w:val="21"/>
          <w:lang w:eastAsia="zh-CN"/>
        </w:rPr>
        <w:t>P</w:t>
      </w:r>
      <w:r w:rsidRPr="001B3E5B">
        <w:rPr>
          <w:rFonts w:eastAsia="SimSun"/>
          <w:sz w:val="21"/>
          <w:lang w:eastAsia="zh-CN"/>
        </w:rPr>
        <w:t>attern</w:t>
      </w:r>
      <w:proofErr w:type="spellEnd"/>
      <w:r w:rsidRPr="001B3E5B">
        <w:rPr>
          <w:rFonts w:eastAsia="SimSun"/>
          <w:sz w:val="21"/>
          <w:lang w:eastAsia="zh-CN"/>
        </w:rPr>
        <w:t xml:space="preserve"> defines the </w:t>
      </w:r>
      <w:r w:rsidRPr="001B3E5B">
        <w:rPr>
          <w:rFonts w:eastAsia="SimSun" w:hint="eastAsia"/>
          <w:sz w:val="21"/>
          <w:lang w:eastAsia="zh-CN"/>
        </w:rPr>
        <w:t>c</w:t>
      </w:r>
      <w:r w:rsidRPr="001B3E5B">
        <w:rPr>
          <w:rFonts w:eastAsia="SimSun"/>
          <w:sz w:val="21"/>
          <w:lang w:eastAsia="zh-CN"/>
        </w:rPr>
        <w:t>o</w:t>
      </w:r>
      <w:r w:rsidRPr="001B3E5B">
        <w:rPr>
          <w:rFonts w:eastAsia="SimSun" w:hint="eastAsia"/>
          <w:sz w:val="21"/>
          <w:lang w:eastAsia="zh-CN"/>
        </w:rPr>
        <w:t>-</w:t>
      </w:r>
      <w:r w:rsidRPr="001B3E5B">
        <w:rPr>
          <w:rFonts w:eastAsia="SimSun"/>
          <w:sz w:val="21"/>
          <w:lang w:eastAsia="zh-CN"/>
        </w:rPr>
        <w:t xml:space="preserve">polarization antenna pattern </w:t>
      </w:r>
      <w:r w:rsidRPr="001B3E5B">
        <w:rPr>
          <w:rFonts w:eastAsia="SimSun" w:hint="eastAsia"/>
          <w:sz w:val="21"/>
          <w:lang w:eastAsia="zh-CN"/>
        </w:rPr>
        <w:t xml:space="preserve">at least </w:t>
      </w:r>
      <w:r w:rsidRPr="001B3E5B">
        <w:rPr>
          <w:rFonts w:eastAsia="SimSun"/>
          <w:sz w:val="21"/>
          <w:lang w:eastAsia="zh-CN"/>
        </w:rPr>
        <w:t>in</w:t>
      </w:r>
      <w:r w:rsidRPr="001B3E5B">
        <w:rPr>
          <w:rFonts w:eastAsia="SimSun" w:hint="eastAsia"/>
          <w:sz w:val="21"/>
          <w:lang w:eastAsia="zh-CN"/>
        </w:rPr>
        <w:t xml:space="preserve"> E</w:t>
      </w:r>
      <w:r w:rsidRPr="001B3E5B">
        <w:rPr>
          <w:rFonts w:eastAsia="SimSun"/>
          <w:sz w:val="21"/>
          <w:lang w:eastAsia="zh-CN"/>
        </w:rPr>
        <w:t>-</w:t>
      </w:r>
      <w:r w:rsidRPr="001B3E5B">
        <w:rPr>
          <w:rFonts w:eastAsia="SimSun" w:hint="eastAsia"/>
          <w:sz w:val="21"/>
          <w:lang w:eastAsia="zh-CN"/>
        </w:rPr>
        <w:t xml:space="preserve"> and H</w:t>
      </w:r>
      <w:r w:rsidRPr="001B3E5B">
        <w:rPr>
          <w:rFonts w:eastAsia="SimSun"/>
          <w:sz w:val="21"/>
          <w:lang w:eastAsia="zh-CN"/>
        </w:rPr>
        <w:t>-cuts.</w:t>
      </w:r>
    </w:p>
    <w:p w14:paraId="11122A74"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cross</w:t>
      </w:r>
      <w:r w:rsidR="002F5F19">
        <w:rPr>
          <w:rFonts w:eastAsia="SimSun" w:hint="eastAsia"/>
          <w:sz w:val="21"/>
          <w:lang w:eastAsia="zh-CN"/>
        </w:rPr>
        <w:t>P</w:t>
      </w:r>
      <w:r w:rsidR="002F5F19" w:rsidRPr="001B3E5B">
        <w:rPr>
          <w:rFonts w:eastAsia="SimSun"/>
          <w:sz w:val="21"/>
          <w:lang w:eastAsia="zh-CN"/>
        </w:rPr>
        <w:t>ol</w:t>
      </w:r>
      <w:r w:rsidR="002F5F19">
        <w:rPr>
          <w:rFonts w:eastAsia="SimSun"/>
          <w:sz w:val="21"/>
          <w:lang w:eastAsia="zh-CN"/>
        </w:rPr>
        <w:t>A</w:t>
      </w:r>
      <w:r w:rsidR="002F5F19" w:rsidRPr="001B3E5B">
        <w:rPr>
          <w:rFonts w:eastAsia="SimSun"/>
          <w:sz w:val="21"/>
          <w:lang w:eastAsia="zh-CN"/>
        </w:rPr>
        <w:t>ntenna</w:t>
      </w:r>
      <w:r w:rsidR="002F5F19">
        <w:rPr>
          <w:rFonts w:eastAsia="SimSun"/>
          <w:sz w:val="21"/>
          <w:lang w:eastAsia="zh-CN"/>
        </w:rPr>
        <w:t>P</w:t>
      </w:r>
      <w:r w:rsidR="002F5F19" w:rsidRPr="001B3E5B">
        <w:rPr>
          <w:rFonts w:eastAsia="SimSun"/>
          <w:sz w:val="21"/>
          <w:lang w:eastAsia="zh-CN"/>
        </w:rPr>
        <w:t>attern</w:t>
      </w:r>
      <w:proofErr w:type="spellEnd"/>
      <w:r w:rsidRPr="001B3E5B">
        <w:rPr>
          <w:rFonts w:eastAsia="SimSun"/>
          <w:sz w:val="21"/>
          <w:lang w:eastAsia="zh-CN"/>
        </w:rPr>
        <w:t xml:space="preserve"> antenna pattern defines the </w:t>
      </w:r>
      <w:r w:rsidRPr="001B3E5B">
        <w:rPr>
          <w:rFonts w:eastAsia="SimSun" w:hint="eastAsia"/>
          <w:sz w:val="21"/>
          <w:lang w:eastAsia="zh-CN"/>
        </w:rPr>
        <w:t>cross</w:t>
      </w:r>
      <w:r w:rsidRPr="001B3E5B">
        <w:rPr>
          <w:rFonts w:eastAsia="SimSun"/>
          <w:sz w:val="21"/>
          <w:lang w:eastAsia="zh-CN"/>
        </w:rPr>
        <w:t xml:space="preserve">-polarization antenna pattern </w:t>
      </w:r>
      <w:r w:rsidRPr="001B3E5B">
        <w:rPr>
          <w:rFonts w:eastAsia="SimSun" w:hint="eastAsia"/>
          <w:sz w:val="21"/>
          <w:lang w:eastAsia="zh-CN"/>
        </w:rPr>
        <w:t xml:space="preserve">at least </w:t>
      </w:r>
      <w:r w:rsidRPr="001B3E5B">
        <w:rPr>
          <w:rFonts w:eastAsia="SimSun"/>
          <w:sz w:val="21"/>
          <w:lang w:eastAsia="zh-CN"/>
        </w:rPr>
        <w:t>in</w:t>
      </w:r>
      <w:r w:rsidRPr="001B3E5B">
        <w:rPr>
          <w:rFonts w:eastAsia="SimSun" w:hint="eastAsia"/>
          <w:sz w:val="21"/>
          <w:lang w:eastAsia="zh-CN"/>
        </w:rPr>
        <w:t xml:space="preserve"> E</w:t>
      </w:r>
      <w:r w:rsidRPr="001B3E5B">
        <w:rPr>
          <w:rFonts w:eastAsia="SimSun"/>
          <w:sz w:val="21"/>
          <w:lang w:eastAsia="zh-CN"/>
        </w:rPr>
        <w:t>-</w:t>
      </w:r>
      <w:r w:rsidRPr="001B3E5B">
        <w:rPr>
          <w:rFonts w:eastAsia="SimSun" w:hint="eastAsia"/>
          <w:sz w:val="21"/>
          <w:lang w:eastAsia="zh-CN"/>
        </w:rPr>
        <w:t xml:space="preserve"> and H</w:t>
      </w:r>
      <w:r w:rsidRPr="001B3E5B">
        <w:rPr>
          <w:rFonts w:eastAsia="SimSun"/>
          <w:sz w:val="21"/>
          <w:lang w:eastAsia="zh-CN"/>
        </w:rPr>
        <w:t>-cuts.</w:t>
      </w:r>
    </w:p>
    <w:p w14:paraId="00F36675"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class </w:t>
      </w:r>
      <w:proofErr w:type="spellStart"/>
      <w:r w:rsidRPr="001B3E5B">
        <w:rPr>
          <w:sz w:val="21"/>
        </w:rPr>
        <w:t>CA_AnttenaPattern</w:t>
      </w:r>
      <w:proofErr w:type="spellEnd"/>
      <w:r w:rsidRPr="001B3E5B">
        <w:rPr>
          <w:sz w:val="21"/>
        </w:rPr>
        <w:t xml:space="preserve"> is a data type that defines an antenna pattern in two dimensions (with respect to the elevation angle expressed in degrees and the azimuth angle expressed in degrees). </w:t>
      </w:r>
    </w:p>
    <w:p w14:paraId="14AE4077"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(output) </w:t>
      </w:r>
      <w:r w:rsidRPr="001B3E5B">
        <w:rPr>
          <w:sz w:val="21"/>
        </w:rPr>
        <w:t xml:space="preserve">attribute </w:t>
      </w:r>
      <w:bookmarkStart w:id="271" w:name="OLE_LINK288"/>
      <w:bookmarkStart w:id="272" w:name="OLE_LINK289"/>
      <w:proofErr w:type="spellStart"/>
      <w:r w:rsidRPr="001B3E5B">
        <w:rPr>
          <w:sz w:val="21"/>
        </w:rPr>
        <w:t>TBWithinTheScene</w:t>
      </w:r>
      <w:bookmarkEnd w:id="271"/>
      <w:bookmarkEnd w:id="272"/>
      <w:proofErr w:type="spellEnd"/>
      <w:r w:rsidRPr="001B3E5B">
        <w:rPr>
          <w:rFonts w:eastAsia="SimSun"/>
          <w:sz w:val="21"/>
          <w:lang w:eastAsia="zh-CN"/>
        </w:rPr>
        <w:t xml:space="preserve"> defines the</w:t>
      </w:r>
      <w:r w:rsidRPr="001B3E5B">
        <w:rPr>
          <w:sz w:val="21"/>
        </w:rPr>
        <w:t xml:space="preserve"> TB</w:t>
      </w:r>
      <w:r w:rsidRPr="001B3E5B">
        <w:rPr>
          <w:rFonts w:eastAsia="SimSun" w:hint="eastAsia"/>
          <w:sz w:val="21"/>
          <w:lang w:eastAsia="zh-CN"/>
        </w:rPr>
        <w:t xml:space="preserve"> w</w:t>
      </w:r>
      <w:r w:rsidRPr="001B3E5B">
        <w:rPr>
          <w:sz w:val="21"/>
        </w:rPr>
        <w:t>ithin</w:t>
      </w:r>
      <w:r w:rsidRPr="001B3E5B">
        <w:rPr>
          <w:rFonts w:eastAsia="SimSun" w:hint="eastAsia"/>
          <w:sz w:val="21"/>
          <w:lang w:eastAsia="zh-CN"/>
        </w:rPr>
        <w:t xml:space="preserve"> t</w:t>
      </w:r>
      <w:r w:rsidRPr="001B3E5B">
        <w:rPr>
          <w:sz w:val="21"/>
        </w:rPr>
        <w:t>he</w:t>
      </w:r>
      <w:r w:rsidRPr="001B3E5B">
        <w:rPr>
          <w:rFonts w:eastAsia="SimSun" w:hint="eastAsia"/>
          <w:sz w:val="21"/>
          <w:lang w:eastAsia="zh-CN"/>
        </w:rPr>
        <w:t xml:space="preserve"> observed s</w:t>
      </w:r>
      <w:r w:rsidRPr="001B3E5B">
        <w:rPr>
          <w:sz w:val="21"/>
        </w:rPr>
        <w:t>cene</w:t>
      </w:r>
      <w:r w:rsidRPr="001B3E5B">
        <w:rPr>
          <w:rFonts w:eastAsia="SimSun"/>
          <w:sz w:val="21"/>
          <w:lang w:eastAsia="zh-CN"/>
        </w:rPr>
        <w:t>.</w:t>
      </w:r>
    </w:p>
    <w:p w14:paraId="7BEBE447" w14:textId="77777777" w:rsidR="00CE7843" w:rsidRPr="001B3E5B" w:rsidRDefault="00CE7843" w:rsidP="00CE7843">
      <w:pPr>
        <w:spacing w:beforeLines="50" w:before="120" w:afterLines="50" w:after="120"/>
        <w:rPr>
          <w:rFonts w:eastAsia="SimSun"/>
          <w:sz w:val="21"/>
          <w:lang w:eastAsia="zh-CN"/>
        </w:rPr>
      </w:pPr>
      <w:bookmarkStart w:id="273" w:name="OLE_LINK306"/>
      <w:bookmarkStart w:id="274" w:name="OLE_LINK307"/>
      <w:r w:rsidRPr="001B3E5B">
        <w:rPr>
          <w:sz w:val="21"/>
        </w:rPr>
        <w:t xml:space="preserve">The </w:t>
      </w:r>
      <w:r w:rsidRPr="001B3E5B">
        <w:rPr>
          <w:rFonts w:eastAsia="SimSun" w:hint="eastAsia"/>
          <w:sz w:val="21"/>
          <w:lang w:eastAsia="zh-CN"/>
        </w:rPr>
        <w:t>operation</w:t>
      </w:r>
      <w:r w:rsidRPr="001B3E5B">
        <w:rPr>
          <w:rFonts w:eastAsia="SimSun"/>
          <w:sz w:val="21"/>
          <w:lang w:eastAsia="zh-CN"/>
        </w:rPr>
        <w:t xml:space="preserve"> </w:t>
      </w:r>
      <w:proofErr w:type="spellStart"/>
      <w:r w:rsidRPr="001B3E5B">
        <w:rPr>
          <w:rFonts w:eastAsia="SimSun"/>
          <w:sz w:val="21"/>
          <w:lang w:eastAsia="zh-CN"/>
        </w:rPr>
        <w:t>calibrate</w:t>
      </w:r>
      <w:r w:rsidRPr="001B3E5B">
        <w:rPr>
          <w:rFonts w:eastAsia="SimSun" w:hint="eastAsia"/>
          <w:sz w:val="21"/>
          <w:lang w:eastAsia="zh-CN"/>
        </w:rPr>
        <w:t>A</w:t>
      </w:r>
      <w:r w:rsidRPr="001B3E5B">
        <w:rPr>
          <w:sz w:val="21"/>
        </w:rPr>
        <w:t>ntenna</w:t>
      </w:r>
      <w:r w:rsidRPr="001B3E5B">
        <w:rPr>
          <w:rFonts w:eastAsia="SimSun" w:hint="eastAsia"/>
          <w:sz w:val="21"/>
          <w:lang w:eastAsia="zh-CN"/>
        </w:rPr>
        <w:t>Pattern</w:t>
      </w:r>
      <w:proofErr w:type="spellEnd"/>
      <w:r w:rsidRPr="001B3E5B">
        <w:rPr>
          <w:rFonts w:eastAsia="SimSun"/>
          <w:sz w:val="21"/>
          <w:lang w:eastAsia="zh-CN"/>
        </w:rPr>
        <w:t xml:space="preserve"> defines the </w:t>
      </w:r>
      <w:r w:rsidRPr="001B3E5B">
        <w:rPr>
          <w:rFonts w:eastAsia="SimSun" w:hint="eastAsia"/>
          <w:sz w:val="21"/>
          <w:lang w:eastAsia="zh-CN"/>
        </w:rPr>
        <w:t xml:space="preserve">function to </w:t>
      </w:r>
      <w:r w:rsidRPr="001B3E5B">
        <w:rPr>
          <w:rFonts w:eastAsia="SimSun"/>
          <w:sz w:val="21"/>
          <w:lang w:eastAsia="zh-CN"/>
        </w:rPr>
        <w:t>calibrate</w:t>
      </w:r>
      <w:r w:rsidRPr="001B3E5B">
        <w:rPr>
          <w:rFonts w:eastAsia="SimSun" w:hint="eastAsia"/>
          <w:sz w:val="21"/>
          <w:lang w:eastAsia="zh-CN"/>
        </w:rPr>
        <w:t xml:space="preserve"> the </w:t>
      </w:r>
      <w:r w:rsidRPr="001B3E5B">
        <w:rPr>
          <w:sz w:val="21"/>
        </w:rPr>
        <w:t>antenna</w:t>
      </w:r>
      <w:r w:rsidRPr="001B3E5B">
        <w:rPr>
          <w:rFonts w:eastAsia="SimSun" w:hint="eastAsia"/>
          <w:sz w:val="21"/>
          <w:lang w:eastAsia="zh-CN"/>
        </w:rPr>
        <w:t xml:space="preserve"> pattern</w:t>
      </w:r>
      <w:r w:rsidRPr="001B3E5B">
        <w:rPr>
          <w:rFonts w:eastAsia="SimSun"/>
          <w:sz w:val="21"/>
          <w:lang w:eastAsia="zh-CN"/>
        </w:rPr>
        <w:t xml:space="preserve"> and the coefficients for correcting TA to TB.</w:t>
      </w:r>
    </w:p>
    <w:bookmarkEnd w:id="263"/>
    <w:bookmarkEnd w:id="264"/>
    <w:bookmarkEnd w:id="265"/>
    <w:bookmarkEnd w:id="266"/>
    <w:bookmarkEnd w:id="267"/>
    <w:bookmarkEnd w:id="268"/>
    <w:bookmarkEnd w:id="273"/>
    <w:bookmarkEnd w:id="274"/>
    <w:p w14:paraId="23A17556" w14:textId="77777777" w:rsidR="00CE7843" w:rsidRPr="002952A1" w:rsidRDefault="00CE7843" w:rsidP="00CE7843">
      <w:pPr>
        <w:pStyle w:val="Heading2"/>
        <w:rPr>
          <w:sz w:val="23"/>
          <w:szCs w:val="23"/>
        </w:rPr>
      </w:pPr>
      <w:r w:rsidRPr="002952A1">
        <w:rPr>
          <w:sz w:val="23"/>
          <w:szCs w:val="23"/>
        </w:rPr>
        <w:lastRenderedPageBreak/>
        <w:t>Auxiliary data</w:t>
      </w:r>
    </w:p>
    <w:p w14:paraId="041F37F1" w14:textId="77777777" w:rsidR="00CE7843" w:rsidRPr="001B3E5B" w:rsidRDefault="00CE7843" w:rsidP="00CE7843">
      <w:pPr>
        <w:rPr>
          <w:rFonts w:eastAsia="SimSun"/>
          <w:sz w:val="21"/>
          <w:lang w:eastAsia="zh-CN"/>
        </w:rPr>
      </w:pPr>
      <w:r w:rsidRPr="001B3E5B">
        <w:rPr>
          <w:rFonts w:eastAsia="SimSun"/>
          <w:sz w:val="21"/>
          <w:lang w:eastAsia="zh-CN"/>
        </w:rPr>
        <w:t xml:space="preserve">The class </w:t>
      </w:r>
      <w:proofErr w:type="spellStart"/>
      <w:r w:rsidRPr="001B3E5B">
        <w:rPr>
          <w:rFonts w:eastAsia="SimSun"/>
          <w:sz w:val="21"/>
          <w:lang w:eastAsia="zh-CN"/>
        </w:rPr>
        <w:t>CA_AuxiliaryData</w:t>
      </w:r>
      <w:proofErr w:type="spellEnd"/>
      <w:r w:rsidRPr="001B3E5B">
        <w:rPr>
          <w:rFonts w:eastAsia="SimSun"/>
          <w:sz w:val="21"/>
          <w:lang w:eastAsia="zh-CN"/>
        </w:rPr>
        <w:t xml:space="preserve"> is needed in the process of space-borne microwave radiometers calibration. Figure 7 depicts the class diagram of auxiliary data. </w:t>
      </w:r>
    </w:p>
    <w:p w14:paraId="3CB1C7E8" w14:textId="77777777" w:rsidR="00CE7843" w:rsidRPr="001B3E5B" w:rsidRDefault="00CE7843" w:rsidP="00CE7843">
      <w:pPr>
        <w:pStyle w:val="Requirement"/>
        <w:rPr>
          <w:sz w:val="22"/>
        </w:rPr>
      </w:pPr>
      <w:r w:rsidRPr="001B3E5B">
        <w:rPr>
          <w:sz w:val="22"/>
        </w:rPr>
        <w:t>/req/specification/</w:t>
      </w:r>
      <w:proofErr w:type="spellStart"/>
      <w:r w:rsidRPr="001B3E5B">
        <w:rPr>
          <w:rFonts w:eastAsia="SimSun"/>
          <w:sz w:val="22"/>
          <w:lang w:val="en-GB" w:eastAsia="zh-CN"/>
        </w:rPr>
        <w:t>AuxiliaryData</w:t>
      </w:r>
      <w:proofErr w:type="spellEnd"/>
      <w:r w:rsidRPr="001B3E5B">
        <w:rPr>
          <w:sz w:val="22"/>
        </w:rPr>
        <w:t xml:space="preserve">: </w:t>
      </w:r>
      <w:r w:rsidRPr="001B3E5B">
        <w:rPr>
          <w:sz w:val="22"/>
        </w:rPr>
        <w:br/>
      </w:r>
      <w:r w:rsidRPr="001B3E5B">
        <w:rPr>
          <w:rFonts w:eastAsia="SimSun"/>
          <w:sz w:val="22"/>
          <w:lang w:eastAsia="zh-CN"/>
        </w:rPr>
        <w:t>The classes shown in Figure 7, their attributes and their associations shall be used as described in the data dictionary of B.6.</w:t>
      </w:r>
    </w:p>
    <w:p w14:paraId="0B4EE155" w14:textId="77777777" w:rsidR="00CE7843" w:rsidRDefault="00CE7843" w:rsidP="00CE7843">
      <w:pPr>
        <w:jc w:val="center"/>
        <w:rPr>
          <w:color w:val="FF0000"/>
        </w:rPr>
      </w:pPr>
    </w:p>
    <w:p w14:paraId="6C272962" w14:textId="77777777" w:rsidR="00CE7843" w:rsidRDefault="00CE7843" w:rsidP="00CE7843">
      <w:pPr>
        <w:jc w:val="center"/>
        <w:rPr>
          <w:color w:val="FF0000"/>
        </w:rPr>
      </w:pPr>
      <w:r>
        <w:rPr>
          <w:noProof/>
          <w:color w:val="FF0000"/>
          <w:lang w:val="en-US" w:eastAsia="zh-CN"/>
        </w:rPr>
        <w:drawing>
          <wp:inline distT="0" distB="0" distL="0" distR="0" wp14:anchorId="16A5A193" wp14:editId="6B343747">
            <wp:extent cx="6188710" cy="39300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188710" cy="3930015"/>
                    </a:xfrm>
                    <a:prstGeom prst="rect">
                      <a:avLst/>
                    </a:prstGeom>
                    <a:noFill/>
                    <a:ln>
                      <a:noFill/>
                    </a:ln>
                  </pic:spPr>
                </pic:pic>
              </a:graphicData>
            </a:graphic>
          </wp:inline>
        </w:drawing>
      </w:r>
    </w:p>
    <w:p w14:paraId="356B7496" w14:textId="77777777" w:rsidR="00CE7843" w:rsidRDefault="00CE7843" w:rsidP="00CE7843">
      <w:pPr>
        <w:pStyle w:val="Caption"/>
        <w:jc w:val="center"/>
        <w:rPr>
          <w:rFonts w:eastAsia="SimSun"/>
          <w:lang w:val="en-GB" w:eastAsia="zh-CN"/>
        </w:rPr>
      </w:pPr>
      <w:r>
        <w:t xml:space="preserve">Figure 7 – </w:t>
      </w:r>
      <w:r>
        <w:rPr>
          <w:rFonts w:hint="eastAsia"/>
        </w:rPr>
        <w:t>CA_</w:t>
      </w:r>
      <w:bookmarkStart w:id="275" w:name="OLE_LINK128"/>
      <w:bookmarkStart w:id="276" w:name="OLE_LINK127"/>
      <w:bookmarkStart w:id="277" w:name="OLE_LINK129"/>
      <w:proofErr w:type="spellStart"/>
      <w:r>
        <w:rPr>
          <w:rFonts w:eastAsia="SimSun"/>
          <w:lang w:val="en-GB" w:eastAsia="zh-CN"/>
        </w:rPr>
        <w:t>AuxiliaryData</w:t>
      </w:r>
      <w:bookmarkEnd w:id="275"/>
      <w:bookmarkEnd w:id="276"/>
      <w:bookmarkEnd w:id="277"/>
      <w:proofErr w:type="spellEnd"/>
      <w:r>
        <w:rPr>
          <w:rFonts w:eastAsia="SimSun" w:cs="Times New Roman" w:hint="eastAsia"/>
          <w:sz w:val="21"/>
          <w:lang w:eastAsia="zh-CN"/>
        </w:rPr>
        <w:t xml:space="preserve"> class diagram</w:t>
      </w:r>
    </w:p>
    <w:p w14:paraId="76646C31" w14:textId="77777777" w:rsidR="00CE7843" w:rsidRPr="001B3E5B" w:rsidRDefault="00CE7843" w:rsidP="00CE7843">
      <w:pPr>
        <w:rPr>
          <w:rFonts w:eastAsia="SimSun"/>
          <w:sz w:val="21"/>
          <w:lang w:eastAsia="zh-CN"/>
        </w:rPr>
      </w:pPr>
      <w:r w:rsidRPr="001B3E5B">
        <w:rPr>
          <w:sz w:val="21"/>
        </w:rPr>
        <w:t xml:space="preserve">The class </w:t>
      </w:r>
      <w:proofErr w:type="spellStart"/>
      <w:r w:rsidRPr="001B3E5B">
        <w:rPr>
          <w:rFonts w:eastAsia="SimSun"/>
          <w:sz w:val="21"/>
          <w:lang w:eastAsia="zh-CN"/>
        </w:rPr>
        <w:t>CA_AuxiliaryData</w:t>
      </w:r>
      <w:proofErr w:type="spellEnd"/>
      <w:r w:rsidRPr="001B3E5B">
        <w:rPr>
          <w:rFonts w:eastAsia="SimSun"/>
          <w:sz w:val="21"/>
          <w:lang w:eastAsia="zh-CN"/>
        </w:rPr>
        <w:t xml:space="preserve"> includes two </w:t>
      </w:r>
      <w:proofErr w:type="gramStart"/>
      <w:r w:rsidRPr="001B3E5B">
        <w:rPr>
          <w:rFonts w:eastAsia="SimSun"/>
          <w:sz w:val="21"/>
          <w:lang w:eastAsia="zh-CN"/>
        </w:rPr>
        <w:t>subclass</w:t>
      </w:r>
      <w:proofErr w:type="gramEnd"/>
      <w:r w:rsidRPr="001B3E5B">
        <w:rPr>
          <w:rFonts w:eastAsia="SimSun"/>
          <w:sz w:val="21"/>
          <w:lang w:eastAsia="zh-CN"/>
        </w:rPr>
        <w:t xml:space="preserve">: CA_SCF and </w:t>
      </w:r>
      <w:proofErr w:type="spellStart"/>
      <w:r w:rsidRPr="001B3E5B">
        <w:rPr>
          <w:rFonts w:eastAsia="SimSun"/>
          <w:sz w:val="21"/>
          <w:lang w:eastAsia="zh-CN"/>
        </w:rPr>
        <w:t>CA_</w:t>
      </w:r>
      <w:r w:rsidRPr="001B3E5B">
        <w:rPr>
          <w:sz w:val="21"/>
        </w:rPr>
        <w:t>S</w:t>
      </w:r>
      <w:r w:rsidRPr="001B3E5B">
        <w:rPr>
          <w:rFonts w:eastAsia="SimSun"/>
          <w:sz w:val="21"/>
          <w:lang w:eastAsia="zh-CN"/>
        </w:rPr>
        <w:t>atelliteAttachmentInformation</w:t>
      </w:r>
      <w:proofErr w:type="spellEnd"/>
      <w:r w:rsidRPr="001B3E5B">
        <w:rPr>
          <w:rFonts w:eastAsia="SimSun"/>
          <w:sz w:val="21"/>
          <w:lang w:eastAsia="zh-CN"/>
        </w:rPr>
        <w:t>. The former contains the sensor constants needed in the calibration procedure, and the latter provides the information of the platform (satellite) for geometric position.</w:t>
      </w:r>
    </w:p>
    <w:p w14:paraId="05977B81" w14:textId="77777777" w:rsidR="00CE7843" w:rsidRPr="001B3E5B" w:rsidRDefault="00CE7843" w:rsidP="00CE7843">
      <w:pPr>
        <w:rPr>
          <w:sz w:val="21"/>
        </w:rPr>
      </w:pPr>
      <w:r w:rsidRPr="001B3E5B">
        <w:rPr>
          <w:sz w:val="21"/>
        </w:rPr>
        <w:t xml:space="preserve">The class CA_SCF is a data type that defines the Sensor Constants File (SCF), </w:t>
      </w:r>
      <w:r w:rsidRPr="001B3E5B">
        <w:rPr>
          <w:rFonts w:eastAsia="SimSun"/>
          <w:sz w:val="21"/>
          <w:lang w:eastAsia="zh-CN"/>
        </w:rPr>
        <w:t xml:space="preserve">which includes </w:t>
      </w:r>
      <w:proofErr w:type="spellStart"/>
      <w:r w:rsidRPr="001B3E5B">
        <w:rPr>
          <w:rFonts w:eastAsia="SimSun"/>
          <w:sz w:val="21"/>
          <w:lang w:eastAsia="zh-CN"/>
        </w:rPr>
        <w:t>centreFrequency</w:t>
      </w:r>
      <w:proofErr w:type="spellEnd"/>
      <w:r w:rsidRPr="001B3E5B">
        <w:rPr>
          <w:rFonts w:eastAsia="SimSun"/>
          <w:sz w:val="21"/>
          <w:lang w:eastAsia="zh-CN"/>
        </w:rPr>
        <w:t xml:space="preserve"> </w:t>
      </w:r>
      <w:bookmarkStart w:id="278" w:name="OLE_LINK81"/>
      <w:r w:rsidRPr="001B3E5B">
        <w:rPr>
          <w:rFonts w:eastAsia="SimSun"/>
          <w:sz w:val="21"/>
          <w:lang w:eastAsia="zh-CN"/>
        </w:rPr>
        <w:t>(expressed in Hz),</w:t>
      </w:r>
      <w:bookmarkEnd w:id="278"/>
      <w:r w:rsidRPr="001B3E5B">
        <w:rPr>
          <w:rFonts w:eastAsia="SimSun"/>
          <w:sz w:val="21"/>
          <w:lang w:eastAsia="zh-CN"/>
        </w:rPr>
        <w:t xml:space="preserve"> bandwidth (expressed in Hz), </w:t>
      </w:r>
      <w:proofErr w:type="spellStart"/>
      <w:r w:rsidRPr="001B3E5B">
        <w:rPr>
          <w:rFonts w:eastAsia="SimSun"/>
          <w:sz w:val="21"/>
          <w:lang w:eastAsia="zh-CN"/>
        </w:rPr>
        <w:t>bandwidthCorrectionCoefficients</w:t>
      </w:r>
      <w:proofErr w:type="spellEnd"/>
      <w:r w:rsidRPr="001B3E5B">
        <w:rPr>
          <w:rFonts w:eastAsia="SimSun"/>
          <w:sz w:val="21"/>
          <w:lang w:eastAsia="zh-CN"/>
        </w:rPr>
        <w:t xml:space="preserve">, </w:t>
      </w:r>
      <w:proofErr w:type="spellStart"/>
      <w:r w:rsidRPr="001B3E5B">
        <w:rPr>
          <w:rFonts w:eastAsia="SimSun"/>
          <w:sz w:val="21"/>
          <w:lang w:eastAsia="zh-CN"/>
        </w:rPr>
        <w:t>USBLimit</w:t>
      </w:r>
      <w:proofErr w:type="spellEnd"/>
      <w:r w:rsidRPr="001B3E5B">
        <w:rPr>
          <w:rFonts w:eastAsia="SimSun"/>
          <w:sz w:val="21"/>
          <w:lang w:eastAsia="zh-CN"/>
        </w:rPr>
        <w:t xml:space="preserve"> (Upper Side Band limit expressed in Hz), </w:t>
      </w:r>
      <w:proofErr w:type="spellStart"/>
      <w:r w:rsidRPr="001B3E5B">
        <w:rPr>
          <w:rFonts w:eastAsia="SimSun"/>
          <w:sz w:val="21"/>
          <w:lang w:eastAsia="zh-CN"/>
        </w:rPr>
        <w:t>LSBLimit</w:t>
      </w:r>
      <w:proofErr w:type="spellEnd"/>
      <w:r w:rsidRPr="001B3E5B">
        <w:rPr>
          <w:rFonts w:eastAsia="SimSun"/>
          <w:sz w:val="21"/>
          <w:lang w:eastAsia="zh-CN"/>
        </w:rPr>
        <w:t xml:space="preserve"> (Lower Side Band limit expressed in Hz,) </w:t>
      </w:r>
      <w:proofErr w:type="spellStart"/>
      <w:r w:rsidRPr="001B3E5B">
        <w:rPr>
          <w:rFonts w:eastAsia="SimSun"/>
          <w:sz w:val="21"/>
          <w:lang w:eastAsia="zh-CN"/>
        </w:rPr>
        <w:t>polarizationMode</w:t>
      </w:r>
      <w:proofErr w:type="spellEnd"/>
      <w:r w:rsidRPr="001B3E5B">
        <w:rPr>
          <w:rFonts w:eastAsia="SimSun"/>
          <w:sz w:val="21"/>
          <w:lang w:eastAsia="zh-CN"/>
        </w:rPr>
        <w:t xml:space="preserve"> (</w:t>
      </w:r>
      <w:r>
        <w:rPr>
          <w:rFonts w:eastAsia="SimSun"/>
          <w:sz w:val="21"/>
          <w:lang w:eastAsia="zh-CN"/>
        </w:rPr>
        <w:t>identifying the polarization mode corresponding to the TB measurement to be calibrated, including four possibilities:</w:t>
      </w:r>
      <w:r w:rsidRPr="001B3E5B">
        <w:rPr>
          <w:rFonts w:eastAsia="SimSun"/>
          <w:sz w:val="21"/>
          <w:lang w:eastAsia="zh-CN"/>
        </w:rPr>
        <w:t xml:space="preserve"> </w:t>
      </w:r>
      <w:r>
        <w:rPr>
          <w:rFonts w:eastAsia="SimSun"/>
          <w:sz w:val="21"/>
          <w:lang w:eastAsia="zh-CN"/>
        </w:rPr>
        <w:t>V</w:t>
      </w:r>
      <w:r w:rsidRPr="001B3E5B">
        <w:rPr>
          <w:rFonts w:eastAsia="SimSun"/>
          <w:sz w:val="21"/>
          <w:lang w:eastAsia="zh-CN"/>
        </w:rPr>
        <w:t>ertical (</w:t>
      </w:r>
      <w:r>
        <w:rPr>
          <w:rFonts w:eastAsia="SimSun"/>
          <w:sz w:val="21"/>
          <w:lang w:eastAsia="zh-CN"/>
        </w:rPr>
        <w:t>V-pol</w:t>
      </w:r>
      <w:r w:rsidRPr="001B3E5B">
        <w:rPr>
          <w:rFonts w:eastAsia="SimSun"/>
          <w:sz w:val="21"/>
          <w:lang w:eastAsia="zh-CN"/>
        </w:rPr>
        <w:t>), Horizontal (</w:t>
      </w:r>
      <w:r>
        <w:rPr>
          <w:rFonts w:eastAsia="SimSun"/>
          <w:sz w:val="21"/>
          <w:lang w:eastAsia="zh-CN"/>
        </w:rPr>
        <w:t>H-pol</w:t>
      </w:r>
      <w:r w:rsidRPr="001B3E5B">
        <w:rPr>
          <w:rFonts w:eastAsia="SimSun"/>
          <w:sz w:val="21"/>
          <w:lang w:eastAsia="zh-CN"/>
        </w:rPr>
        <w:t xml:space="preserve">), </w:t>
      </w:r>
      <w:r>
        <w:rPr>
          <w:rFonts w:eastAsia="SimSun"/>
          <w:sz w:val="21"/>
          <w:lang w:eastAsia="zh-CN"/>
        </w:rPr>
        <w:t>third (S3-pol) and fourth (S4-pol) Stokes parameters).</w:t>
      </w:r>
      <w:r w:rsidRPr="001B3E5B">
        <w:rPr>
          <w:rFonts w:eastAsia="SimSun"/>
          <w:sz w:val="21"/>
          <w:lang w:eastAsia="zh-CN"/>
        </w:rPr>
        <w:t xml:space="preserve">, </w:t>
      </w:r>
      <w:proofErr w:type="spellStart"/>
      <w:r w:rsidRPr="001B3E5B">
        <w:rPr>
          <w:rFonts w:eastAsia="SimSun"/>
          <w:sz w:val="21"/>
          <w:lang w:eastAsia="zh-CN"/>
        </w:rPr>
        <w:t>mainBeamEfficiency</w:t>
      </w:r>
      <w:proofErr w:type="spellEnd"/>
      <w:r w:rsidRPr="001B3E5B">
        <w:rPr>
          <w:rFonts w:eastAsia="SimSun"/>
          <w:sz w:val="21"/>
          <w:lang w:eastAsia="zh-CN"/>
        </w:rPr>
        <w:t xml:space="preserve">, </w:t>
      </w:r>
      <w:proofErr w:type="spellStart"/>
      <w:r w:rsidRPr="001B3E5B">
        <w:rPr>
          <w:rFonts w:eastAsia="SimSun"/>
          <w:sz w:val="21"/>
          <w:lang w:eastAsia="zh-CN"/>
        </w:rPr>
        <w:t>thermistorCalibrationCoefficients</w:t>
      </w:r>
      <w:proofErr w:type="spellEnd"/>
      <w:r w:rsidRPr="001B3E5B">
        <w:rPr>
          <w:rFonts w:eastAsia="SimSun"/>
          <w:sz w:val="21"/>
          <w:lang w:eastAsia="zh-CN"/>
        </w:rPr>
        <w:t xml:space="preserve">, </w:t>
      </w:r>
      <w:proofErr w:type="spellStart"/>
      <w:r w:rsidRPr="001B3E5B">
        <w:rPr>
          <w:rFonts w:eastAsia="SimSun"/>
          <w:sz w:val="21"/>
          <w:lang w:eastAsia="zh-CN"/>
        </w:rPr>
        <w:t>antennaPattern</w:t>
      </w:r>
      <w:proofErr w:type="spellEnd"/>
      <w:r w:rsidRPr="001B3E5B">
        <w:rPr>
          <w:rFonts w:eastAsia="SimSun"/>
          <w:sz w:val="21"/>
          <w:lang w:eastAsia="zh-CN"/>
        </w:rPr>
        <w:t xml:space="preserve">, nonlinearity, </w:t>
      </w:r>
      <w:proofErr w:type="spellStart"/>
      <w:r w:rsidRPr="001B3E5B">
        <w:rPr>
          <w:rFonts w:eastAsia="SimSun"/>
          <w:sz w:val="21"/>
          <w:lang w:eastAsia="zh-CN"/>
        </w:rPr>
        <w:t>hotTargetBias</w:t>
      </w:r>
      <w:proofErr w:type="spellEnd"/>
      <w:r w:rsidRPr="001B3E5B">
        <w:rPr>
          <w:rFonts w:eastAsia="SimSun"/>
          <w:sz w:val="21"/>
          <w:lang w:eastAsia="zh-CN"/>
        </w:rPr>
        <w:t xml:space="preserve"> and </w:t>
      </w:r>
      <w:proofErr w:type="spellStart"/>
      <w:r w:rsidRPr="001B3E5B">
        <w:rPr>
          <w:rFonts w:eastAsia="SimSun"/>
          <w:sz w:val="21"/>
          <w:lang w:eastAsia="zh-CN"/>
        </w:rPr>
        <w:t>coldTargetBias</w:t>
      </w:r>
      <w:proofErr w:type="spellEnd"/>
      <w:r w:rsidRPr="001B3E5B">
        <w:rPr>
          <w:rFonts w:eastAsia="SimSun"/>
          <w:sz w:val="21"/>
          <w:lang w:eastAsia="zh-CN"/>
        </w:rPr>
        <w:t>.</w:t>
      </w:r>
    </w:p>
    <w:p w14:paraId="1F69C654" w14:textId="77777777" w:rsidR="00CE7843" w:rsidRPr="001B3E5B" w:rsidRDefault="00CE7843" w:rsidP="00CE7843">
      <w:pPr>
        <w:rPr>
          <w:sz w:val="21"/>
        </w:rPr>
      </w:pPr>
      <w:r w:rsidRPr="001B3E5B">
        <w:rPr>
          <w:sz w:val="21"/>
        </w:rPr>
        <w:t xml:space="preserve">The class CA_ </w:t>
      </w:r>
      <w:proofErr w:type="spellStart"/>
      <w:r w:rsidRPr="001B3E5B">
        <w:rPr>
          <w:sz w:val="21"/>
        </w:rPr>
        <w:t>S</w:t>
      </w:r>
      <w:r w:rsidRPr="001B3E5B">
        <w:rPr>
          <w:rFonts w:eastAsia="SimSun"/>
          <w:sz w:val="21"/>
          <w:lang w:eastAsia="zh-CN"/>
        </w:rPr>
        <w:t>atelliteAttachmentInformation</w:t>
      </w:r>
      <w:proofErr w:type="spellEnd"/>
      <w:r w:rsidRPr="001B3E5B">
        <w:rPr>
          <w:sz w:val="21"/>
        </w:rPr>
        <w:t xml:space="preserve"> is a data type that defines the s</w:t>
      </w:r>
      <w:r w:rsidRPr="001B3E5B">
        <w:rPr>
          <w:rFonts w:eastAsia="SimSun"/>
          <w:sz w:val="21"/>
          <w:lang w:eastAsia="zh-CN"/>
        </w:rPr>
        <w:t>atellite attachment information</w:t>
      </w:r>
      <w:r w:rsidRPr="001B3E5B">
        <w:rPr>
          <w:sz w:val="21"/>
        </w:rPr>
        <w:t xml:space="preserve">, </w:t>
      </w:r>
      <w:r w:rsidRPr="001B3E5B">
        <w:rPr>
          <w:rFonts w:eastAsia="SimSun"/>
          <w:sz w:val="21"/>
          <w:lang w:eastAsia="zh-CN"/>
        </w:rPr>
        <w:t xml:space="preserve">which includes satellite orbital height (expressed in kilometres), satellite attitude (expressed in the combination of the omega, phi </w:t>
      </w:r>
      <w:r w:rsidRPr="001B3E5B">
        <w:rPr>
          <w:rFonts w:eastAsia="SimSun" w:hint="eastAsia"/>
          <w:sz w:val="21"/>
          <w:lang w:eastAsia="zh-CN"/>
        </w:rPr>
        <w:t>a</w:t>
      </w:r>
      <w:r w:rsidRPr="001B3E5B">
        <w:rPr>
          <w:rFonts w:eastAsia="SimSun"/>
          <w:sz w:val="21"/>
          <w:lang w:eastAsia="zh-CN"/>
        </w:rPr>
        <w:t>nd kappa components), time of measurement (with the data type “</w:t>
      </w:r>
      <w:proofErr w:type="spellStart"/>
      <w:r w:rsidRPr="001B3E5B">
        <w:rPr>
          <w:rFonts w:eastAsia="SimSun"/>
          <w:sz w:val="21"/>
          <w:lang w:eastAsia="zh-CN"/>
        </w:rPr>
        <w:t>DateTime</w:t>
      </w:r>
      <w:proofErr w:type="spellEnd"/>
      <w:r w:rsidRPr="001B3E5B">
        <w:rPr>
          <w:rFonts w:eastAsia="SimSun"/>
          <w:sz w:val="21"/>
          <w:lang w:eastAsia="zh-CN"/>
        </w:rPr>
        <w:t xml:space="preserve">”), </w:t>
      </w:r>
      <w:r w:rsidRPr="001B3E5B">
        <w:rPr>
          <w:rFonts w:eastAsia="SimSun"/>
          <w:sz w:val="21"/>
          <w:lang w:eastAsia="zh-CN"/>
        </w:rPr>
        <w:lastRenderedPageBreak/>
        <w:t xml:space="preserve">latitude of measurement (expressed in degrees), longitude of measurement (expressed in degrees), satellite GNSS position ([X, Y, Z] coordinates, </w:t>
      </w:r>
      <w:r w:rsidRPr="001B3E5B">
        <w:rPr>
          <w:sz w:val="21"/>
        </w:rPr>
        <w:t>expressed in meters</w:t>
      </w:r>
      <w:r w:rsidRPr="001B3E5B">
        <w:rPr>
          <w:rFonts w:eastAsia="SimSun"/>
          <w:sz w:val="21"/>
          <w:lang w:eastAsia="zh-CN"/>
        </w:rPr>
        <w:t>), etc.</w:t>
      </w:r>
    </w:p>
    <w:p w14:paraId="37EA3C6A" w14:textId="77777777" w:rsidR="00CE7843" w:rsidRPr="002952A1" w:rsidRDefault="00CE7843" w:rsidP="00CE7843">
      <w:pPr>
        <w:pStyle w:val="Heading2"/>
        <w:rPr>
          <w:sz w:val="23"/>
          <w:szCs w:val="23"/>
        </w:rPr>
      </w:pPr>
      <w:bookmarkStart w:id="279" w:name="_Toc33113564"/>
      <w:r w:rsidRPr="002952A1">
        <w:rPr>
          <w:rFonts w:hint="eastAsia"/>
          <w:sz w:val="23"/>
          <w:szCs w:val="23"/>
        </w:rPr>
        <w:t>TB Calibration / Va</w:t>
      </w:r>
      <w:r w:rsidRPr="002952A1">
        <w:rPr>
          <w:sz w:val="23"/>
          <w:szCs w:val="23"/>
        </w:rPr>
        <w:t>li</w:t>
      </w:r>
      <w:r w:rsidRPr="002952A1">
        <w:rPr>
          <w:rFonts w:hint="eastAsia"/>
          <w:sz w:val="23"/>
          <w:szCs w:val="23"/>
        </w:rPr>
        <w:t>d</w:t>
      </w:r>
      <w:r w:rsidRPr="002952A1">
        <w:rPr>
          <w:sz w:val="23"/>
          <w:szCs w:val="23"/>
        </w:rPr>
        <w:t>ation</w:t>
      </w:r>
      <w:bookmarkEnd w:id="279"/>
    </w:p>
    <w:p w14:paraId="301C7551" w14:textId="77777777" w:rsidR="00CE7843" w:rsidRPr="002952A1" w:rsidRDefault="00CE7843" w:rsidP="00CE7843">
      <w:pPr>
        <w:pStyle w:val="Heading3"/>
        <w:rPr>
          <w:sz w:val="21"/>
          <w:szCs w:val="21"/>
        </w:rPr>
      </w:pPr>
      <w:bookmarkStart w:id="280" w:name="_Toc33113565"/>
      <w:bookmarkStart w:id="281" w:name="OLE_LINK329"/>
      <w:bookmarkStart w:id="282" w:name="OLE_LINK336"/>
      <w:bookmarkStart w:id="283" w:name="OLE_LINK337"/>
      <w:r w:rsidRPr="002952A1">
        <w:rPr>
          <w:sz w:val="21"/>
          <w:szCs w:val="21"/>
        </w:rPr>
        <w:t>TB Calibration / Validation</w:t>
      </w:r>
      <w:r w:rsidRPr="002952A1">
        <w:rPr>
          <w:rFonts w:hint="eastAsia"/>
          <w:sz w:val="21"/>
          <w:szCs w:val="21"/>
        </w:rPr>
        <w:t xml:space="preserve"> class diagram</w:t>
      </w:r>
      <w:bookmarkEnd w:id="280"/>
    </w:p>
    <w:bookmarkEnd w:id="281"/>
    <w:p w14:paraId="4ECD70DA" w14:textId="77777777" w:rsidR="00CE7843" w:rsidRPr="001B3E5B" w:rsidRDefault="00CE7843" w:rsidP="00CE7843">
      <w:pPr>
        <w:rPr>
          <w:rFonts w:eastAsia="SimSun"/>
          <w:sz w:val="21"/>
          <w:lang w:eastAsia="zh-CN"/>
        </w:rPr>
      </w:pPr>
      <w:r w:rsidRPr="001B3E5B">
        <w:rPr>
          <w:rFonts w:eastAsia="SimSun" w:hint="eastAsia"/>
          <w:sz w:val="21"/>
          <w:lang w:eastAsia="zh-CN"/>
        </w:rPr>
        <w:t>TB</w:t>
      </w:r>
      <w:bookmarkStart w:id="284" w:name="OLE_LINK327"/>
      <w:r w:rsidRPr="001B3E5B">
        <w:rPr>
          <w:rFonts w:eastAsia="SimSun"/>
          <w:sz w:val="21"/>
          <w:lang w:eastAsia="zh-CN"/>
        </w:rPr>
        <w:t xml:space="preserve"> </w:t>
      </w:r>
      <w:r w:rsidRPr="001B3E5B">
        <w:rPr>
          <w:rFonts w:eastAsia="SimSun" w:hint="eastAsia"/>
          <w:sz w:val="21"/>
          <w:lang w:eastAsia="zh-CN"/>
        </w:rPr>
        <w:t>calibration / v</w:t>
      </w:r>
      <w:r w:rsidRPr="001B3E5B">
        <w:rPr>
          <w:rFonts w:eastAsia="SimSun"/>
          <w:sz w:val="21"/>
          <w:lang w:eastAsia="zh-CN"/>
        </w:rPr>
        <w:t>alidation</w:t>
      </w:r>
      <w:bookmarkEnd w:id="284"/>
      <w:r w:rsidRPr="001B3E5B">
        <w:rPr>
          <w:rFonts w:eastAsia="SimSun" w:hint="eastAsia"/>
          <w:sz w:val="21"/>
          <w:lang w:eastAsia="zh-CN"/>
        </w:rPr>
        <w:t xml:space="preserve"> is needed before</w:t>
      </w:r>
      <w:r w:rsidRPr="001B3E5B">
        <w:rPr>
          <w:rFonts w:eastAsia="SimSun"/>
          <w:sz w:val="21"/>
          <w:lang w:eastAsia="zh-CN"/>
        </w:rPr>
        <w:t xml:space="preserve"> it is </w:t>
      </w:r>
      <w:r w:rsidRPr="001B3E5B">
        <w:rPr>
          <w:rFonts w:eastAsia="SimSun" w:hint="eastAsia"/>
          <w:sz w:val="21"/>
          <w:lang w:eastAsia="zh-CN"/>
        </w:rPr>
        <w:t>used</w:t>
      </w:r>
      <w:r w:rsidRPr="001B3E5B">
        <w:rPr>
          <w:rFonts w:eastAsia="SimSun"/>
          <w:sz w:val="21"/>
          <w:lang w:eastAsia="zh-CN"/>
        </w:rPr>
        <w:t xml:space="preserve"> for deriving geophysical parameters or any other applications</w:t>
      </w:r>
      <w:r w:rsidRPr="001B3E5B">
        <w:rPr>
          <w:rFonts w:eastAsia="SimSun" w:hint="eastAsia"/>
          <w:sz w:val="21"/>
          <w:lang w:eastAsia="zh-CN"/>
        </w:rPr>
        <w:t>. The</w:t>
      </w:r>
      <w:r w:rsidRPr="001B3E5B">
        <w:rPr>
          <w:rFonts w:eastAsia="SimSun"/>
          <w:sz w:val="21"/>
          <w:lang w:eastAsia="zh-CN"/>
        </w:rPr>
        <w:t xml:space="preserve"> fundamental </w:t>
      </w:r>
      <w:r w:rsidRPr="001B3E5B">
        <w:rPr>
          <w:rFonts w:eastAsia="SimSun" w:hint="eastAsia"/>
          <w:sz w:val="21"/>
          <w:lang w:eastAsia="zh-CN"/>
        </w:rPr>
        <w:t>fun</w:t>
      </w:r>
      <w:r w:rsidRPr="001B3E5B">
        <w:rPr>
          <w:rFonts w:eastAsia="SimSun"/>
          <w:sz w:val="21"/>
          <w:lang w:eastAsia="zh-CN"/>
        </w:rPr>
        <w:t>ction of</w:t>
      </w:r>
      <w:bookmarkStart w:id="285" w:name="OLE_LINK314"/>
      <w:r w:rsidRPr="001B3E5B">
        <w:rPr>
          <w:rFonts w:eastAsia="SimSun"/>
          <w:sz w:val="21"/>
          <w:lang w:eastAsia="zh-CN"/>
        </w:rPr>
        <w:t xml:space="preserve"> the TB </w:t>
      </w:r>
      <w:bookmarkStart w:id="286" w:name="OLE_LINK308"/>
      <w:bookmarkStart w:id="287" w:name="OLE_LINK309"/>
      <w:r w:rsidRPr="001B3E5B">
        <w:rPr>
          <w:rFonts w:eastAsia="SimSun" w:hint="eastAsia"/>
          <w:sz w:val="21"/>
          <w:lang w:eastAsia="zh-CN"/>
        </w:rPr>
        <w:t>calibration /</w:t>
      </w:r>
      <w:bookmarkEnd w:id="286"/>
      <w:bookmarkEnd w:id="287"/>
      <w:r w:rsidRPr="001B3E5B">
        <w:rPr>
          <w:rFonts w:eastAsia="SimSun" w:hint="eastAsia"/>
          <w:sz w:val="21"/>
          <w:lang w:eastAsia="zh-CN"/>
        </w:rPr>
        <w:t xml:space="preserve"> validation</w:t>
      </w:r>
      <w:bookmarkEnd w:id="285"/>
      <w:r w:rsidRPr="001B3E5B">
        <w:rPr>
          <w:rFonts w:eastAsia="SimSun"/>
          <w:sz w:val="21"/>
          <w:lang w:eastAsia="zh-CN"/>
        </w:rPr>
        <w:t xml:space="preserve"> is to </w:t>
      </w:r>
      <w:bookmarkStart w:id="288" w:name="OLE_LINK325"/>
      <w:bookmarkStart w:id="289" w:name="OLE_LINK326"/>
      <w:r w:rsidRPr="001B3E5B">
        <w:rPr>
          <w:rFonts w:eastAsia="SimSun" w:hint="eastAsia"/>
          <w:sz w:val="21"/>
          <w:lang w:eastAsia="zh-CN"/>
        </w:rPr>
        <w:t xml:space="preserve">calibrate and </w:t>
      </w:r>
      <w:r w:rsidRPr="001B3E5B">
        <w:rPr>
          <w:rFonts w:eastAsia="SimSun"/>
          <w:sz w:val="21"/>
          <w:lang w:eastAsia="zh-CN"/>
        </w:rPr>
        <w:t>validate</w:t>
      </w:r>
      <w:bookmarkEnd w:id="288"/>
      <w:bookmarkEnd w:id="289"/>
      <w:r w:rsidRPr="001B3E5B">
        <w:rPr>
          <w:rFonts w:eastAsia="SimSun"/>
          <w:sz w:val="21"/>
          <w:lang w:eastAsia="zh-CN"/>
        </w:rPr>
        <w:t xml:space="preserve"> the TB products (not of the higher-level geophysical products for further users) to compute the bias and standard deviation of the TB relative to an</w:t>
      </w:r>
      <w:bookmarkStart w:id="290" w:name="OLE_LINK322"/>
      <w:r w:rsidRPr="001B3E5B">
        <w:rPr>
          <w:rFonts w:eastAsia="SimSun"/>
          <w:sz w:val="21"/>
          <w:lang w:eastAsia="zh-CN"/>
        </w:rPr>
        <w:t xml:space="preserve"> equivalent TB true value</w:t>
      </w:r>
      <w:bookmarkEnd w:id="290"/>
      <w:r w:rsidRPr="001B3E5B">
        <w:rPr>
          <w:rFonts w:eastAsia="SimSun"/>
          <w:sz w:val="21"/>
          <w:lang w:eastAsia="zh-CN"/>
        </w:rPr>
        <w:t xml:space="preserve">. </w:t>
      </w:r>
      <w:bookmarkStart w:id="291" w:name="OLE_LINK331"/>
      <w:bookmarkStart w:id="292" w:name="OLE_LINK330"/>
    </w:p>
    <w:p w14:paraId="3A6F3F86" w14:textId="77777777" w:rsidR="00CE7843" w:rsidRPr="001B3E5B" w:rsidRDefault="00CE7843" w:rsidP="00CE7843">
      <w:pPr>
        <w:spacing w:beforeLines="50" w:before="120" w:afterLines="50" w:after="120"/>
        <w:rPr>
          <w:rFonts w:eastAsia="SimSun"/>
          <w:sz w:val="21"/>
          <w:lang w:eastAsia="zh-CN"/>
        </w:rPr>
      </w:pPr>
      <w:r w:rsidRPr="001B3E5B">
        <w:rPr>
          <w:rFonts w:eastAsia="SimSun"/>
          <w:sz w:val="21"/>
          <w:lang w:eastAsia="zh-CN"/>
        </w:rPr>
        <w:t>Figure 8 depicts the class diagram of TB</w:t>
      </w:r>
      <w:r w:rsidRPr="001B3E5B">
        <w:rPr>
          <w:rFonts w:eastAsia="SimSun" w:hint="eastAsia"/>
          <w:sz w:val="21"/>
          <w:lang w:eastAsia="zh-CN"/>
        </w:rPr>
        <w:t xml:space="preserve"> c</w:t>
      </w:r>
      <w:r w:rsidRPr="001B3E5B">
        <w:rPr>
          <w:rFonts w:eastAsia="SimSun"/>
          <w:sz w:val="21"/>
          <w:lang w:eastAsia="zh-CN"/>
        </w:rPr>
        <w:t>alibration</w:t>
      </w:r>
      <w:r w:rsidRPr="001B3E5B">
        <w:rPr>
          <w:rFonts w:eastAsia="SimSun" w:hint="eastAsia"/>
          <w:sz w:val="21"/>
          <w:lang w:eastAsia="zh-CN"/>
        </w:rPr>
        <w:t xml:space="preserve"> / v</w:t>
      </w:r>
      <w:r w:rsidRPr="001B3E5B">
        <w:rPr>
          <w:rFonts w:eastAsia="SimSun"/>
          <w:sz w:val="21"/>
          <w:lang w:eastAsia="zh-CN"/>
        </w:rPr>
        <w:t xml:space="preserve">alidation. </w:t>
      </w:r>
    </w:p>
    <w:p w14:paraId="58E4D9D6" w14:textId="77777777" w:rsidR="00CE7843" w:rsidRPr="001B3E5B" w:rsidRDefault="00CE7843" w:rsidP="00CE7843">
      <w:pPr>
        <w:pStyle w:val="Requirement"/>
        <w:spacing w:beforeLines="50" w:before="120" w:afterLines="50" w:after="120"/>
        <w:rPr>
          <w:rFonts w:eastAsia="SimSun"/>
          <w:sz w:val="22"/>
          <w:lang w:eastAsia="zh-CN"/>
        </w:rPr>
      </w:pPr>
      <w:r w:rsidRPr="001B3E5B">
        <w:rPr>
          <w:sz w:val="22"/>
        </w:rPr>
        <w:t>/req/specification/</w:t>
      </w:r>
      <w:proofErr w:type="spellStart"/>
      <w:r w:rsidRPr="001B3E5B">
        <w:rPr>
          <w:sz w:val="22"/>
        </w:rPr>
        <w:t>TBCalibrationValidation</w:t>
      </w:r>
      <w:proofErr w:type="spellEnd"/>
      <w:r w:rsidRPr="001B3E5B">
        <w:rPr>
          <w:sz w:val="22"/>
        </w:rPr>
        <w:t xml:space="preserve">: </w:t>
      </w:r>
      <w:r w:rsidRPr="001B3E5B">
        <w:rPr>
          <w:sz w:val="22"/>
        </w:rPr>
        <w:br/>
      </w:r>
      <w:r w:rsidRPr="001B3E5B">
        <w:rPr>
          <w:rFonts w:eastAsia="SimSun"/>
          <w:sz w:val="22"/>
          <w:lang w:eastAsia="zh-CN"/>
        </w:rPr>
        <w:t>The classes shown in Figure 8, their attributes and their associations shall be used as described in the data dictionary of B.7 and B.9.6.</w:t>
      </w:r>
    </w:p>
    <w:bookmarkEnd w:id="291"/>
    <w:bookmarkEnd w:id="292"/>
    <w:p w14:paraId="5E85BEA2" w14:textId="77777777" w:rsidR="00CE7843" w:rsidRDefault="00CE7843" w:rsidP="00CE7843">
      <w:pPr>
        <w:pStyle w:val="Caption"/>
        <w:jc w:val="center"/>
        <w:rPr>
          <w:rFonts w:eastAsia="SimSun"/>
          <w:lang w:eastAsia="zh-CN"/>
        </w:rPr>
      </w:pPr>
      <w:r>
        <w:object w:dxaOrig="11410" w:dyaOrig="10141" w14:anchorId="4D398572">
          <v:shape id="_x0000_i1034" type="#_x0000_t75" style="width:487.05pt;height:433.2pt" o:ole="">
            <v:imagedata r:id="rId50" o:title=""/>
          </v:shape>
          <o:OLEObject Type="Embed" ProgID="Visio.Drawing.15" ShapeID="_x0000_i1034" DrawAspect="Content" ObjectID="_1690357147" r:id="rId51"/>
        </w:object>
      </w:r>
      <w:r>
        <w:rPr>
          <w:rFonts w:eastAsia="SimSun"/>
          <w:noProof/>
          <w:lang w:eastAsia="zh-CN"/>
        </w:rPr>
        <w:t xml:space="preserve"> </w:t>
      </w:r>
    </w:p>
    <w:p w14:paraId="4BEF292A" w14:textId="77777777" w:rsidR="00CE7843" w:rsidRDefault="00CE7843" w:rsidP="00CE7843">
      <w:pPr>
        <w:pStyle w:val="Caption"/>
        <w:jc w:val="center"/>
        <w:rPr>
          <w:rFonts w:eastAsia="SimSun" w:cs="Times New Roman"/>
          <w:sz w:val="21"/>
          <w:lang w:eastAsia="zh-CN"/>
        </w:rPr>
      </w:pPr>
      <w:r>
        <w:t>Figure 8 –</w:t>
      </w:r>
      <w:bookmarkStart w:id="293" w:name="OLE_LINK313"/>
      <w:bookmarkStart w:id="294" w:name="OLE_LINK312"/>
      <w:r>
        <w:t xml:space="preserve"> </w:t>
      </w:r>
      <w:proofErr w:type="spellStart"/>
      <w:r>
        <w:t>CA_</w:t>
      </w:r>
      <w:bookmarkEnd w:id="293"/>
      <w:bookmarkEnd w:id="294"/>
      <w:r>
        <w:t>TBCalibrationValidation</w:t>
      </w:r>
      <w:proofErr w:type="spellEnd"/>
      <w:r>
        <w:rPr>
          <w:rFonts w:eastAsia="SimSun" w:cs="Times New Roman" w:hint="eastAsia"/>
          <w:sz w:val="21"/>
          <w:lang w:eastAsia="zh-CN"/>
        </w:rPr>
        <w:t xml:space="preserve"> class diagram</w:t>
      </w:r>
    </w:p>
    <w:p w14:paraId="310B01B5" w14:textId="77777777" w:rsidR="00CE7843" w:rsidRPr="001B3E5B" w:rsidRDefault="00CE7843" w:rsidP="00CE7843">
      <w:pPr>
        <w:spacing w:beforeLines="50" w:before="120" w:afterLines="50" w:after="120"/>
        <w:rPr>
          <w:sz w:val="21"/>
        </w:rPr>
      </w:pPr>
      <w:bookmarkStart w:id="295" w:name="OLE_LINK346"/>
      <w:r w:rsidRPr="001B3E5B">
        <w:rPr>
          <w:sz w:val="21"/>
        </w:rPr>
        <w:lastRenderedPageBreak/>
        <w:t xml:space="preserve">The class </w:t>
      </w:r>
      <w:proofErr w:type="spellStart"/>
      <w:r w:rsidRPr="001B3E5B">
        <w:rPr>
          <w:sz w:val="21"/>
        </w:rPr>
        <w:t>CA_TBCalibrationValidation</w:t>
      </w:r>
      <w:proofErr w:type="spellEnd"/>
      <w:r w:rsidRPr="001B3E5B">
        <w:rPr>
          <w:sz w:val="21"/>
        </w:rPr>
        <w:t xml:space="preserve"> contains all information about the</w:t>
      </w:r>
      <w:r w:rsidRPr="001B3E5B">
        <w:rPr>
          <w:rFonts w:eastAsia="SimSun"/>
          <w:sz w:val="21"/>
          <w:lang w:eastAsia="zh-CN"/>
        </w:rPr>
        <w:t xml:space="preserve"> TB calibration / validation</w:t>
      </w:r>
      <w:r w:rsidRPr="001B3E5B">
        <w:rPr>
          <w:sz w:val="21"/>
        </w:rPr>
        <w:t>.</w:t>
      </w:r>
    </w:p>
    <w:p w14:paraId="0E4D413E" w14:textId="77777777" w:rsidR="00CE7843" w:rsidRPr="001B3E5B" w:rsidRDefault="00CE7843" w:rsidP="00CE7843">
      <w:pPr>
        <w:spacing w:beforeLines="50" w:before="120" w:afterLines="50" w:after="120"/>
        <w:rPr>
          <w:rFonts w:eastAsia="SimSun"/>
          <w:sz w:val="21"/>
          <w:lang w:eastAsia="zh-CN"/>
        </w:rPr>
      </w:pPr>
      <w:r w:rsidRPr="001B3E5B">
        <w:rPr>
          <w:sz w:val="21"/>
        </w:rPr>
        <w:t>The</w:t>
      </w:r>
      <w:r w:rsidRPr="001B3E5B">
        <w:rPr>
          <w:rFonts w:eastAsia="SimSun"/>
          <w:sz w:val="21"/>
          <w:lang w:eastAsia="zh-CN"/>
        </w:rPr>
        <w:t xml:space="preserve"> attribute </w:t>
      </w:r>
      <w:proofErr w:type="spellStart"/>
      <w:r w:rsidRPr="001B3E5B">
        <w:rPr>
          <w:rFonts w:eastAsia="SimSun"/>
          <w:sz w:val="21"/>
          <w:lang w:eastAsia="zh-CN"/>
        </w:rPr>
        <w:t>TBWithinTheScene</w:t>
      </w:r>
      <w:proofErr w:type="spellEnd"/>
      <w:r w:rsidRPr="001B3E5B">
        <w:rPr>
          <w:rFonts w:eastAsia="SimSun"/>
          <w:sz w:val="21"/>
          <w:lang w:eastAsia="zh-CN"/>
        </w:rPr>
        <w:t xml:space="preserve"> defines the TB of the scene. </w:t>
      </w:r>
    </w:p>
    <w:p w14:paraId="44CC9BC0" w14:textId="77777777" w:rsidR="00CE7843" w:rsidRPr="001B3E5B" w:rsidRDefault="00CE7843" w:rsidP="00CE7843">
      <w:pPr>
        <w:spacing w:beforeLines="50" w:before="120" w:afterLines="50" w:after="120"/>
        <w:rPr>
          <w:rFonts w:eastAsia="SimSun"/>
          <w:sz w:val="21"/>
          <w:lang w:eastAsia="zh-CN"/>
        </w:rPr>
      </w:pPr>
      <w:bookmarkStart w:id="296" w:name="OLE_LINK317"/>
      <w:bookmarkStart w:id="297" w:name="OLE_LINK318"/>
      <w:r w:rsidRPr="001B3E5B">
        <w:rPr>
          <w:rFonts w:eastAsia="SimSun"/>
          <w:sz w:val="21"/>
          <w:lang w:eastAsia="zh-CN"/>
        </w:rPr>
        <w:t>The attribute</w:t>
      </w:r>
      <w:bookmarkStart w:id="298" w:name="OLE_LINK315"/>
      <w:bookmarkStart w:id="299" w:name="OLE_LINK316"/>
      <w:r w:rsidRPr="001B3E5B">
        <w:rPr>
          <w:rFonts w:eastAsia="SimSun"/>
          <w:sz w:val="21"/>
          <w:lang w:eastAsia="zh-CN"/>
        </w:rPr>
        <w:t xml:space="preserve"> </w:t>
      </w:r>
      <w:proofErr w:type="spellStart"/>
      <w:r w:rsidRPr="001B3E5B">
        <w:rPr>
          <w:rFonts w:eastAsia="SimSun"/>
          <w:sz w:val="21"/>
          <w:lang w:eastAsia="zh-CN"/>
        </w:rPr>
        <w:t>payloadOperatingStatus</w:t>
      </w:r>
      <w:bookmarkEnd w:id="298"/>
      <w:bookmarkEnd w:id="299"/>
      <w:proofErr w:type="spellEnd"/>
      <w:r w:rsidRPr="001B3E5B">
        <w:rPr>
          <w:rFonts w:eastAsia="SimSun"/>
          <w:sz w:val="21"/>
          <w:lang w:eastAsia="zh-CN"/>
        </w:rPr>
        <w:t xml:space="preserve"> defines the microwave radiometer payload operating status according to the code list set in the class </w:t>
      </w:r>
      <w:proofErr w:type="spellStart"/>
      <w:r w:rsidRPr="001B3E5B">
        <w:rPr>
          <w:rFonts w:eastAsia="SimSun"/>
          <w:sz w:val="21"/>
          <w:lang w:eastAsia="zh-CN"/>
        </w:rPr>
        <w:t>CA_PayloadOperatingStatus</w:t>
      </w:r>
      <w:proofErr w:type="spellEnd"/>
      <w:r w:rsidRPr="001B3E5B">
        <w:rPr>
          <w:rFonts w:eastAsia="SimSun"/>
          <w:sz w:val="21"/>
          <w:lang w:eastAsia="zh-CN"/>
        </w:rPr>
        <w:t xml:space="preserve">. The status can be normal or abnormal (due to satellite, </w:t>
      </w:r>
      <w:proofErr w:type="gramStart"/>
      <w:r w:rsidRPr="001B3E5B">
        <w:rPr>
          <w:rFonts w:eastAsia="SimSun"/>
          <w:sz w:val="21"/>
          <w:lang w:eastAsia="zh-CN"/>
        </w:rPr>
        <w:t>payload</w:t>
      </w:r>
      <w:proofErr w:type="gramEnd"/>
      <w:r w:rsidRPr="001B3E5B">
        <w:rPr>
          <w:rFonts w:eastAsia="SimSun"/>
          <w:sz w:val="21"/>
          <w:lang w:eastAsia="zh-CN"/>
        </w:rPr>
        <w:t xml:space="preserve"> or other factors).</w:t>
      </w:r>
    </w:p>
    <w:p w14:paraId="787FDF60" w14:textId="77777777" w:rsidR="00CE7843" w:rsidRPr="001B3E5B" w:rsidRDefault="00CE7843" w:rsidP="00CE7843">
      <w:pPr>
        <w:spacing w:beforeLines="50" w:before="120" w:afterLines="50" w:after="120"/>
        <w:rPr>
          <w:rFonts w:eastAsia="SimSun"/>
          <w:sz w:val="21"/>
          <w:lang w:eastAsia="zh-CN"/>
        </w:rPr>
      </w:pPr>
      <w:bookmarkStart w:id="300" w:name="OLE_LINK320"/>
      <w:bookmarkStart w:id="301" w:name="OLE_LINK321"/>
      <w:bookmarkEnd w:id="296"/>
      <w:bookmarkEnd w:id="297"/>
      <w:r w:rsidRPr="001B3E5B">
        <w:rPr>
          <w:rFonts w:eastAsia="SimSun"/>
          <w:sz w:val="21"/>
          <w:lang w:eastAsia="zh-CN"/>
        </w:rPr>
        <w:t xml:space="preserve">The attribute </w:t>
      </w:r>
      <w:proofErr w:type="spellStart"/>
      <w:r w:rsidRPr="001B3E5B">
        <w:rPr>
          <w:rFonts w:eastAsia="SimSun"/>
          <w:sz w:val="21"/>
          <w:lang w:eastAsia="zh-CN"/>
        </w:rPr>
        <w:t>CA_TBTrueValue</w:t>
      </w:r>
      <w:proofErr w:type="spellEnd"/>
      <w:r w:rsidRPr="001B3E5B">
        <w:rPr>
          <w:rFonts w:eastAsia="SimSun"/>
          <w:sz w:val="21"/>
          <w:lang w:eastAsia="zh-CN"/>
        </w:rPr>
        <w:t xml:space="preserve"> defines the</w:t>
      </w:r>
      <w:bookmarkEnd w:id="300"/>
      <w:bookmarkEnd w:id="301"/>
      <w:r w:rsidRPr="001B3E5B">
        <w:rPr>
          <w:rFonts w:eastAsia="SimSun"/>
          <w:sz w:val="21"/>
          <w:lang w:eastAsia="zh-CN"/>
        </w:rPr>
        <w:t xml:space="preserve"> equivalent TB true value, which is shown in detail in Figure 9</w:t>
      </w:r>
      <w:r w:rsidRPr="001B3E5B">
        <w:rPr>
          <w:sz w:val="21"/>
        </w:rPr>
        <w:t>.</w:t>
      </w:r>
    </w:p>
    <w:p w14:paraId="5CA962C7" w14:textId="77777777" w:rsidR="00CE7843" w:rsidRPr="001B3E5B" w:rsidRDefault="00CE7843" w:rsidP="00CE7843">
      <w:pPr>
        <w:spacing w:beforeLines="50" w:before="120" w:afterLines="50" w:after="120"/>
        <w:rPr>
          <w:sz w:val="21"/>
        </w:rPr>
      </w:pPr>
      <w:r w:rsidRPr="001B3E5B">
        <w:rPr>
          <w:sz w:val="21"/>
        </w:rPr>
        <w:t xml:space="preserve">The attribute </w:t>
      </w:r>
      <w:proofErr w:type="spellStart"/>
      <w:r w:rsidRPr="001B3E5B">
        <w:rPr>
          <w:sz w:val="21"/>
        </w:rPr>
        <w:t>consistencyThreshold</w:t>
      </w:r>
      <w:proofErr w:type="spellEnd"/>
      <w:r w:rsidRPr="001B3E5B">
        <w:rPr>
          <w:sz w:val="21"/>
        </w:rPr>
        <w:t xml:space="preserve"> defines the consistency threshold. </w:t>
      </w:r>
    </w:p>
    <w:p w14:paraId="693F64B3"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(output) </w:t>
      </w:r>
      <w:r w:rsidRPr="001B3E5B">
        <w:rPr>
          <w:sz w:val="21"/>
        </w:rPr>
        <w:t xml:space="preserve">attribute </w:t>
      </w:r>
      <w:bookmarkStart w:id="302" w:name="OLE_LINK324"/>
      <w:proofErr w:type="spellStart"/>
      <w:r w:rsidRPr="001B3E5B">
        <w:rPr>
          <w:sz w:val="21"/>
        </w:rPr>
        <w:t>TB</w:t>
      </w:r>
      <w:bookmarkStart w:id="303" w:name="OLE_LINK323"/>
      <w:r w:rsidRPr="001B3E5B">
        <w:rPr>
          <w:sz w:val="21"/>
        </w:rPr>
        <w:t>CalibrationBias</w:t>
      </w:r>
      <w:bookmarkEnd w:id="302"/>
      <w:bookmarkEnd w:id="303"/>
      <w:proofErr w:type="spellEnd"/>
      <w:r w:rsidRPr="001B3E5B">
        <w:rPr>
          <w:rFonts w:eastAsia="SimSun"/>
          <w:sz w:val="21"/>
          <w:lang w:eastAsia="zh-CN"/>
        </w:rPr>
        <w:t xml:space="preserve"> defines the</w:t>
      </w:r>
      <w:r w:rsidRPr="001B3E5B">
        <w:rPr>
          <w:sz w:val="21"/>
        </w:rPr>
        <w:t xml:space="preserve"> TB</w:t>
      </w:r>
      <w:r w:rsidRPr="001B3E5B">
        <w:rPr>
          <w:rFonts w:eastAsia="SimSun"/>
          <w:sz w:val="21"/>
          <w:lang w:eastAsia="zh-CN"/>
        </w:rPr>
        <w:t xml:space="preserve"> calibration bias. </w:t>
      </w:r>
    </w:p>
    <w:p w14:paraId="40072342"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(output) </w:t>
      </w:r>
      <w:r w:rsidRPr="001B3E5B">
        <w:rPr>
          <w:sz w:val="21"/>
        </w:rPr>
        <w:t xml:space="preserve">attribute </w:t>
      </w:r>
      <w:proofErr w:type="spellStart"/>
      <w:r w:rsidRPr="001B3E5B">
        <w:rPr>
          <w:sz w:val="21"/>
        </w:rPr>
        <w:t>TBCalibration</w:t>
      </w:r>
      <w:bookmarkStart w:id="304" w:name="OLE_LINK23"/>
      <w:r w:rsidRPr="001B3E5B">
        <w:rPr>
          <w:sz w:val="21"/>
        </w:rPr>
        <w:t>StandardDeviation</w:t>
      </w:r>
      <w:bookmarkEnd w:id="304"/>
      <w:proofErr w:type="spellEnd"/>
      <w:r w:rsidRPr="001B3E5B">
        <w:rPr>
          <w:sz w:val="21"/>
        </w:rPr>
        <w:t xml:space="preserve"> defin</w:t>
      </w:r>
      <w:r w:rsidRPr="001B3E5B">
        <w:rPr>
          <w:rFonts w:eastAsia="SimSun"/>
          <w:sz w:val="21"/>
          <w:lang w:eastAsia="zh-CN"/>
        </w:rPr>
        <w:t>es the</w:t>
      </w:r>
      <w:r w:rsidRPr="001B3E5B">
        <w:rPr>
          <w:sz w:val="21"/>
        </w:rPr>
        <w:t xml:space="preserve"> TB</w:t>
      </w:r>
      <w:r w:rsidRPr="001B3E5B">
        <w:rPr>
          <w:rFonts w:eastAsia="SimSun"/>
          <w:sz w:val="21"/>
          <w:lang w:eastAsia="zh-CN"/>
        </w:rPr>
        <w:t xml:space="preserve"> calibration standard deviation (defined in Clause 3.19).</w:t>
      </w:r>
    </w:p>
    <w:p w14:paraId="6CE07AF5" w14:textId="77777777" w:rsidR="00CE7843" w:rsidRPr="001B3E5B" w:rsidRDefault="00CE7843" w:rsidP="00CE7843">
      <w:pPr>
        <w:spacing w:beforeLines="50" w:before="120" w:afterLines="50" w:after="120"/>
        <w:rPr>
          <w:rFonts w:eastAsia="SimSun"/>
          <w:sz w:val="21"/>
          <w:lang w:eastAsia="zh-CN"/>
        </w:rPr>
      </w:pPr>
      <w:r w:rsidRPr="001B3E5B">
        <w:rPr>
          <w:rFonts w:eastAsia="SimSun"/>
          <w:sz w:val="21"/>
          <w:lang w:eastAsia="zh-CN"/>
        </w:rPr>
        <w:t xml:space="preserve">The (output) attribute </w:t>
      </w:r>
      <w:proofErr w:type="spellStart"/>
      <w:r w:rsidRPr="001B3E5B">
        <w:rPr>
          <w:rFonts w:eastAsia="SimSun"/>
          <w:sz w:val="21"/>
          <w:lang w:eastAsia="zh-CN"/>
        </w:rPr>
        <w:t>calibrationCoefficientAdjustments</w:t>
      </w:r>
      <w:proofErr w:type="spellEnd"/>
      <w:r w:rsidRPr="001B3E5B">
        <w:rPr>
          <w:rFonts w:eastAsia="SimSun"/>
          <w:sz w:val="21"/>
          <w:lang w:eastAsia="zh-CN"/>
        </w:rPr>
        <w:t xml:space="preserve"> defines the calibration</w:t>
      </w:r>
      <w:r w:rsidRPr="001B3E5B">
        <w:rPr>
          <w:rFonts w:eastAsia="SimSun" w:hint="eastAsia"/>
          <w:sz w:val="21"/>
          <w:lang w:eastAsia="zh-CN"/>
        </w:rPr>
        <w:t xml:space="preserve"> / v</w:t>
      </w:r>
      <w:r w:rsidRPr="001B3E5B">
        <w:rPr>
          <w:rFonts w:eastAsia="SimSun"/>
          <w:sz w:val="21"/>
          <w:lang w:eastAsia="zh-CN"/>
        </w:rPr>
        <w:t>alidation</w:t>
      </w:r>
      <w:r w:rsidRPr="001B3E5B">
        <w:rPr>
          <w:rFonts w:eastAsia="SimSun" w:hint="eastAsia"/>
          <w:sz w:val="21"/>
          <w:lang w:eastAsia="zh-CN"/>
        </w:rPr>
        <w:t xml:space="preserve"> r</w:t>
      </w:r>
      <w:r w:rsidRPr="001B3E5B">
        <w:rPr>
          <w:rFonts w:eastAsia="SimSun"/>
          <w:sz w:val="21"/>
          <w:lang w:eastAsia="zh-CN"/>
        </w:rPr>
        <w:t>eport, which includes</w:t>
      </w:r>
      <w:r w:rsidRPr="001B3E5B">
        <w:rPr>
          <w:rFonts w:eastAsia="SimSun" w:hint="eastAsia"/>
          <w:sz w:val="21"/>
          <w:lang w:eastAsia="zh-CN"/>
        </w:rPr>
        <w:t xml:space="preserve"> the</w:t>
      </w:r>
      <w:r w:rsidRPr="001B3E5B">
        <w:rPr>
          <w:rFonts w:eastAsia="SimSun"/>
          <w:sz w:val="21"/>
          <w:lang w:eastAsia="zh-CN"/>
        </w:rPr>
        <w:t xml:space="preserve"> hot target TB bias</w:t>
      </w:r>
      <w:r w:rsidRPr="001B3E5B">
        <w:rPr>
          <w:rFonts w:eastAsia="SimSun" w:hint="eastAsia"/>
          <w:sz w:val="21"/>
          <w:lang w:eastAsia="zh-CN"/>
        </w:rPr>
        <w:t>,</w:t>
      </w:r>
      <w:r w:rsidRPr="001B3E5B">
        <w:rPr>
          <w:rFonts w:eastAsia="SimSun"/>
          <w:sz w:val="21"/>
          <w:lang w:eastAsia="zh-CN"/>
        </w:rPr>
        <w:t xml:space="preserve"> cold target TB bias</w:t>
      </w:r>
      <w:r w:rsidRPr="001B3E5B">
        <w:rPr>
          <w:rFonts w:eastAsia="SimSun" w:hint="eastAsia"/>
          <w:sz w:val="21"/>
          <w:lang w:eastAsia="zh-CN"/>
        </w:rPr>
        <w:t xml:space="preserve">, </w:t>
      </w:r>
      <w:bookmarkStart w:id="305" w:name="OLE_LINK438"/>
      <w:bookmarkStart w:id="306" w:name="OLE_LINK439"/>
      <w:r w:rsidRPr="001B3E5B">
        <w:rPr>
          <w:rFonts w:eastAsia="SimSun"/>
          <w:sz w:val="21"/>
          <w:lang w:eastAsia="zh-CN"/>
        </w:rPr>
        <w:t>nonlinearity</w:t>
      </w:r>
      <w:bookmarkEnd w:id="305"/>
      <w:bookmarkEnd w:id="306"/>
      <w:r>
        <w:rPr>
          <w:rFonts w:eastAsia="SimSun" w:hint="eastAsia"/>
          <w:sz w:val="21"/>
          <w:lang w:eastAsia="zh-CN"/>
        </w:rPr>
        <w:t xml:space="preserve">, and </w:t>
      </w:r>
      <w:r w:rsidRPr="001B3E5B">
        <w:rPr>
          <w:rFonts w:eastAsia="SimSun"/>
          <w:sz w:val="21"/>
          <w:lang w:eastAsia="zh-CN"/>
        </w:rPr>
        <w:t xml:space="preserve">antenna pattern </w:t>
      </w:r>
      <w:r w:rsidRPr="001B3E5B">
        <w:rPr>
          <w:rFonts w:eastAsia="SimSun" w:hint="eastAsia"/>
          <w:sz w:val="21"/>
          <w:lang w:eastAsia="zh-CN"/>
        </w:rPr>
        <w:t>correction</w:t>
      </w:r>
      <w:r w:rsidRPr="001B3E5B">
        <w:rPr>
          <w:rFonts w:eastAsia="SimSun"/>
          <w:sz w:val="21"/>
          <w:lang w:eastAsia="zh-CN"/>
        </w:rPr>
        <w:t>, etc.</w:t>
      </w:r>
    </w:p>
    <w:p w14:paraId="7AD9FCFD"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(output) </w:t>
      </w:r>
      <w:r w:rsidRPr="001B3E5B">
        <w:rPr>
          <w:sz w:val="21"/>
        </w:rPr>
        <w:t xml:space="preserve">attribute </w:t>
      </w:r>
      <w:proofErr w:type="spellStart"/>
      <w:r w:rsidRPr="001B3E5B">
        <w:rPr>
          <w:sz w:val="21"/>
        </w:rPr>
        <w:t>reCalibratedTB</w:t>
      </w:r>
      <w:proofErr w:type="spellEnd"/>
      <w:r w:rsidRPr="001B3E5B">
        <w:rPr>
          <w:rFonts w:eastAsia="SimSun"/>
          <w:sz w:val="21"/>
          <w:lang w:eastAsia="zh-CN"/>
        </w:rPr>
        <w:t xml:space="preserve"> defines the</w:t>
      </w:r>
      <w:r w:rsidRPr="001B3E5B">
        <w:rPr>
          <w:sz w:val="21"/>
        </w:rPr>
        <w:t xml:space="preserve"> re-calibrated TB</w:t>
      </w:r>
      <w:r w:rsidRPr="001B3E5B">
        <w:rPr>
          <w:rFonts w:eastAsia="SimSun"/>
          <w:sz w:val="21"/>
          <w:lang w:eastAsia="zh-CN"/>
        </w:rPr>
        <w:t>.</w:t>
      </w:r>
    </w:p>
    <w:p w14:paraId="17CB7D02" w14:textId="77777777" w:rsidR="00CE7843" w:rsidRPr="001B3E5B" w:rsidRDefault="00CE7843" w:rsidP="00CE7843">
      <w:pPr>
        <w:spacing w:beforeLines="50" w:before="120" w:afterLines="50" w:after="120"/>
        <w:rPr>
          <w:rFonts w:eastAsia="SimSun"/>
          <w:sz w:val="21"/>
          <w:lang w:eastAsia="zh-CN"/>
        </w:rPr>
      </w:pPr>
      <w:bookmarkStart w:id="307" w:name="OLE_LINK433"/>
      <w:bookmarkStart w:id="308" w:name="OLE_LINK434"/>
      <w:r w:rsidRPr="001B3E5B">
        <w:rPr>
          <w:rFonts w:eastAsia="SimSun"/>
          <w:sz w:val="21"/>
          <w:lang w:eastAsia="zh-CN"/>
        </w:rPr>
        <w:t xml:space="preserve">The (output) attribute </w:t>
      </w:r>
      <w:bookmarkStart w:id="309" w:name="OLE_LINK427"/>
      <w:bookmarkStart w:id="310" w:name="OLE_LINK428"/>
      <w:proofErr w:type="spellStart"/>
      <w:r w:rsidRPr="001B3E5B">
        <w:rPr>
          <w:rFonts w:eastAsia="SimSun" w:hint="eastAsia"/>
          <w:sz w:val="21"/>
          <w:lang w:eastAsia="zh-CN"/>
        </w:rPr>
        <w:t>c</w:t>
      </w:r>
      <w:r w:rsidRPr="001B3E5B">
        <w:rPr>
          <w:rFonts w:eastAsia="SimSun"/>
          <w:sz w:val="21"/>
          <w:lang w:eastAsia="zh-CN"/>
        </w:rPr>
        <w:t>alibrationRe</w:t>
      </w:r>
      <w:bookmarkEnd w:id="309"/>
      <w:bookmarkEnd w:id="310"/>
      <w:r w:rsidRPr="001B3E5B">
        <w:rPr>
          <w:rFonts w:eastAsia="SimSun"/>
          <w:sz w:val="21"/>
          <w:lang w:eastAsia="zh-CN"/>
        </w:rPr>
        <w:t>sults</w:t>
      </w:r>
      <w:proofErr w:type="spellEnd"/>
      <w:r w:rsidRPr="001B3E5B">
        <w:rPr>
          <w:rFonts w:eastAsia="SimSun"/>
          <w:sz w:val="21"/>
          <w:lang w:eastAsia="zh-CN"/>
        </w:rPr>
        <w:t xml:space="preserve"> defines statistics of the calibration</w:t>
      </w:r>
      <w:r w:rsidRPr="001B3E5B">
        <w:rPr>
          <w:rFonts w:eastAsia="SimSun" w:hint="eastAsia"/>
          <w:sz w:val="21"/>
          <w:lang w:eastAsia="zh-CN"/>
        </w:rPr>
        <w:t xml:space="preserve"> r</w:t>
      </w:r>
      <w:r w:rsidRPr="001B3E5B">
        <w:rPr>
          <w:rFonts w:eastAsia="SimSun"/>
          <w:sz w:val="21"/>
          <w:lang w:eastAsia="zh-CN"/>
        </w:rPr>
        <w:t xml:space="preserve">esults, which includes </w:t>
      </w:r>
      <w:r w:rsidRPr="001B3E5B">
        <w:rPr>
          <w:rFonts w:eastAsia="SimSun" w:hint="eastAsia"/>
          <w:sz w:val="21"/>
          <w:lang w:eastAsia="zh-CN"/>
        </w:rPr>
        <w:t xml:space="preserve">the </w:t>
      </w:r>
      <w:r w:rsidRPr="001B3E5B">
        <w:rPr>
          <w:rFonts w:eastAsia="SimSun"/>
          <w:sz w:val="21"/>
          <w:lang w:eastAsia="zh-CN"/>
        </w:rPr>
        <w:t>calibration bias</w:t>
      </w:r>
      <w:r w:rsidRPr="001B3E5B">
        <w:rPr>
          <w:rFonts w:eastAsia="SimSun" w:hint="eastAsia"/>
          <w:sz w:val="21"/>
          <w:lang w:eastAsia="zh-CN"/>
        </w:rPr>
        <w:t xml:space="preserve">, </w:t>
      </w:r>
      <w:r w:rsidRPr="001B3E5B">
        <w:rPr>
          <w:rFonts w:eastAsia="SimSun"/>
          <w:sz w:val="21"/>
          <w:lang w:eastAsia="zh-CN"/>
        </w:rPr>
        <w:t>calibration</w:t>
      </w:r>
      <w:r w:rsidRPr="001B3E5B">
        <w:rPr>
          <w:rFonts w:eastAsia="SimSun" w:hint="eastAsia"/>
          <w:sz w:val="21"/>
          <w:lang w:eastAsia="zh-CN"/>
        </w:rPr>
        <w:t xml:space="preserve"> u</w:t>
      </w:r>
      <w:r w:rsidRPr="001B3E5B">
        <w:rPr>
          <w:rFonts w:eastAsia="SimSun"/>
          <w:sz w:val="21"/>
          <w:lang w:eastAsia="zh-CN"/>
        </w:rPr>
        <w:t>ncertainty</w:t>
      </w:r>
      <w:r w:rsidRPr="001B3E5B">
        <w:rPr>
          <w:rFonts w:eastAsia="SimSun" w:hint="eastAsia"/>
          <w:sz w:val="21"/>
          <w:lang w:eastAsia="zh-CN"/>
        </w:rPr>
        <w:t>,</w:t>
      </w:r>
      <w:r w:rsidRPr="001B3E5B">
        <w:rPr>
          <w:rFonts w:eastAsia="SimSun"/>
          <w:sz w:val="21"/>
          <w:lang w:eastAsia="zh-CN"/>
        </w:rPr>
        <w:t xml:space="preserve"> calibration</w:t>
      </w:r>
      <w:r w:rsidRPr="001B3E5B">
        <w:rPr>
          <w:rFonts w:eastAsia="SimSun" w:hint="eastAsia"/>
          <w:sz w:val="21"/>
          <w:lang w:eastAsia="zh-CN"/>
        </w:rPr>
        <w:t xml:space="preserve"> s</w:t>
      </w:r>
      <w:r w:rsidRPr="001B3E5B">
        <w:rPr>
          <w:rFonts w:eastAsia="SimSun"/>
          <w:sz w:val="21"/>
          <w:lang w:eastAsia="zh-CN"/>
        </w:rPr>
        <w:t>tability, etc.</w:t>
      </w:r>
    </w:p>
    <w:bookmarkEnd w:id="307"/>
    <w:bookmarkEnd w:id="308"/>
    <w:p w14:paraId="74877C62"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operation </w:t>
      </w:r>
      <w:proofErr w:type="spellStart"/>
      <w:r w:rsidRPr="001B3E5B">
        <w:rPr>
          <w:rFonts w:eastAsia="SimSun"/>
          <w:sz w:val="21"/>
          <w:lang w:eastAsia="zh-CN"/>
        </w:rPr>
        <w:t>calValTB</w:t>
      </w:r>
      <w:proofErr w:type="spellEnd"/>
      <w:r w:rsidRPr="001B3E5B">
        <w:rPr>
          <w:rFonts w:eastAsia="SimSun"/>
          <w:sz w:val="21"/>
          <w:lang w:eastAsia="zh-CN"/>
        </w:rPr>
        <w:t xml:space="preserve"> defines the function to realize the </w:t>
      </w:r>
      <w:r w:rsidRPr="001B3E5B">
        <w:rPr>
          <w:rFonts w:eastAsia="SimSun" w:hint="eastAsia"/>
          <w:sz w:val="21"/>
          <w:lang w:eastAsia="zh-CN"/>
        </w:rPr>
        <w:t xml:space="preserve">TB </w:t>
      </w:r>
      <w:r w:rsidRPr="001B3E5B">
        <w:rPr>
          <w:rFonts w:eastAsia="SimSun"/>
          <w:sz w:val="21"/>
          <w:lang w:eastAsia="zh-CN"/>
        </w:rPr>
        <w:t>calibration / validation.</w:t>
      </w:r>
    </w:p>
    <w:p w14:paraId="0CBBA075" w14:textId="77777777" w:rsidR="00CE7843" w:rsidRPr="002952A1" w:rsidRDefault="00CE7843" w:rsidP="00CE7843">
      <w:pPr>
        <w:pStyle w:val="Heading3"/>
        <w:rPr>
          <w:sz w:val="21"/>
          <w:szCs w:val="21"/>
        </w:rPr>
      </w:pPr>
      <w:bookmarkStart w:id="311" w:name="_Toc33113566"/>
      <w:bookmarkStart w:id="312" w:name="OLE_LINK328"/>
      <w:bookmarkEnd w:id="282"/>
      <w:bookmarkEnd w:id="283"/>
      <w:bookmarkEnd w:id="295"/>
      <w:r w:rsidRPr="002952A1">
        <w:rPr>
          <w:sz w:val="21"/>
          <w:szCs w:val="21"/>
        </w:rPr>
        <w:t>TB Calibration / Validation methods</w:t>
      </w:r>
      <w:bookmarkEnd w:id="311"/>
    </w:p>
    <w:bookmarkEnd w:id="312"/>
    <w:p w14:paraId="15076EDD" w14:textId="77777777" w:rsidR="00CE7843" w:rsidRPr="001B3E5B" w:rsidRDefault="00CE7843" w:rsidP="00CE7843">
      <w:pPr>
        <w:rPr>
          <w:rFonts w:eastAsia="SimSun"/>
          <w:sz w:val="21"/>
          <w:lang w:eastAsia="zh-CN"/>
        </w:rPr>
      </w:pPr>
      <w:r w:rsidRPr="001B3E5B">
        <w:rPr>
          <w:rFonts w:eastAsia="SimSun"/>
          <w:sz w:val="21"/>
          <w:lang w:eastAsia="zh-CN"/>
        </w:rPr>
        <w:t xml:space="preserve">According to the source of </w:t>
      </w:r>
      <w:r w:rsidRPr="001B3E5B">
        <w:rPr>
          <w:rFonts w:eastAsia="SimSun" w:hint="eastAsia"/>
          <w:sz w:val="21"/>
          <w:lang w:eastAsia="zh-CN"/>
        </w:rPr>
        <w:t>TB</w:t>
      </w:r>
      <w:r w:rsidRPr="001B3E5B">
        <w:rPr>
          <w:rFonts w:eastAsia="SimSun"/>
          <w:sz w:val="21"/>
          <w:lang w:eastAsia="zh-CN"/>
        </w:rPr>
        <w:t xml:space="preserve"> true value, there are three categories of TB calibration / validation methods, named</w:t>
      </w:r>
      <w:r w:rsidRPr="001B3E5B">
        <w:rPr>
          <w:rFonts w:eastAsia="SimSun" w:hint="eastAsia"/>
          <w:sz w:val="21"/>
          <w:lang w:eastAsia="zh-CN"/>
        </w:rPr>
        <w:t xml:space="preserve">　</w:t>
      </w:r>
      <w:r w:rsidRPr="001B3E5B">
        <w:rPr>
          <w:rFonts w:eastAsia="SimSun"/>
          <w:sz w:val="21"/>
          <w:lang w:eastAsia="zh-CN"/>
        </w:rPr>
        <w:t xml:space="preserve">vicarious calibration, </w:t>
      </w:r>
      <w:r w:rsidRPr="001B3E5B">
        <w:rPr>
          <w:sz w:val="21"/>
        </w:rPr>
        <w:t xml:space="preserve">cross calibration </w:t>
      </w:r>
      <w:r w:rsidRPr="001B3E5B">
        <w:rPr>
          <w:rFonts w:eastAsia="SimSun"/>
          <w:sz w:val="21"/>
          <w:lang w:eastAsia="zh-CN"/>
        </w:rPr>
        <w:t>and a</w:t>
      </w:r>
      <w:r w:rsidRPr="001B3E5B">
        <w:rPr>
          <w:sz w:val="21"/>
        </w:rPr>
        <w:t xml:space="preserve">bsolute calibration </w:t>
      </w:r>
      <w:r>
        <w:rPr>
          <w:sz w:val="21"/>
        </w:rPr>
        <w:t xml:space="preserve">which can be </w:t>
      </w:r>
      <w:r w:rsidRPr="001B3E5B">
        <w:rPr>
          <w:sz w:val="21"/>
        </w:rPr>
        <w:t xml:space="preserve">used to produce “True Value” for validating </w:t>
      </w:r>
      <w:proofErr w:type="gramStart"/>
      <w:r w:rsidRPr="001B3E5B">
        <w:rPr>
          <w:sz w:val="21"/>
        </w:rPr>
        <w:t xml:space="preserve">TB </w:t>
      </w:r>
      <w:r w:rsidRPr="001B3E5B">
        <w:rPr>
          <w:rFonts w:eastAsia="SimSun"/>
          <w:sz w:val="21"/>
          <w:lang w:eastAsia="zh-CN"/>
        </w:rPr>
        <w:t>.</w:t>
      </w:r>
      <w:proofErr w:type="gramEnd"/>
      <w:r w:rsidRPr="001B3E5B">
        <w:rPr>
          <w:rFonts w:eastAsia="SimSun"/>
          <w:sz w:val="21"/>
          <w:lang w:eastAsia="zh-CN"/>
        </w:rPr>
        <w:t xml:space="preserve"> This technical specification does not include pre-launch calibration in thermal vacuum chamber aiming at deriving nonlinearity</w:t>
      </w:r>
      <w:r w:rsidRPr="001B3E5B">
        <w:rPr>
          <w:rFonts w:eastAsia="SimSun" w:hint="eastAsia"/>
          <w:sz w:val="21"/>
          <w:lang w:eastAsia="zh-CN"/>
        </w:rPr>
        <w:t xml:space="preserve"> </w:t>
      </w:r>
      <w:r w:rsidRPr="001B3E5B">
        <w:rPr>
          <w:rFonts w:eastAsia="SimSun"/>
          <w:sz w:val="21"/>
          <w:lang w:eastAsia="zh-CN"/>
        </w:rPr>
        <w:t xml:space="preserve">coefficients of each band of microwave radiometer, and does not include the </w:t>
      </w:r>
      <w:proofErr w:type="gramStart"/>
      <w:r w:rsidRPr="001B3E5B">
        <w:rPr>
          <w:rFonts w:eastAsia="SimSun"/>
          <w:sz w:val="21"/>
          <w:lang w:eastAsia="zh-CN"/>
        </w:rPr>
        <w:t>process  on</w:t>
      </w:r>
      <w:proofErr w:type="gramEnd"/>
      <w:r w:rsidRPr="001B3E5B">
        <w:rPr>
          <w:rFonts w:eastAsia="SimSun"/>
          <w:sz w:val="21"/>
          <w:lang w:eastAsia="zh-CN"/>
        </w:rPr>
        <w:t xml:space="preserve"> how to generate the coefficients for on-board calibration.</w:t>
      </w:r>
      <w:bookmarkStart w:id="313" w:name="OLE_LINK344"/>
      <w:bookmarkStart w:id="314" w:name="OLE_LINK343"/>
    </w:p>
    <w:p w14:paraId="5934DD44" w14:textId="77777777" w:rsidR="00CE7843" w:rsidRDefault="00CE7843" w:rsidP="00CE7843">
      <w:pPr>
        <w:pStyle w:val="Heading4"/>
        <w:tabs>
          <w:tab w:val="clear" w:pos="1080"/>
          <w:tab w:val="left" w:pos="940"/>
          <w:tab w:val="left" w:pos="1930"/>
        </w:tabs>
        <w:spacing w:after="0" w:line="230" w:lineRule="exact"/>
      </w:pPr>
      <w:r>
        <w:t>V</w:t>
      </w:r>
      <w:r>
        <w:rPr>
          <w:rFonts w:hint="eastAsia"/>
        </w:rPr>
        <w:t>icarious calibration</w:t>
      </w:r>
    </w:p>
    <w:p w14:paraId="5C195065" w14:textId="77777777" w:rsidR="00CE7843" w:rsidRPr="001B3E5B" w:rsidRDefault="00CE7843" w:rsidP="00CE7843">
      <w:pPr>
        <w:spacing w:beforeLines="50" w:before="120" w:afterLines="50" w:after="120"/>
        <w:rPr>
          <w:sz w:val="21"/>
        </w:rPr>
      </w:pPr>
      <w:bookmarkStart w:id="315" w:name="_Toc514681946"/>
      <w:r w:rsidRPr="001B3E5B">
        <w:rPr>
          <w:sz w:val="21"/>
        </w:rPr>
        <w:t>V</w:t>
      </w:r>
      <w:r w:rsidRPr="001B3E5B">
        <w:rPr>
          <w:rFonts w:hint="eastAsia"/>
          <w:sz w:val="21"/>
        </w:rPr>
        <w:t>icarious calibration</w:t>
      </w:r>
      <w:bookmarkEnd w:id="315"/>
      <w:r w:rsidRPr="001B3E5B">
        <w:rPr>
          <w:sz w:val="21"/>
        </w:rPr>
        <w:t xml:space="preserve">, the validation using well-characterized, stable Earth targets, is a fall-back option when a satellite instrument cannot be directly traceable to an agreed reference standard, for example due to the absence of reliable on-board calibration device. Data records from past instruments can be “re-calibrated” retrospectively, if additional information </w:t>
      </w:r>
      <w:r w:rsidRPr="001B3E5B">
        <w:rPr>
          <w:sz w:val="20"/>
          <w:szCs w:val="21"/>
        </w:rPr>
        <w:t>on the state of these instruments becomes available, for example through comparison with reprocessed, we</w:t>
      </w:r>
      <w:r w:rsidRPr="001B3E5B">
        <w:rPr>
          <w:sz w:val="21"/>
        </w:rPr>
        <w:t>ll-known historical time series.</w:t>
      </w:r>
    </w:p>
    <w:p w14:paraId="522E1299" w14:textId="77777777" w:rsidR="00CE7843" w:rsidRPr="001B3E5B" w:rsidRDefault="00CE7843" w:rsidP="00CE7843">
      <w:pPr>
        <w:spacing w:beforeLines="50" w:before="120" w:afterLines="50" w:after="120"/>
        <w:rPr>
          <w:sz w:val="21"/>
        </w:rPr>
      </w:pPr>
      <w:r w:rsidRPr="001B3E5B">
        <w:rPr>
          <w:sz w:val="21"/>
        </w:rPr>
        <w:t xml:space="preserve">The vicarious calibration technique consists of three </w:t>
      </w:r>
      <w:proofErr w:type="gramStart"/>
      <w:r w:rsidRPr="001B3E5B">
        <w:rPr>
          <w:sz w:val="21"/>
        </w:rPr>
        <w:t>principle</w:t>
      </w:r>
      <w:proofErr w:type="gramEnd"/>
      <w:r w:rsidRPr="001B3E5B">
        <w:rPr>
          <w:sz w:val="21"/>
        </w:rPr>
        <w:t xml:space="preserve"> steps. First, calibration algorithms are coded up for each sensor. These algorithms convert raw (Level 0) radiometer digital counts into Level 1 radiometric antenna temperatures –by correcting for on board calibration and other instrumental effects – and then into Level 2 main beam averaged brightness temperatures – by correcting for antenna pattern and spacecraft attitude effects. The vicarious calibration data allows for the identification of errors in sensor calibration. The third step involves characterization of the calibration errors, typically by appropriate sorting and binning of the results of Step 2, followed </w:t>
      </w:r>
      <w:proofErr w:type="spellStart"/>
      <w:r w:rsidRPr="001B3E5B">
        <w:rPr>
          <w:sz w:val="21"/>
        </w:rPr>
        <w:t>byan</w:t>
      </w:r>
      <w:proofErr w:type="spellEnd"/>
      <w:r w:rsidRPr="001B3E5B">
        <w:rPr>
          <w:sz w:val="21"/>
        </w:rPr>
        <w:t xml:space="preserve"> iterative refinement of the Level 1 and Level 2 algorithms to remove the errors. Adequate characterization of the errors</w:t>
      </w:r>
      <w:r w:rsidRPr="001B3E5B">
        <w:rPr>
          <w:rFonts w:hint="eastAsia"/>
          <w:sz w:val="21"/>
          <w:lang w:eastAsia="zh-CN"/>
        </w:rPr>
        <w:t xml:space="preserve"> </w:t>
      </w:r>
      <w:r w:rsidRPr="001B3E5B">
        <w:rPr>
          <w:sz w:val="21"/>
        </w:rPr>
        <w:t>is critical to determine which part(s) of the algorithms should be adjusted.</w:t>
      </w:r>
    </w:p>
    <w:p w14:paraId="4C8C649A" w14:textId="77777777" w:rsidR="00CE7843" w:rsidRPr="001B3E5B" w:rsidRDefault="00CE7843" w:rsidP="00CE7843">
      <w:pPr>
        <w:rPr>
          <w:rFonts w:eastAsia="SimSun"/>
          <w:b/>
          <w:sz w:val="21"/>
          <w:lang w:eastAsia="zh-CN"/>
        </w:rPr>
      </w:pPr>
      <w:bookmarkStart w:id="316" w:name="_Toc514681948"/>
      <w:r w:rsidRPr="001B3E5B">
        <w:rPr>
          <w:rFonts w:eastAsia="SimSun" w:hint="eastAsia"/>
          <w:b/>
          <w:sz w:val="21"/>
          <w:lang w:eastAsia="zh-CN"/>
        </w:rPr>
        <w:t xml:space="preserve">(1) </w:t>
      </w:r>
      <w:r w:rsidRPr="001B3E5B">
        <w:rPr>
          <w:rFonts w:eastAsia="SimSun"/>
          <w:b/>
          <w:sz w:val="21"/>
          <w:lang w:eastAsia="zh-CN"/>
        </w:rPr>
        <w:t>C</w:t>
      </w:r>
      <w:r w:rsidRPr="001B3E5B">
        <w:rPr>
          <w:rFonts w:eastAsia="SimSun" w:hint="eastAsia"/>
          <w:b/>
          <w:sz w:val="21"/>
          <w:lang w:eastAsia="zh-CN"/>
        </w:rPr>
        <w:t xml:space="preserve">old-end </w:t>
      </w:r>
      <w:bookmarkStart w:id="317" w:name="OLE_LINK340"/>
      <w:r w:rsidRPr="001B3E5B">
        <w:rPr>
          <w:rFonts w:eastAsia="SimSun" w:hint="eastAsia"/>
          <w:b/>
          <w:sz w:val="21"/>
          <w:lang w:eastAsia="zh-CN"/>
        </w:rPr>
        <w:t>vicarious calibration</w:t>
      </w:r>
      <w:bookmarkEnd w:id="316"/>
      <w:bookmarkEnd w:id="317"/>
    </w:p>
    <w:p w14:paraId="40FC4CCD" w14:textId="77777777" w:rsidR="00CE7843" w:rsidRPr="001B3E5B" w:rsidRDefault="00CE7843" w:rsidP="00CE7843">
      <w:pPr>
        <w:spacing w:beforeLines="50" w:before="120" w:afterLines="50" w:after="120"/>
        <w:rPr>
          <w:sz w:val="21"/>
        </w:rPr>
      </w:pPr>
      <w:r w:rsidRPr="001B3E5B">
        <w:rPr>
          <w:sz w:val="21"/>
        </w:rPr>
        <w:t>The coldest possible brightness temperatures observed</w:t>
      </w:r>
      <w:r w:rsidRPr="001B3E5B">
        <w:rPr>
          <w:rFonts w:hint="eastAsia"/>
          <w:sz w:val="21"/>
          <w:lang w:eastAsia="zh-CN"/>
        </w:rPr>
        <w:t xml:space="preserve"> </w:t>
      </w:r>
      <w:r w:rsidRPr="001B3E5B">
        <w:rPr>
          <w:sz w:val="21"/>
        </w:rPr>
        <w:t>by a downward-looking microwave radiometer from space</w:t>
      </w:r>
      <w:r w:rsidRPr="001B3E5B">
        <w:rPr>
          <w:rFonts w:hint="eastAsia"/>
          <w:sz w:val="21"/>
          <w:lang w:eastAsia="zh-CN"/>
        </w:rPr>
        <w:t xml:space="preserve"> </w:t>
      </w:r>
      <w:r w:rsidRPr="001B3E5B">
        <w:rPr>
          <w:sz w:val="21"/>
        </w:rPr>
        <w:t>are often produced by calm oceans under cloud free skies and</w:t>
      </w:r>
      <w:r w:rsidRPr="001B3E5B">
        <w:rPr>
          <w:rFonts w:hint="eastAsia"/>
          <w:sz w:val="21"/>
          <w:lang w:eastAsia="zh-CN"/>
        </w:rPr>
        <w:t xml:space="preserve"> </w:t>
      </w:r>
      <w:r w:rsidRPr="001B3E5B">
        <w:rPr>
          <w:sz w:val="21"/>
        </w:rPr>
        <w:t>very low humidity. This set of conditions tends to occur with sufficient regularity that a</w:t>
      </w:r>
      <w:r w:rsidRPr="001B3E5B">
        <w:rPr>
          <w:rFonts w:hint="eastAsia"/>
          <w:sz w:val="21"/>
        </w:rPr>
        <w:t xml:space="preserve"> space-borne </w:t>
      </w:r>
      <w:r w:rsidRPr="001B3E5B">
        <w:rPr>
          <w:sz w:val="21"/>
        </w:rPr>
        <w:t>radiometer will accumulate</w:t>
      </w:r>
      <w:r w:rsidRPr="001B3E5B">
        <w:rPr>
          <w:rFonts w:hint="eastAsia"/>
          <w:sz w:val="21"/>
          <w:lang w:eastAsia="zh-CN"/>
        </w:rPr>
        <w:t xml:space="preserve"> </w:t>
      </w:r>
      <w:r w:rsidRPr="001B3E5B">
        <w:rPr>
          <w:sz w:val="21"/>
        </w:rPr>
        <w:t xml:space="preserve">a useful number of observations within a period of a few days to weeks. </w:t>
      </w:r>
    </w:p>
    <w:p w14:paraId="2A1B1AAF" w14:textId="77777777" w:rsidR="00CE7843" w:rsidRPr="001B3E5B" w:rsidRDefault="00CE7843" w:rsidP="00CE7843">
      <w:pPr>
        <w:rPr>
          <w:sz w:val="21"/>
        </w:rPr>
      </w:pPr>
      <w:bookmarkStart w:id="318" w:name="_Toc514681949"/>
      <w:r w:rsidRPr="001B3E5B">
        <w:rPr>
          <w:rFonts w:eastAsia="SimSun" w:hint="eastAsia"/>
          <w:b/>
          <w:sz w:val="21"/>
          <w:lang w:eastAsia="zh-CN"/>
        </w:rPr>
        <w:t>(2) Hot-end vicarious calibration</w:t>
      </w:r>
      <w:bookmarkEnd w:id="318"/>
    </w:p>
    <w:p w14:paraId="6CDB669E" w14:textId="77777777" w:rsidR="00CE7843" w:rsidRPr="001B3E5B" w:rsidRDefault="00CE7843" w:rsidP="00CE7843">
      <w:pPr>
        <w:spacing w:beforeLines="50" w:before="120" w:afterLines="50" w:after="120"/>
        <w:rPr>
          <w:sz w:val="21"/>
        </w:rPr>
      </w:pPr>
      <w:r w:rsidRPr="001B3E5B">
        <w:rPr>
          <w:sz w:val="21"/>
        </w:rPr>
        <w:lastRenderedPageBreak/>
        <w:t xml:space="preserve">An ideal </w:t>
      </w:r>
      <w:r w:rsidRPr="001B3E5B">
        <w:rPr>
          <w:rFonts w:hint="eastAsia"/>
          <w:sz w:val="21"/>
        </w:rPr>
        <w:t xml:space="preserve">hot-end </w:t>
      </w:r>
      <w:r w:rsidRPr="001B3E5B">
        <w:rPr>
          <w:sz w:val="21"/>
        </w:rPr>
        <w:t>target would be a large isothermal blackbody extending over the main beam of the</w:t>
      </w:r>
      <w:r w:rsidRPr="001B3E5B">
        <w:rPr>
          <w:rFonts w:hint="eastAsia"/>
          <w:sz w:val="21"/>
          <w:lang w:eastAsia="zh-CN"/>
        </w:rPr>
        <w:t xml:space="preserve"> </w:t>
      </w:r>
      <w:r w:rsidRPr="001B3E5B">
        <w:rPr>
          <w:sz w:val="21"/>
        </w:rPr>
        <w:t>Earth pointing antenna</w:t>
      </w:r>
      <w:r w:rsidRPr="001B3E5B">
        <w:rPr>
          <w:rFonts w:hint="eastAsia"/>
          <w:sz w:val="21"/>
        </w:rPr>
        <w:t>, such as the rain forest</w:t>
      </w:r>
      <w:r w:rsidRPr="001B3E5B">
        <w:rPr>
          <w:sz w:val="21"/>
        </w:rPr>
        <w:t>.</w:t>
      </w:r>
    </w:p>
    <w:p w14:paraId="37FC9A55" w14:textId="77777777" w:rsidR="00CE7843" w:rsidRDefault="00CE7843" w:rsidP="00CE7843">
      <w:pPr>
        <w:pStyle w:val="Heading4"/>
        <w:tabs>
          <w:tab w:val="clear" w:pos="1080"/>
          <w:tab w:val="left" w:pos="940"/>
          <w:tab w:val="left" w:pos="1930"/>
        </w:tabs>
        <w:spacing w:after="0" w:line="230" w:lineRule="exact"/>
      </w:pPr>
      <w:bookmarkStart w:id="319" w:name="_Toc514681950"/>
      <w:r>
        <w:t>Cross-calibration by simultaneous observations</w:t>
      </w:r>
      <w:bookmarkEnd w:id="319"/>
    </w:p>
    <w:p w14:paraId="70B98E1C" w14:textId="77777777" w:rsidR="00CE7843" w:rsidRPr="001B3E5B" w:rsidRDefault="00CE7843" w:rsidP="00CE7843">
      <w:pPr>
        <w:spacing w:beforeLines="50" w:before="120" w:afterLines="50" w:after="120"/>
        <w:rPr>
          <w:sz w:val="21"/>
        </w:rPr>
      </w:pPr>
      <w:r w:rsidRPr="001B3E5B">
        <w:rPr>
          <w:sz w:val="21"/>
        </w:rPr>
        <w:t>Cross-calibration of satellite instruments involves relating the measurements of one instrument to those of a high-quality, well</w:t>
      </w:r>
      <w:r w:rsidRPr="001B3E5B">
        <w:rPr>
          <w:rFonts w:hint="eastAsia"/>
          <w:sz w:val="21"/>
        </w:rPr>
        <w:t>-</w:t>
      </w:r>
      <w:r w:rsidRPr="001B3E5B">
        <w:rPr>
          <w:sz w:val="21"/>
        </w:rPr>
        <w:t xml:space="preserve">calibrated instrument serving as </w:t>
      </w:r>
      <w:r w:rsidRPr="001B3E5B">
        <w:rPr>
          <w:rFonts w:hint="eastAsia"/>
          <w:sz w:val="21"/>
        </w:rPr>
        <w:t xml:space="preserve">a </w:t>
      </w:r>
      <w:r w:rsidRPr="001B3E5B">
        <w:rPr>
          <w:sz w:val="21"/>
        </w:rPr>
        <w:t>reference.</w:t>
      </w:r>
    </w:p>
    <w:p w14:paraId="198DC335" w14:textId="77777777" w:rsidR="00CE7843" w:rsidRPr="001B3E5B" w:rsidRDefault="00CE7843" w:rsidP="00CE7843">
      <w:pPr>
        <w:spacing w:beforeLines="50" w:before="120" w:afterLines="50" w:after="120"/>
        <w:rPr>
          <w:sz w:val="21"/>
        </w:rPr>
      </w:pPr>
      <w:r w:rsidRPr="001B3E5B">
        <w:rPr>
          <w:sz w:val="21"/>
        </w:rPr>
        <w:t xml:space="preserve">Cross-calibration of instruments operated during the same period requires careful collocation wherein instrument outputs are compared when the instruments are viewing the same Earth scenes, at the same times, from the same viewing angles. </w:t>
      </w:r>
    </w:p>
    <w:p w14:paraId="6E86859E" w14:textId="77777777" w:rsidR="00CE7843" w:rsidRPr="001B3E5B" w:rsidRDefault="00CE7843" w:rsidP="00CE7843">
      <w:pPr>
        <w:spacing w:beforeLines="50" w:before="120" w:afterLines="50" w:after="120"/>
        <w:rPr>
          <w:sz w:val="21"/>
        </w:rPr>
      </w:pPr>
      <w:r w:rsidRPr="001B3E5B">
        <w:rPr>
          <w:sz w:val="21"/>
        </w:rPr>
        <w:t xml:space="preserve">An alternative approach for instrument Cross-calibration, which is less demanding in computation and applicable posteriori to long data series, is to simply compare the statistical distribution of overlapping time series of two satellite instrument data records without imposing individual matches of individual scenes. </w:t>
      </w:r>
    </w:p>
    <w:p w14:paraId="39C0F589" w14:textId="77777777" w:rsidR="00CE7843" w:rsidRDefault="00CE7843" w:rsidP="00CE7843">
      <w:pPr>
        <w:pStyle w:val="Heading4"/>
      </w:pPr>
      <w:r>
        <w:t>Absolute calibration</w:t>
      </w:r>
    </w:p>
    <w:p w14:paraId="3A985B6B" w14:textId="77777777" w:rsidR="00CE7843" w:rsidRPr="001B3E5B" w:rsidRDefault="00CE7843" w:rsidP="00CE7843">
      <w:pPr>
        <w:spacing w:beforeLines="50" w:before="120" w:afterLines="50" w:after="120"/>
        <w:rPr>
          <w:sz w:val="21"/>
        </w:rPr>
      </w:pPr>
      <w:r w:rsidRPr="001B3E5B">
        <w:rPr>
          <w:sz w:val="21"/>
        </w:rPr>
        <w:t>Based on</w:t>
      </w:r>
      <w:bookmarkStart w:id="320" w:name="OLE_LINK393"/>
      <w:bookmarkStart w:id="321" w:name="OLE_LINK394"/>
      <w:r w:rsidRPr="001B3E5B">
        <w:rPr>
          <w:sz w:val="21"/>
        </w:rPr>
        <w:t xml:space="preserve"> radiative transfer model</w:t>
      </w:r>
      <w:bookmarkEnd w:id="320"/>
      <w:bookmarkEnd w:id="321"/>
      <w:r w:rsidRPr="001B3E5B">
        <w:rPr>
          <w:sz w:val="21"/>
        </w:rPr>
        <w:t>, a radiometer observation simulation can be constructed, which include the effects of ocean or land surface and atmosphere parameters. A background</w:t>
      </w:r>
      <w:r w:rsidRPr="001B3E5B">
        <w:rPr>
          <w:rFonts w:hint="eastAsia"/>
          <w:sz w:val="21"/>
          <w:lang w:eastAsia="zh-CN"/>
        </w:rPr>
        <w:t xml:space="preserve"> </w:t>
      </w:r>
      <w:r w:rsidRPr="001B3E5B">
        <w:rPr>
          <w:sz w:val="21"/>
        </w:rPr>
        <w:t>TB field can be established from the Absolute calibration (also called OMB method) is used for deriving the difference between simulated and measured TB (from radiometer to be calibrated) to determine the bias and standard deviation of the radiometer TB measurements.</w:t>
      </w:r>
    </w:p>
    <w:p w14:paraId="01F7D8C3" w14:textId="77777777" w:rsidR="00CE7843" w:rsidRPr="001B3E5B" w:rsidRDefault="00CE7843" w:rsidP="00CE7843">
      <w:pPr>
        <w:spacing w:beforeLines="50" w:before="120" w:afterLines="50" w:after="120"/>
        <w:rPr>
          <w:rFonts w:eastAsia="SimSun"/>
          <w:sz w:val="21"/>
          <w:lang w:eastAsia="zh-CN"/>
        </w:rPr>
      </w:pPr>
      <w:r w:rsidRPr="001B3E5B">
        <w:rPr>
          <w:rFonts w:eastAsia="SimSun"/>
          <w:sz w:val="21"/>
          <w:lang w:eastAsia="zh-CN"/>
        </w:rPr>
        <w:t xml:space="preserve">Generally, </w:t>
      </w:r>
      <w:r w:rsidRPr="001B3E5B">
        <w:rPr>
          <w:sz w:val="21"/>
        </w:rPr>
        <w:t>absolute calibration</w:t>
      </w:r>
      <w:r w:rsidRPr="001B3E5B">
        <w:rPr>
          <w:rFonts w:eastAsia="SimSun"/>
          <w:sz w:val="21"/>
          <w:lang w:eastAsia="zh-CN"/>
        </w:rPr>
        <w:t xml:space="preserve"> usually use the ocean surface at clear sky for TB simulations, but the land surface of desert, </w:t>
      </w:r>
      <w:hyperlink r:id="rId52" w:anchor="en/zh/tropical%20rain%20forest" w:history="1">
        <w:r w:rsidRPr="001B3E5B">
          <w:rPr>
            <w:rFonts w:eastAsia="SimSun"/>
            <w:sz w:val="21"/>
            <w:lang w:eastAsia="zh-CN"/>
          </w:rPr>
          <w:t>tropical rain forest</w:t>
        </w:r>
      </w:hyperlink>
      <w:r w:rsidRPr="001B3E5B">
        <w:rPr>
          <w:rFonts w:eastAsia="SimSun"/>
          <w:sz w:val="21"/>
          <w:lang w:eastAsia="zh-CN"/>
        </w:rPr>
        <w:t xml:space="preserve"> and </w:t>
      </w:r>
      <w:hyperlink r:id="rId53" w:anchor="en/zh/Antarctic%20Ice%20Sheet" w:history="1">
        <w:r w:rsidRPr="001B3E5B">
          <w:rPr>
            <w:rFonts w:eastAsia="SimSun"/>
            <w:sz w:val="21"/>
            <w:lang w:eastAsia="zh-CN"/>
          </w:rPr>
          <w:t>Antarctic Ice Sheet</w:t>
        </w:r>
      </w:hyperlink>
      <w:r w:rsidRPr="001B3E5B">
        <w:rPr>
          <w:rFonts w:eastAsia="SimSun"/>
          <w:sz w:val="21"/>
          <w:lang w:eastAsia="zh-CN"/>
        </w:rPr>
        <w:t xml:space="preserve"> are also used for warm TB calibrations.</w:t>
      </w:r>
    </w:p>
    <w:p w14:paraId="1C436FDB" w14:textId="77777777" w:rsidR="00CE7843" w:rsidRDefault="00CE7843" w:rsidP="00CE7843">
      <w:pPr>
        <w:pStyle w:val="Heading3"/>
      </w:pPr>
      <w:bookmarkStart w:id="322" w:name="_Toc33113567"/>
      <w:bookmarkEnd w:id="313"/>
      <w:bookmarkEnd w:id="314"/>
      <w:r>
        <w:t>TB true value</w:t>
      </w:r>
      <w:bookmarkStart w:id="323" w:name="OLE_LINK345"/>
      <w:r>
        <w:t xml:space="preserve"> </w:t>
      </w:r>
      <w:r>
        <w:rPr>
          <w:rFonts w:hint="eastAsia"/>
        </w:rPr>
        <w:t>class diagram</w:t>
      </w:r>
      <w:bookmarkEnd w:id="322"/>
      <w:bookmarkEnd w:id="323"/>
    </w:p>
    <w:p w14:paraId="6226F52F" w14:textId="77777777" w:rsidR="00CE7843" w:rsidRPr="001B3E5B" w:rsidRDefault="00CE7843" w:rsidP="00CE7843">
      <w:pPr>
        <w:spacing w:beforeLines="50" w:before="120" w:afterLines="50" w:after="120"/>
        <w:rPr>
          <w:rFonts w:eastAsia="SimSun"/>
          <w:sz w:val="21"/>
          <w:lang w:eastAsia="zh-CN"/>
        </w:rPr>
      </w:pPr>
      <w:bookmarkStart w:id="324" w:name="OLE_LINK417"/>
      <w:bookmarkStart w:id="325" w:name="OLE_LINK418"/>
      <w:r w:rsidRPr="001B3E5B">
        <w:rPr>
          <w:rFonts w:eastAsia="SimSun"/>
          <w:sz w:val="21"/>
          <w:lang w:eastAsia="zh-CN"/>
        </w:rPr>
        <w:t>Figure 9 depicts the class diagram of TB true value which plays an essential role in the TB calibration / validation and provide data for validating TB.</w:t>
      </w:r>
      <w:bookmarkEnd w:id="324"/>
      <w:bookmarkEnd w:id="325"/>
      <w:r w:rsidRPr="001B3E5B">
        <w:rPr>
          <w:rFonts w:eastAsia="SimSun"/>
          <w:sz w:val="21"/>
          <w:lang w:eastAsia="zh-CN"/>
        </w:rPr>
        <w:t xml:space="preserve"> </w:t>
      </w:r>
    </w:p>
    <w:p w14:paraId="0B98E7A4" w14:textId="77777777" w:rsidR="00CE7843" w:rsidRPr="001B3E5B" w:rsidRDefault="00CE7843" w:rsidP="00CE7843">
      <w:pPr>
        <w:pStyle w:val="Requirement"/>
        <w:spacing w:beforeLines="50" w:before="120" w:afterLines="50" w:after="120"/>
        <w:rPr>
          <w:rFonts w:eastAsia="SimSun"/>
          <w:sz w:val="22"/>
          <w:lang w:eastAsia="zh-CN"/>
        </w:rPr>
      </w:pPr>
      <w:r w:rsidRPr="001B3E5B">
        <w:rPr>
          <w:sz w:val="22"/>
        </w:rPr>
        <w:t>/req/specification/</w:t>
      </w:r>
      <w:proofErr w:type="spellStart"/>
      <w:r w:rsidRPr="001B3E5B">
        <w:rPr>
          <w:sz w:val="22"/>
        </w:rPr>
        <w:t>TB</w:t>
      </w:r>
      <w:r w:rsidRPr="001B3E5B">
        <w:rPr>
          <w:rFonts w:eastAsia="SimSun" w:hint="eastAsia"/>
          <w:sz w:val="22"/>
          <w:lang w:eastAsia="zh-CN"/>
        </w:rPr>
        <w:t>Tru</w:t>
      </w:r>
      <w:r w:rsidRPr="001B3E5B">
        <w:rPr>
          <w:rFonts w:eastAsia="SimSun"/>
          <w:sz w:val="22"/>
          <w:lang w:eastAsia="zh-CN"/>
        </w:rPr>
        <w:t>e</w:t>
      </w:r>
      <w:r w:rsidRPr="001B3E5B">
        <w:rPr>
          <w:rFonts w:eastAsia="SimSun" w:hint="eastAsia"/>
          <w:sz w:val="22"/>
          <w:lang w:eastAsia="zh-CN"/>
        </w:rPr>
        <w:t>Value</w:t>
      </w:r>
      <w:proofErr w:type="spellEnd"/>
      <w:r w:rsidRPr="001B3E5B">
        <w:rPr>
          <w:sz w:val="22"/>
        </w:rPr>
        <w:t xml:space="preserve">: </w:t>
      </w:r>
      <w:r w:rsidRPr="001B3E5B">
        <w:rPr>
          <w:sz w:val="22"/>
        </w:rPr>
        <w:br/>
      </w:r>
      <w:r w:rsidRPr="001B3E5B">
        <w:rPr>
          <w:rFonts w:eastAsia="SimSun"/>
          <w:sz w:val="22"/>
          <w:lang w:eastAsia="zh-CN"/>
        </w:rPr>
        <w:t>The classes shown in Figure 9, their attributes and their associations shall be used as described in the data dictionary of B.8,</w:t>
      </w:r>
      <w:r w:rsidRPr="001B3E5B">
        <w:rPr>
          <w:sz w:val="22"/>
        </w:rPr>
        <w:t xml:space="preserve"> </w:t>
      </w:r>
      <w:r w:rsidRPr="001B3E5B">
        <w:rPr>
          <w:rFonts w:eastAsia="SimSun"/>
          <w:sz w:val="22"/>
          <w:lang w:eastAsia="zh-CN"/>
        </w:rPr>
        <w:t>B.9.6</w:t>
      </w:r>
      <w:r w:rsidRPr="001B3E5B">
        <w:rPr>
          <w:rFonts w:eastAsia="SimSun" w:hint="eastAsia"/>
          <w:sz w:val="22"/>
          <w:lang w:eastAsia="zh-CN"/>
        </w:rPr>
        <w:t>,</w:t>
      </w:r>
      <w:r w:rsidRPr="001B3E5B">
        <w:rPr>
          <w:sz w:val="22"/>
        </w:rPr>
        <w:t xml:space="preserve"> </w:t>
      </w:r>
      <w:r w:rsidRPr="001B3E5B">
        <w:rPr>
          <w:rFonts w:eastAsia="SimSun"/>
          <w:sz w:val="22"/>
          <w:lang w:eastAsia="zh-CN"/>
        </w:rPr>
        <w:t>B.9.7, B.9.8, B.9.9 and B.9.10.</w:t>
      </w:r>
    </w:p>
    <w:p w14:paraId="03FB30B6"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class </w:t>
      </w:r>
      <w:proofErr w:type="spellStart"/>
      <w:r w:rsidRPr="001B3E5B">
        <w:rPr>
          <w:sz w:val="21"/>
        </w:rPr>
        <w:t>CA_TB</w:t>
      </w:r>
      <w:r w:rsidRPr="001B3E5B">
        <w:rPr>
          <w:rFonts w:eastAsia="SimSun" w:hint="eastAsia"/>
          <w:sz w:val="21"/>
          <w:lang w:eastAsia="zh-CN"/>
        </w:rPr>
        <w:t>TrueValue</w:t>
      </w:r>
      <w:proofErr w:type="spellEnd"/>
      <w:r w:rsidRPr="001B3E5B">
        <w:rPr>
          <w:sz w:val="21"/>
        </w:rPr>
        <w:t xml:space="preserve"> contains all information about the</w:t>
      </w:r>
      <w:r w:rsidRPr="001B3E5B">
        <w:rPr>
          <w:rFonts w:eastAsia="SimSun"/>
          <w:sz w:val="21"/>
          <w:lang w:eastAsia="zh-CN"/>
        </w:rPr>
        <w:t xml:space="preserve"> TB </w:t>
      </w:r>
      <w:r w:rsidRPr="001B3E5B">
        <w:rPr>
          <w:rFonts w:eastAsia="SimSun" w:hint="eastAsia"/>
          <w:sz w:val="21"/>
          <w:lang w:eastAsia="zh-CN"/>
        </w:rPr>
        <w:t>true</w:t>
      </w:r>
      <w:r w:rsidRPr="001B3E5B">
        <w:rPr>
          <w:sz w:val="21"/>
        </w:rPr>
        <w:t xml:space="preserve"> val</w:t>
      </w:r>
      <w:r w:rsidRPr="001B3E5B">
        <w:rPr>
          <w:rFonts w:hint="eastAsia"/>
          <w:sz w:val="21"/>
        </w:rPr>
        <w:t>ue</w:t>
      </w:r>
      <w:r w:rsidRPr="001B3E5B">
        <w:rPr>
          <w:sz w:val="21"/>
        </w:rPr>
        <w:t xml:space="preserve">. </w:t>
      </w:r>
      <w:proofErr w:type="spellStart"/>
      <w:r w:rsidRPr="001B3E5B">
        <w:rPr>
          <w:sz w:val="21"/>
        </w:rPr>
        <w:t>CA_TB</w:t>
      </w:r>
      <w:r w:rsidRPr="001B3E5B">
        <w:rPr>
          <w:rFonts w:hint="eastAsia"/>
          <w:sz w:val="21"/>
        </w:rPr>
        <w:t>TrueValue</w:t>
      </w:r>
      <w:proofErr w:type="spellEnd"/>
      <w:r w:rsidRPr="001B3E5B">
        <w:rPr>
          <w:rFonts w:hint="eastAsia"/>
          <w:sz w:val="21"/>
        </w:rPr>
        <w:t xml:space="preserve"> is the </w:t>
      </w:r>
      <w:r>
        <w:rPr>
          <w:sz w:val="21"/>
        </w:rPr>
        <w:t>parent class</w:t>
      </w:r>
      <w:r w:rsidRPr="001B3E5B">
        <w:rPr>
          <w:rFonts w:hint="eastAsia"/>
          <w:sz w:val="21"/>
        </w:rPr>
        <w:t xml:space="preserve"> of the following </w:t>
      </w:r>
      <w:r w:rsidRPr="001B3E5B">
        <w:rPr>
          <w:sz w:val="21"/>
        </w:rPr>
        <w:t>th</w:t>
      </w:r>
      <w:r w:rsidRPr="001B3E5B">
        <w:rPr>
          <w:rFonts w:hint="eastAsia"/>
          <w:sz w:val="21"/>
        </w:rPr>
        <w:t>r</w:t>
      </w:r>
      <w:r w:rsidRPr="001B3E5B">
        <w:rPr>
          <w:sz w:val="21"/>
        </w:rPr>
        <w:t>ee</w:t>
      </w:r>
      <w:r w:rsidRPr="001B3E5B">
        <w:rPr>
          <w:rFonts w:hint="eastAsia"/>
          <w:sz w:val="21"/>
        </w:rPr>
        <w:t xml:space="preserve"> </w:t>
      </w:r>
      <w:r>
        <w:rPr>
          <w:sz w:val="21"/>
        </w:rPr>
        <w:t>sub</w:t>
      </w:r>
      <w:r w:rsidRPr="001B3E5B">
        <w:rPr>
          <w:rFonts w:hint="eastAsia"/>
          <w:sz w:val="21"/>
        </w:rPr>
        <w:t xml:space="preserve">classes: </w:t>
      </w:r>
      <w:proofErr w:type="spellStart"/>
      <w:r w:rsidRPr="001B3E5B">
        <w:rPr>
          <w:sz w:val="21"/>
        </w:rPr>
        <w:t>CA_</w:t>
      </w:r>
      <w:r w:rsidRPr="001B3E5B">
        <w:rPr>
          <w:rFonts w:hint="eastAsia"/>
          <w:sz w:val="21"/>
        </w:rPr>
        <w:t>V</w:t>
      </w:r>
      <w:r w:rsidRPr="001B3E5B">
        <w:rPr>
          <w:sz w:val="21"/>
        </w:rPr>
        <w:t>icarious</w:t>
      </w:r>
      <w:r w:rsidRPr="001B3E5B">
        <w:rPr>
          <w:rFonts w:hint="eastAsia"/>
          <w:sz w:val="21"/>
        </w:rPr>
        <w:t>C</w:t>
      </w:r>
      <w:r w:rsidRPr="001B3E5B">
        <w:rPr>
          <w:sz w:val="21"/>
        </w:rPr>
        <w:t>alibrationTrueValue</w:t>
      </w:r>
      <w:proofErr w:type="spellEnd"/>
      <w:r w:rsidRPr="001B3E5B">
        <w:rPr>
          <w:rFonts w:hint="eastAsia"/>
          <w:sz w:val="21"/>
        </w:rPr>
        <w:t xml:space="preserve">, </w:t>
      </w:r>
      <w:proofErr w:type="spellStart"/>
      <w:r w:rsidRPr="001B3E5B">
        <w:rPr>
          <w:sz w:val="21"/>
        </w:rPr>
        <w:t>CA_</w:t>
      </w:r>
      <w:r w:rsidRPr="001B3E5B">
        <w:rPr>
          <w:rFonts w:hint="eastAsia"/>
          <w:sz w:val="21"/>
        </w:rPr>
        <w:t>Cross</w:t>
      </w:r>
      <w:r w:rsidRPr="001B3E5B">
        <w:rPr>
          <w:sz w:val="21"/>
        </w:rPr>
        <w:t>Calibration</w:t>
      </w:r>
      <w:bookmarkStart w:id="326" w:name="OLE_LINK341"/>
      <w:bookmarkStart w:id="327" w:name="OLE_LINK342"/>
      <w:r w:rsidRPr="001B3E5B">
        <w:rPr>
          <w:sz w:val="21"/>
        </w:rPr>
        <w:t>TrueValue</w:t>
      </w:r>
      <w:bookmarkEnd w:id="326"/>
      <w:bookmarkEnd w:id="327"/>
      <w:proofErr w:type="spellEnd"/>
      <w:r w:rsidRPr="001B3E5B">
        <w:rPr>
          <w:rFonts w:hint="eastAsia"/>
          <w:sz w:val="21"/>
        </w:rPr>
        <w:t xml:space="preserve"> and </w:t>
      </w:r>
      <w:proofErr w:type="spellStart"/>
      <w:r w:rsidRPr="001B3E5B">
        <w:rPr>
          <w:sz w:val="21"/>
        </w:rPr>
        <w:t>CA_AbsoluteCalibrationTrueValue</w:t>
      </w:r>
      <w:proofErr w:type="spellEnd"/>
      <w:r w:rsidRPr="001B3E5B">
        <w:rPr>
          <w:rFonts w:hint="eastAsia"/>
          <w:sz w:val="21"/>
        </w:rPr>
        <w:t xml:space="preserve">. Each </w:t>
      </w:r>
      <w:r>
        <w:rPr>
          <w:sz w:val="21"/>
        </w:rPr>
        <w:t>sub</w:t>
      </w:r>
      <w:r w:rsidRPr="001B3E5B">
        <w:rPr>
          <w:rFonts w:hint="eastAsia"/>
          <w:sz w:val="21"/>
        </w:rPr>
        <w:t>class correspon</w:t>
      </w:r>
      <w:r w:rsidRPr="001B3E5B">
        <w:rPr>
          <w:sz w:val="21"/>
        </w:rPr>
        <w:t>d</w:t>
      </w:r>
      <w:r w:rsidRPr="001B3E5B">
        <w:rPr>
          <w:rFonts w:hint="eastAsia"/>
          <w:sz w:val="21"/>
        </w:rPr>
        <w:t xml:space="preserve">s to a certain calibration / validation method described in section </w:t>
      </w:r>
      <w:r>
        <w:rPr>
          <w:sz w:val="21"/>
        </w:rPr>
        <w:t>7</w:t>
      </w:r>
      <w:r w:rsidRPr="001B3E5B">
        <w:rPr>
          <w:rFonts w:hint="eastAsia"/>
          <w:sz w:val="21"/>
        </w:rPr>
        <w:t>.</w:t>
      </w:r>
      <w:r w:rsidRPr="001B3E5B">
        <w:rPr>
          <w:sz w:val="21"/>
        </w:rPr>
        <w:t>4</w:t>
      </w:r>
      <w:r w:rsidRPr="001B3E5B">
        <w:rPr>
          <w:rFonts w:hint="eastAsia"/>
          <w:sz w:val="21"/>
        </w:rPr>
        <w:t>.2.</w:t>
      </w:r>
      <w:r>
        <w:rPr>
          <w:sz w:val="21"/>
        </w:rPr>
        <w:t xml:space="preserve"> The attributes </w:t>
      </w:r>
      <w:proofErr w:type="spellStart"/>
      <w:r>
        <w:rPr>
          <w:sz w:val="21"/>
        </w:rPr>
        <w:t>TBTrueValue</w:t>
      </w:r>
      <w:proofErr w:type="spellEnd"/>
      <w:r>
        <w:rPr>
          <w:sz w:val="21"/>
        </w:rPr>
        <w:t xml:space="preserve"> and uncertainty in any subclass can be assigned to the class </w:t>
      </w:r>
      <w:proofErr w:type="spellStart"/>
      <w:r w:rsidRPr="001B3E5B">
        <w:rPr>
          <w:sz w:val="21"/>
        </w:rPr>
        <w:t>CA_TB</w:t>
      </w:r>
      <w:r w:rsidRPr="001B3E5B">
        <w:rPr>
          <w:rFonts w:hint="eastAsia"/>
          <w:sz w:val="21"/>
        </w:rPr>
        <w:t>TrueValue</w:t>
      </w:r>
      <w:proofErr w:type="spellEnd"/>
      <w:r>
        <w:rPr>
          <w:sz w:val="21"/>
        </w:rPr>
        <w:t xml:space="preserve"> as required.</w:t>
      </w:r>
    </w:p>
    <w:p w14:paraId="56885716" w14:textId="77777777" w:rsidR="00CE7843" w:rsidRDefault="00CE7843" w:rsidP="00CE7843">
      <w:pPr>
        <w:pStyle w:val="Caption"/>
        <w:jc w:val="center"/>
      </w:pPr>
      <w:bookmarkStart w:id="328" w:name="OLE_LINK420"/>
    </w:p>
    <w:p w14:paraId="4781BDD5" w14:textId="77777777" w:rsidR="00CE7843" w:rsidRDefault="00CE7843" w:rsidP="00CE7843">
      <w:pPr>
        <w:pStyle w:val="Caption"/>
        <w:jc w:val="center"/>
      </w:pPr>
      <w:r>
        <w:rPr>
          <w:noProof/>
          <w:lang w:eastAsia="zh-CN"/>
        </w:rPr>
        <w:lastRenderedPageBreak/>
        <w:drawing>
          <wp:inline distT="0" distB="0" distL="0" distR="0" wp14:anchorId="32C13A8F" wp14:editId="39F0591D">
            <wp:extent cx="6182995" cy="583184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182995" cy="5831840"/>
                    </a:xfrm>
                    <a:prstGeom prst="rect">
                      <a:avLst/>
                    </a:prstGeom>
                    <a:noFill/>
                    <a:ln>
                      <a:noFill/>
                    </a:ln>
                  </pic:spPr>
                </pic:pic>
              </a:graphicData>
            </a:graphic>
          </wp:inline>
        </w:drawing>
      </w:r>
    </w:p>
    <w:p w14:paraId="575C8239" w14:textId="77777777" w:rsidR="00CE7843" w:rsidRDefault="00CE7843" w:rsidP="00CE7843">
      <w:pPr>
        <w:pStyle w:val="Caption"/>
        <w:jc w:val="center"/>
      </w:pPr>
      <w:r>
        <w:t xml:space="preserve">Figure </w:t>
      </w:r>
      <w:r>
        <w:rPr>
          <w:rFonts w:eastAsia="SimSun"/>
          <w:lang w:eastAsia="zh-CN"/>
        </w:rPr>
        <w:t xml:space="preserve">9 </w:t>
      </w:r>
      <w:r>
        <w:t xml:space="preserve">– </w:t>
      </w:r>
      <w:proofErr w:type="spellStart"/>
      <w:r>
        <w:t>CA_TB</w:t>
      </w:r>
      <w:r>
        <w:rPr>
          <w:rFonts w:eastAsia="SimSun" w:hint="eastAsia"/>
          <w:lang w:eastAsia="zh-CN"/>
        </w:rPr>
        <w:t>Tru</w:t>
      </w:r>
      <w:r>
        <w:rPr>
          <w:rFonts w:eastAsia="SimSun"/>
          <w:lang w:eastAsia="zh-CN"/>
        </w:rPr>
        <w:t>e</w:t>
      </w:r>
      <w:r>
        <w:rPr>
          <w:rFonts w:eastAsia="SimSun" w:hint="eastAsia"/>
          <w:lang w:eastAsia="zh-CN"/>
        </w:rPr>
        <w:t>Value</w:t>
      </w:r>
      <w:proofErr w:type="spellEnd"/>
      <w:r>
        <w:rPr>
          <w:rFonts w:eastAsia="SimSun" w:cs="Times New Roman" w:hint="eastAsia"/>
          <w:sz w:val="21"/>
          <w:lang w:eastAsia="zh-CN"/>
        </w:rPr>
        <w:t xml:space="preserve"> class diagram</w:t>
      </w:r>
      <w:bookmarkStart w:id="329" w:name="OLE_LINK71"/>
      <w:bookmarkStart w:id="330" w:name="OLE_LINK95"/>
      <w:bookmarkEnd w:id="328"/>
    </w:p>
    <w:p w14:paraId="12FCA97D" w14:textId="77777777" w:rsidR="00CE7843" w:rsidRDefault="00CE7843" w:rsidP="00CE7843">
      <w:pPr>
        <w:pStyle w:val="Heading4"/>
        <w:tabs>
          <w:tab w:val="clear" w:pos="1080"/>
          <w:tab w:val="left" w:pos="940"/>
          <w:tab w:val="left" w:pos="1930"/>
        </w:tabs>
        <w:spacing w:after="0" w:line="230" w:lineRule="exact"/>
      </w:pPr>
      <w:bookmarkStart w:id="331" w:name="OLE_LINK357"/>
      <w:r>
        <w:t>V</w:t>
      </w:r>
      <w:r>
        <w:rPr>
          <w:rFonts w:hint="eastAsia"/>
        </w:rPr>
        <w:t>icarious</w:t>
      </w:r>
      <w:bookmarkEnd w:id="331"/>
      <w:r>
        <w:rPr>
          <w:rFonts w:hint="eastAsia"/>
        </w:rPr>
        <w:t xml:space="preserve"> </w:t>
      </w:r>
      <w:bookmarkStart w:id="332" w:name="OLE_LINK366"/>
      <w:bookmarkStart w:id="333" w:name="OLE_LINK364"/>
      <w:bookmarkStart w:id="334" w:name="OLE_LINK363"/>
      <w:bookmarkStart w:id="335" w:name="OLE_LINK365"/>
      <w:bookmarkStart w:id="336" w:name="OLE_LINK358"/>
      <w:bookmarkStart w:id="337" w:name="OLE_LINK359"/>
      <w:bookmarkStart w:id="338" w:name="OLE_LINK367"/>
      <w:bookmarkStart w:id="339" w:name="OLE_LINK368"/>
      <w:r>
        <w:t>calibration true</w:t>
      </w:r>
      <w:r>
        <w:rPr>
          <w:rFonts w:hint="eastAsia"/>
        </w:rPr>
        <w:t xml:space="preserve"> v</w:t>
      </w:r>
      <w:r>
        <w:t>alue</w:t>
      </w:r>
      <w:bookmarkEnd w:id="332"/>
      <w:bookmarkEnd w:id="333"/>
      <w:bookmarkEnd w:id="334"/>
      <w:bookmarkEnd w:id="335"/>
      <w:r>
        <w:rPr>
          <w:rFonts w:hint="eastAsia"/>
        </w:rPr>
        <w:t xml:space="preserve"> class diagram</w:t>
      </w:r>
      <w:bookmarkEnd w:id="336"/>
      <w:bookmarkEnd w:id="337"/>
    </w:p>
    <w:p w14:paraId="01FEDFA7" w14:textId="77777777" w:rsidR="00CE7843" w:rsidRPr="001B3E5B" w:rsidRDefault="00CE7843" w:rsidP="00CE7843">
      <w:pPr>
        <w:spacing w:beforeLines="50" w:before="120" w:afterLines="50" w:after="120"/>
        <w:rPr>
          <w:sz w:val="21"/>
        </w:rPr>
      </w:pPr>
      <w:bookmarkStart w:id="340" w:name="OLE_LINK360"/>
      <w:bookmarkStart w:id="341" w:name="OLE_LINK361"/>
      <w:bookmarkEnd w:id="338"/>
      <w:bookmarkEnd w:id="339"/>
      <w:r w:rsidRPr="001B3E5B">
        <w:rPr>
          <w:sz w:val="21"/>
        </w:rPr>
        <w:t xml:space="preserve">The class </w:t>
      </w:r>
      <w:proofErr w:type="spellStart"/>
      <w:r w:rsidRPr="001B3E5B">
        <w:rPr>
          <w:sz w:val="21"/>
        </w:rPr>
        <w:t>CA_VicariousCalibrationTrueValue</w:t>
      </w:r>
      <w:proofErr w:type="spellEnd"/>
      <w:r w:rsidRPr="001B3E5B">
        <w:rPr>
          <w:sz w:val="21"/>
        </w:rPr>
        <w:t xml:space="preserve"> contains all information about the </w:t>
      </w:r>
      <w:r w:rsidRPr="001B3E5B">
        <w:rPr>
          <w:rFonts w:eastAsia="SimSun" w:hint="eastAsia"/>
          <w:sz w:val="21"/>
          <w:lang w:eastAsia="zh-CN"/>
        </w:rPr>
        <w:t>v</w:t>
      </w:r>
      <w:r w:rsidRPr="001B3E5B">
        <w:rPr>
          <w:rFonts w:eastAsia="SimSun"/>
          <w:sz w:val="21"/>
          <w:lang w:eastAsia="zh-CN"/>
        </w:rPr>
        <w:t xml:space="preserve">icarious calibration </w:t>
      </w:r>
      <w:r w:rsidRPr="001B3E5B">
        <w:rPr>
          <w:rFonts w:eastAsia="SimSun" w:hint="eastAsia"/>
          <w:sz w:val="21"/>
          <w:lang w:eastAsia="zh-CN"/>
        </w:rPr>
        <w:t xml:space="preserve">TB </w:t>
      </w:r>
      <w:r w:rsidRPr="001B3E5B">
        <w:rPr>
          <w:rFonts w:eastAsia="SimSun"/>
          <w:sz w:val="21"/>
          <w:lang w:eastAsia="zh-CN"/>
        </w:rPr>
        <w:t>true value</w:t>
      </w:r>
      <w:r w:rsidRPr="001B3E5B">
        <w:rPr>
          <w:rFonts w:eastAsia="SimSun" w:hint="eastAsia"/>
          <w:sz w:val="21"/>
          <w:lang w:eastAsia="zh-CN"/>
        </w:rPr>
        <w:t>s</w:t>
      </w:r>
      <w:r w:rsidRPr="001B3E5B">
        <w:rPr>
          <w:sz w:val="21"/>
        </w:rPr>
        <w:t>.</w:t>
      </w:r>
    </w:p>
    <w:p w14:paraId="29D6C8D6"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sz w:val="21"/>
          <w:lang w:eastAsia="zh-CN"/>
        </w:rPr>
        <w:t>hot</w:t>
      </w:r>
      <w:r w:rsidRPr="001B3E5B">
        <w:rPr>
          <w:rFonts w:eastAsia="SimSun" w:hint="eastAsia"/>
          <w:sz w:val="21"/>
          <w:lang w:eastAsia="zh-CN"/>
        </w:rPr>
        <w:t>End</w:t>
      </w:r>
      <w:bookmarkStart w:id="342" w:name="_Hlk33052274"/>
      <w:r w:rsidRPr="001B3E5B">
        <w:rPr>
          <w:sz w:val="21"/>
        </w:rPr>
        <w:t>TBInformation</w:t>
      </w:r>
      <w:bookmarkEnd w:id="342"/>
      <w:proofErr w:type="spellEnd"/>
      <w:r w:rsidRPr="001B3E5B">
        <w:rPr>
          <w:rFonts w:eastAsia="SimSun"/>
          <w:sz w:val="21"/>
          <w:lang w:eastAsia="zh-CN"/>
        </w:rPr>
        <w:t xml:space="preserve"> defines the TB information </w:t>
      </w:r>
      <w:r w:rsidRPr="001B3E5B">
        <w:rPr>
          <w:rFonts w:eastAsia="SimSun" w:hint="eastAsia"/>
          <w:sz w:val="21"/>
          <w:lang w:eastAsia="zh-CN"/>
        </w:rPr>
        <w:t>(</w:t>
      </w:r>
      <w:r w:rsidRPr="001B3E5B">
        <w:rPr>
          <w:rFonts w:eastAsia="SimSun"/>
          <w:sz w:val="21"/>
          <w:lang w:eastAsia="zh-CN"/>
        </w:rPr>
        <w:t>including at least the TB, the TB bias and the TB uncertainty</w:t>
      </w:r>
      <w:r w:rsidRPr="001B3E5B">
        <w:rPr>
          <w:rFonts w:eastAsia="SimSun" w:hint="eastAsia"/>
          <w:sz w:val="21"/>
          <w:lang w:eastAsia="zh-CN"/>
        </w:rPr>
        <w:t>)</w:t>
      </w:r>
      <w:r w:rsidRPr="001B3E5B">
        <w:rPr>
          <w:rFonts w:eastAsia="SimSun"/>
          <w:sz w:val="21"/>
          <w:lang w:eastAsia="zh-CN"/>
        </w:rPr>
        <w:t xml:space="preserve"> of the </w:t>
      </w:r>
      <w:proofErr w:type="gramStart"/>
      <w:r w:rsidRPr="001B3E5B">
        <w:rPr>
          <w:rFonts w:eastAsia="SimSun"/>
          <w:sz w:val="21"/>
          <w:lang w:eastAsia="zh-CN"/>
        </w:rPr>
        <w:t>hot</w:t>
      </w:r>
      <w:r w:rsidRPr="001B3E5B">
        <w:rPr>
          <w:rFonts w:eastAsia="SimSun" w:hint="eastAsia"/>
          <w:sz w:val="21"/>
          <w:lang w:eastAsia="zh-CN"/>
        </w:rPr>
        <w:t>-end</w:t>
      </w:r>
      <w:proofErr w:type="gramEnd"/>
      <w:r w:rsidRPr="001B3E5B">
        <w:rPr>
          <w:rFonts w:eastAsia="SimSun"/>
          <w:sz w:val="21"/>
          <w:lang w:eastAsia="zh-CN"/>
        </w:rPr>
        <w:t xml:space="preserve">. </w:t>
      </w:r>
    </w:p>
    <w:p w14:paraId="2FE371F1" w14:textId="77777777" w:rsidR="00CE7843" w:rsidRPr="001B3E5B" w:rsidRDefault="00CE7843" w:rsidP="00CE7843">
      <w:pPr>
        <w:spacing w:beforeLines="50" w:before="120" w:afterLines="50" w:after="120"/>
        <w:rPr>
          <w:sz w:val="21"/>
        </w:rPr>
      </w:pPr>
      <w:r w:rsidRPr="001B3E5B">
        <w:rPr>
          <w:sz w:val="21"/>
        </w:rPr>
        <w:t xml:space="preserve">The attribute </w:t>
      </w:r>
      <w:proofErr w:type="spellStart"/>
      <w:r w:rsidRPr="001B3E5B">
        <w:rPr>
          <w:rFonts w:eastAsia="SimSun"/>
          <w:sz w:val="21"/>
          <w:lang w:eastAsia="zh-CN"/>
        </w:rPr>
        <w:t>cold</w:t>
      </w:r>
      <w:r w:rsidRPr="001B3E5B">
        <w:rPr>
          <w:rFonts w:eastAsia="SimSun" w:hint="eastAsia"/>
          <w:sz w:val="21"/>
          <w:lang w:eastAsia="zh-CN"/>
        </w:rPr>
        <w:t>End</w:t>
      </w:r>
      <w:r w:rsidRPr="001B3E5B">
        <w:rPr>
          <w:sz w:val="21"/>
        </w:rPr>
        <w:t>TBInformation</w:t>
      </w:r>
      <w:proofErr w:type="spellEnd"/>
      <w:r w:rsidRPr="001B3E5B">
        <w:rPr>
          <w:sz w:val="21"/>
        </w:rPr>
        <w:t xml:space="preserve"> defines the TB information </w:t>
      </w:r>
      <w:r w:rsidRPr="001B3E5B">
        <w:rPr>
          <w:rFonts w:eastAsia="SimSun" w:hint="eastAsia"/>
          <w:sz w:val="21"/>
          <w:lang w:eastAsia="zh-CN"/>
        </w:rPr>
        <w:t>(</w:t>
      </w:r>
      <w:r w:rsidRPr="001B3E5B">
        <w:rPr>
          <w:rFonts w:eastAsia="SimSun"/>
          <w:sz w:val="21"/>
          <w:lang w:eastAsia="zh-CN"/>
        </w:rPr>
        <w:t>including at least the TB, the TB bias and the TB uncertainty</w:t>
      </w:r>
      <w:r w:rsidRPr="001B3E5B">
        <w:rPr>
          <w:rFonts w:eastAsia="SimSun" w:hint="eastAsia"/>
          <w:sz w:val="21"/>
          <w:lang w:eastAsia="zh-CN"/>
        </w:rPr>
        <w:t>)</w:t>
      </w:r>
      <w:r w:rsidRPr="001B3E5B">
        <w:rPr>
          <w:sz w:val="21"/>
        </w:rPr>
        <w:t xml:space="preserve"> of the </w:t>
      </w:r>
      <w:proofErr w:type="gramStart"/>
      <w:r w:rsidRPr="001B3E5B">
        <w:rPr>
          <w:rFonts w:eastAsia="SimSun"/>
          <w:sz w:val="21"/>
          <w:lang w:eastAsia="zh-CN"/>
        </w:rPr>
        <w:t>c</w:t>
      </w:r>
      <w:r w:rsidRPr="001B3E5B">
        <w:rPr>
          <w:sz w:val="21"/>
        </w:rPr>
        <w:t>o</w:t>
      </w:r>
      <w:r w:rsidRPr="001B3E5B">
        <w:rPr>
          <w:rFonts w:eastAsia="SimSun"/>
          <w:sz w:val="21"/>
          <w:lang w:eastAsia="zh-CN"/>
        </w:rPr>
        <w:t>ld</w:t>
      </w:r>
      <w:r w:rsidRPr="001B3E5B">
        <w:rPr>
          <w:rFonts w:eastAsia="SimSun" w:hint="eastAsia"/>
          <w:sz w:val="21"/>
          <w:lang w:eastAsia="zh-CN"/>
        </w:rPr>
        <w:t>-end</w:t>
      </w:r>
      <w:proofErr w:type="gramEnd"/>
      <w:r w:rsidRPr="001B3E5B">
        <w:rPr>
          <w:sz w:val="21"/>
        </w:rPr>
        <w:t>.</w:t>
      </w:r>
    </w:p>
    <w:p w14:paraId="4396FDDF" w14:textId="77777777" w:rsidR="00CE7843" w:rsidRPr="001B3E5B" w:rsidRDefault="00CE7843" w:rsidP="00CE7843">
      <w:pPr>
        <w:spacing w:beforeLines="50" w:before="120" w:afterLines="50" w:after="120"/>
        <w:rPr>
          <w:sz w:val="21"/>
        </w:rPr>
      </w:pPr>
      <w:r w:rsidRPr="001B3E5B">
        <w:rPr>
          <w:sz w:val="21"/>
        </w:rPr>
        <w:t xml:space="preserve">The class </w:t>
      </w:r>
      <w:proofErr w:type="spellStart"/>
      <w:r w:rsidRPr="001B3E5B">
        <w:rPr>
          <w:sz w:val="21"/>
        </w:rPr>
        <w:t>CA_TargetTBInformation</w:t>
      </w:r>
      <w:proofErr w:type="spellEnd"/>
      <w:r w:rsidRPr="001B3E5B">
        <w:rPr>
          <w:sz w:val="21"/>
        </w:rPr>
        <w:t xml:space="preserve"> is a data type that is defined in Figure </w:t>
      </w:r>
      <w:r w:rsidRPr="001B3E5B">
        <w:rPr>
          <w:rFonts w:hint="eastAsia"/>
          <w:sz w:val="21"/>
          <w:lang w:eastAsia="zh-CN"/>
        </w:rPr>
        <w:t>5</w:t>
      </w:r>
      <w:r w:rsidRPr="001B3E5B">
        <w:rPr>
          <w:sz w:val="21"/>
        </w:rPr>
        <w:t xml:space="preserve">. </w:t>
      </w:r>
    </w:p>
    <w:p w14:paraId="12962D41"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sz w:val="21"/>
          <w:lang w:eastAsia="zh-CN"/>
        </w:rPr>
        <w:t>hot</w:t>
      </w:r>
      <w:r w:rsidRPr="001B3E5B">
        <w:rPr>
          <w:rFonts w:eastAsia="SimSun" w:hint="eastAsia"/>
          <w:sz w:val="21"/>
          <w:lang w:eastAsia="zh-CN"/>
        </w:rPr>
        <w:t>End</w:t>
      </w:r>
      <w:r w:rsidRPr="001B3E5B">
        <w:rPr>
          <w:sz w:val="21"/>
        </w:rPr>
        <w:t>T</w:t>
      </w:r>
      <w:r w:rsidRPr="001B3E5B">
        <w:rPr>
          <w:rFonts w:eastAsia="SimSun" w:hint="eastAsia"/>
          <w:sz w:val="21"/>
          <w:lang w:eastAsia="zh-CN"/>
        </w:rPr>
        <w:t>ype</w:t>
      </w:r>
      <w:proofErr w:type="spellEnd"/>
      <w:r w:rsidRPr="001B3E5B">
        <w:rPr>
          <w:rFonts w:eastAsia="SimSun"/>
          <w:sz w:val="21"/>
          <w:lang w:eastAsia="zh-CN"/>
        </w:rPr>
        <w:t xml:space="preserve"> defines the</w:t>
      </w:r>
      <w:r w:rsidRPr="001B3E5B">
        <w:rPr>
          <w:rFonts w:eastAsia="SimSun" w:hint="eastAsia"/>
          <w:sz w:val="21"/>
          <w:lang w:eastAsia="zh-CN"/>
        </w:rPr>
        <w:t xml:space="preserve"> type</w:t>
      </w:r>
      <w:r w:rsidRPr="001B3E5B">
        <w:rPr>
          <w:rFonts w:eastAsia="SimSun"/>
          <w:sz w:val="21"/>
          <w:lang w:eastAsia="zh-CN"/>
        </w:rPr>
        <w:t xml:space="preserve"> of the </w:t>
      </w:r>
      <w:proofErr w:type="gramStart"/>
      <w:r w:rsidRPr="001B3E5B">
        <w:rPr>
          <w:rFonts w:eastAsia="SimSun"/>
          <w:sz w:val="21"/>
          <w:lang w:eastAsia="zh-CN"/>
        </w:rPr>
        <w:t>hot</w:t>
      </w:r>
      <w:r w:rsidRPr="001B3E5B">
        <w:rPr>
          <w:rFonts w:eastAsia="SimSun" w:hint="eastAsia"/>
          <w:sz w:val="21"/>
          <w:lang w:eastAsia="zh-CN"/>
        </w:rPr>
        <w:t>-end</w:t>
      </w:r>
      <w:proofErr w:type="gramEnd"/>
      <w:r w:rsidRPr="001B3E5B">
        <w:rPr>
          <w:rFonts w:eastAsia="SimSun" w:hint="eastAsia"/>
          <w:sz w:val="21"/>
          <w:lang w:eastAsia="zh-CN"/>
        </w:rPr>
        <w:t xml:space="preserve"> </w:t>
      </w:r>
      <w:r w:rsidRPr="001B3E5B">
        <w:rPr>
          <w:sz w:val="21"/>
        </w:rPr>
        <w:t xml:space="preserve">according to the code list set in the class </w:t>
      </w:r>
      <w:proofErr w:type="spellStart"/>
      <w:r w:rsidRPr="001B3E5B">
        <w:rPr>
          <w:sz w:val="21"/>
        </w:rPr>
        <w:t>CA_HotEndType</w:t>
      </w:r>
      <w:proofErr w:type="spellEnd"/>
      <w:r w:rsidRPr="001B3E5B">
        <w:rPr>
          <w:rFonts w:eastAsia="SimSun"/>
          <w:sz w:val="21"/>
          <w:lang w:eastAsia="zh-CN"/>
        </w:rPr>
        <w:t xml:space="preserve">. </w:t>
      </w:r>
      <w:r w:rsidRPr="001B3E5B">
        <w:rPr>
          <w:rFonts w:eastAsia="SimSun" w:hint="eastAsia"/>
          <w:sz w:val="21"/>
          <w:lang w:eastAsia="zh-CN"/>
        </w:rPr>
        <w:t>T</w:t>
      </w:r>
      <w:r w:rsidRPr="001B3E5B">
        <w:rPr>
          <w:rFonts w:eastAsia="SimSun"/>
          <w:sz w:val="21"/>
          <w:lang w:eastAsia="zh-CN"/>
        </w:rPr>
        <w:t>he hot-end reference can be rain forest, desert, moon, ice sheet and others.</w:t>
      </w:r>
    </w:p>
    <w:p w14:paraId="2652D6E7"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sz w:val="21"/>
          <w:lang w:eastAsia="zh-CN"/>
        </w:rPr>
        <w:t>cold</w:t>
      </w:r>
      <w:r w:rsidRPr="001B3E5B">
        <w:rPr>
          <w:rFonts w:eastAsia="SimSun" w:hint="eastAsia"/>
          <w:sz w:val="21"/>
          <w:lang w:eastAsia="zh-CN"/>
        </w:rPr>
        <w:t>End</w:t>
      </w:r>
      <w:r w:rsidRPr="001B3E5B">
        <w:rPr>
          <w:sz w:val="21"/>
        </w:rPr>
        <w:t>T</w:t>
      </w:r>
      <w:r w:rsidRPr="001B3E5B">
        <w:rPr>
          <w:rFonts w:eastAsia="SimSun" w:hint="eastAsia"/>
          <w:sz w:val="21"/>
          <w:lang w:eastAsia="zh-CN"/>
        </w:rPr>
        <w:t>ype</w:t>
      </w:r>
      <w:proofErr w:type="spellEnd"/>
      <w:r w:rsidRPr="001B3E5B">
        <w:rPr>
          <w:sz w:val="21"/>
        </w:rPr>
        <w:t xml:space="preserve"> defines the </w:t>
      </w:r>
      <w:r w:rsidRPr="001B3E5B">
        <w:rPr>
          <w:rFonts w:eastAsia="SimSun" w:hint="eastAsia"/>
          <w:sz w:val="21"/>
          <w:lang w:eastAsia="zh-CN"/>
        </w:rPr>
        <w:t>type</w:t>
      </w:r>
      <w:r w:rsidRPr="001B3E5B">
        <w:rPr>
          <w:sz w:val="21"/>
        </w:rPr>
        <w:t xml:space="preserve"> of the </w:t>
      </w:r>
      <w:proofErr w:type="gramStart"/>
      <w:r w:rsidRPr="001B3E5B">
        <w:rPr>
          <w:rFonts w:eastAsia="SimSun"/>
          <w:sz w:val="21"/>
          <w:lang w:eastAsia="zh-CN"/>
        </w:rPr>
        <w:t>c</w:t>
      </w:r>
      <w:r w:rsidRPr="001B3E5B">
        <w:rPr>
          <w:sz w:val="21"/>
        </w:rPr>
        <w:t>o</w:t>
      </w:r>
      <w:r w:rsidRPr="001B3E5B">
        <w:rPr>
          <w:rFonts w:eastAsia="SimSun"/>
          <w:sz w:val="21"/>
          <w:lang w:eastAsia="zh-CN"/>
        </w:rPr>
        <w:t>ld</w:t>
      </w:r>
      <w:r w:rsidRPr="001B3E5B">
        <w:rPr>
          <w:rFonts w:eastAsia="SimSun" w:hint="eastAsia"/>
          <w:sz w:val="21"/>
          <w:lang w:eastAsia="zh-CN"/>
        </w:rPr>
        <w:t>-end</w:t>
      </w:r>
      <w:proofErr w:type="gramEnd"/>
      <w:r w:rsidRPr="001B3E5B">
        <w:rPr>
          <w:sz w:val="21"/>
        </w:rPr>
        <w:t xml:space="preserve"> according to the code list set in the class </w:t>
      </w:r>
      <w:proofErr w:type="spellStart"/>
      <w:r w:rsidRPr="001B3E5B">
        <w:rPr>
          <w:sz w:val="21"/>
        </w:rPr>
        <w:t>CA_ColdEndType</w:t>
      </w:r>
      <w:proofErr w:type="spellEnd"/>
      <w:r w:rsidRPr="001B3E5B">
        <w:rPr>
          <w:sz w:val="21"/>
        </w:rPr>
        <w:t>. The most common cold</w:t>
      </w:r>
      <w:r w:rsidRPr="001B3E5B">
        <w:rPr>
          <w:rFonts w:eastAsia="SimSun"/>
          <w:sz w:val="21"/>
          <w:lang w:eastAsia="zh-CN"/>
        </w:rPr>
        <w:t>-end reference is the ocean surface.</w:t>
      </w:r>
    </w:p>
    <w:bookmarkEnd w:id="340"/>
    <w:bookmarkEnd w:id="341"/>
    <w:p w14:paraId="530B2FE9" w14:textId="77777777" w:rsidR="00CE7843" w:rsidRDefault="00CE7843" w:rsidP="00CE7843">
      <w:pPr>
        <w:pStyle w:val="Heading4"/>
        <w:tabs>
          <w:tab w:val="clear" w:pos="1080"/>
          <w:tab w:val="left" w:pos="940"/>
          <w:tab w:val="left" w:pos="1930"/>
        </w:tabs>
        <w:spacing w:after="0" w:line="230" w:lineRule="exact"/>
      </w:pPr>
      <w:r>
        <w:lastRenderedPageBreak/>
        <w:t>Cross</w:t>
      </w:r>
      <w:r>
        <w:rPr>
          <w:rFonts w:asciiTheme="minorEastAsia" w:eastAsiaTheme="minorEastAsia" w:hAnsiTheme="minorEastAsia" w:hint="eastAsia"/>
          <w:lang w:eastAsia="zh-CN"/>
        </w:rPr>
        <w:t xml:space="preserve"> </w:t>
      </w:r>
      <w:r>
        <w:t>calibration true value class diagram</w:t>
      </w:r>
    </w:p>
    <w:p w14:paraId="6F39EF3C" w14:textId="77777777" w:rsidR="00CE7843" w:rsidRPr="001B3E5B" w:rsidRDefault="00CE7843" w:rsidP="00CE7843">
      <w:pPr>
        <w:spacing w:beforeLines="50" w:before="120" w:afterLines="50" w:after="120"/>
        <w:rPr>
          <w:rFonts w:eastAsia="SimSun"/>
          <w:sz w:val="21"/>
          <w:lang w:eastAsia="zh-CN"/>
        </w:rPr>
      </w:pPr>
      <w:bookmarkStart w:id="343" w:name="OLE_LINK391"/>
      <w:bookmarkStart w:id="344" w:name="OLE_LINK392"/>
      <w:r w:rsidRPr="001B3E5B">
        <w:rPr>
          <w:rFonts w:eastAsia="SimSun"/>
          <w:sz w:val="21"/>
          <w:lang w:eastAsia="zh-CN"/>
        </w:rPr>
        <w:t xml:space="preserve">The class </w:t>
      </w:r>
      <w:proofErr w:type="spellStart"/>
      <w:r w:rsidRPr="001B3E5B">
        <w:rPr>
          <w:rFonts w:eastAsia="SimSun"/>
          <w:sz w:val="21"/>
          <w:lang w:eastAsia="zh-CN"/>
        </w:rPr>
        <w:t>CA_</w:t>
      </w:r>
      <w:r w:rsidRPr="001B3E5B">
        <w:rPr>
          <w:rFonts w:eastAsia="SimSun" w:hint="eastAsia"/>
          <w:sz w:val="21"/>
          <w:lang w:eastAsia="zh-CN"/>
        </w:rPr>
        <w:t>Cros</w:t>
      </w:r>
      <w:r w:rsidRPr="001B3E5B">
        <w:rPr>
          <w:rFonts w:eastAsia="SimSun"/>
          <w:sz w:val="21"/>
          <w:lang w:eastAsia="zh-CN"/>
        </w:rPr>
        <w:t>sCalibrationTrueValue</w:t>
      </w:r>
      <w:proofErr w:type="spellEnd"/>
      <w:r w:rsidRPr="001B3E5B">
        <w:rPr>
          <w:rFonts w:eastAsia="SimSun"/>
          <w:sz w:val="21"/>
          <w:lang w:eastAsia="zh-CN"/>
        </w:rPr>
        <w:t xml:space="preserve"> contains all information about the </w:t>
      </w:r>
      <w:proofErr w:type="gramStart"/>
      <w:r w:rsidRPr="001B3E5B">
        <w:rPr>
          <w:rFonts w:eastAsia="SimSun"/>
          <w:sz w:val="21"/>
          <w:lang w:eastAsia="zh-CN"/>
        </w:rPr>
        <w:t>cross calibration</w:t>
      </w:r>
      <w:proofErr w:type="gramEnd"/>
      <w:r w:rsidRPr="001B3E5B">
        <w:rPr>
          <w:rFonts w:eastAsia="SimSun"/>
          <w:sz w:val="21"/>
          <w:lang w:eastAsia="zh-CN"/>
        </w:rPr>
        <w:t xml:space="preserve"> </w:t>
      </w:r>
      <w:r w:rsidRPr="001B3E5B">
        <w:rPr>
          <w:rFonts w:eastAsia="SimSun" w:hint="eastAsia"/>
          <w:sz w:val="21"/>
          <w:lang w:eastAsia="zh-CN"/>
        </w:rPr>
        <w:t xml:space="preserve">TB </w:t>
      </w:r>
      <w:r w:rsidRPr="001B3E5B">
        <w:rPr>
          <w:rFonts w:eastAsia="SimSun"/>
          <w:sz w:val="21"/>
          <w:lang w:eastAsia="zh-CN"/>
        </w:rPr>
        <w:t>true value</w:t>
      </w:r>
      <w:r w:rsidRPr="001B3E5B">
        <w:rPr>
          <w:rFonts w:eastAsia="SimSun" w:hint="eastAsia"/>
          <w:sz w:val="21"/>
          <w:lang w:eastAsia="zh-CN"/>
        </w:rPr>
        <w:t>s</w:t>
      </w:r>
      <w:r w:rsidRPr="001B3E5B">
        <w:rPr>
          <w:rFonts w:eastAsia="SimSun"/>
          <w:sz w:val="21"/>
          <w:lang w:eastAsia="zh-CN"/>
        </w:rPr>
        <w:t>.</w:t>
      </w:r>
      <w:r w:rsidRPr="001B3E5B">
        <w:rPr>
          <w:rFonts w:eastAsia="SimSun" w:hint="eastAsia"/>
          <w:sz w:val="21"/>
          <w:lang w:eastAsia="zh-CN"/>
        </w:rPr>
        <w:t xml:space="preserve"> There are two types of satellite in this class: the </w:t>
      </w:r>
      <w:r w:rsidRPr="001B3E5B">
        <w:rPr>
          <w:rFonts w:eastAsia="SimSun"/>
          <w:sz w:val="21"/>
          <w:lang w:eastAsia="zh-CN"/>
        </w:rPr>
        <w:t>‘</w:t>
      </w:r>
      <w:r w:rsidRPr="001B3E5B">
        <w:rPr>
          <w:rFonts w:eastAsia="SimSun" w:hint="eastAsia"/>
          <w:sz w:val="21"/>
          <w:lang w:eastAsia="zh-CN"/>
        </w:rPr>
        <w:t>reference</w:t>
      </w:r>
      <w:r w:rsidRPr="001B3E5B">
        <w:rPr>
          <w:rFonts w:eastAsia="SimSun"/>
          <w:sz w:val="21"/>
          <w:lang w:eastAsia="zh-CN"/>
        </w:rPr>
        <w:t>’</w:t>
      </w:r>
      <w:bookmarkStart w:id="345" w:name="OLE_LINK370"/>
      <w:bookmarkStart w:id="346" w:name="OLE_LINK369"/>
      <w:r w:rsidRPr="001B3E5B">
        <w:rPr>
          <w:rFonts w:eastAsia="SimSun" w:hint="eastAsia"/>
          <w:sz w:val="21"/>
          <w:lang w:eastAsia="zh-CN"/>
        </w:rPr>
        <w:t xml:space="preserve"> satellite </w:t>
      </w:r>
      <w:r w:rsidRPr="001B3E5B">
        <w:rPr>
          <w:rFonts w:eastAsia="SimSun"/>
          <w:sz w:val="21"/>
          <w:lang w:eastAsia="zh-CN"/>
        </w:rPr>
        <w:t>provides</w:t>
      </w:r>
      <w:r w:rsidRPr="001B3E5B">
        <w:rPr>
          <w:rFonts w:eastAsia="SimSun" w:hint="eastAsia"/>
          <w:sz w:val="21"/>
          <w:lang w:eastAsia="zh-CN"/>
        </w:rPr>
        <w:t xml:space="preserve"> the high-quality TB which can be regarded as a true value</w:t>
      </w:r>
      <w:bookmarkEnd w:id="345"/>
      <w:bookmarkEnd w:id="346"/>
      <w:r w:rsidRPr="001B3E5B">
        <w:rPr>
          <w:rFonts w:eastAsia="SimSun" w:hint="eastAsia"/>
          <w:sz w:val="21"/>
          <w:lang w:eastAsia="zh-CN"/>
        </w:rPr>
        <w:t xml:space="preserve">, and the </w:t>
      </w:r>
      <w:bookmarkStart w:id="347" w:name="OLE_LINK371"/>
      <w:bookmarkStart w:id="348" w:name="OLE_LINK372"/>
      <w:r w:rsidRPr="001B3E5B">
        <w:rPr>
          <w:rFonts w:eastAsia="SimSun"/>
          <w:sz w:val="21"/>
          <w:lang w:eastAsia="zh-CN"/>
        </w:rPr>
        <w:t>‘</w:t>
      </w:r>
      <w:r w:rsidRPr="001B3E5B">
        <w:rPr>
          <w:rFonts w:eastAsia="SimSun" w:hint="eastAsia"/>
          <w:sz w:val="21"/>
          <w:lang w:eastAsia="zh-CN"/>
        </w:rPr>
        <w:t>calibrated</w:t>
      </w:r>
      <w:bookmarkEnd w:id="347"/>
      <w:bookmarkEnd w:id="348"/>
      <w:r w:rsidRPr="001B3E5B">
        <w:rPr>
          <w:rFonts w:eastAsia="SimSun"/>
          <w:sz w:val="21"/>
          <w:lang w:eastAsia="zh-CN"/>
        </w:rPr>
        <w:t>’</w:t>
      </w:r>
      <w:r w:rsidRPr="001B3E5B">
        <w:rPr>
          <w:rFonts w:eastAsia="SimSun" w:hint="eastAsia"/>
          <w:sz w:val="21"/>
          <w:lang w:eastAsia="zh-CN"/>
        </w:rPr>
        <w:t xml:space="preserve"> satellite </w:t>
      </w:r>
      <w:r w:rsidRPr="001B3E5B">
        <w:rPr>
          <w:rFonts w:eastAsia="SimSun"/>
          <w:sz w:val="21"/>
          <w:lang w:eastAsia="zh-CN"/>
        </w:rPr>
        <w:t>produce</w:t>
      </w:r>
      <w:r w:rsidRPr="001B3E5B">
        <w:rPr>
          <w:rFonts w:eastAsia="SimSun" w:hint="eastAsia"/>
          <w:sz w:val="21"/>
          <w:lang w:eastAsia="zh-CN"/>
        </w:rPr>
        <w:t xml:space="preserve"> the TB measurement which need to be </w:t>
      </w:r>
      <w:r w:rsidRPr="001B3E5B">
        <w:rPr>
          <w:rFonts w:eastAsia="SimSun"/>
          <w:sz w:val="21"/>
          <w:lang w:eastAsia="zh-CN"/>
        </w:rPr>
        <w:t>calibrated</w:t>
      </w:r>
      <w:r w:rsidRPr="001B3E5B">
        <w:rPr>
          <w:rFonts w:eastAsia="SimSun" w:hint="eastAsia"/>
          <w:sz w:val="21"/>
          <w:lang w:eastAsia="zh-CN"/>
        </w:rPr>
        <w:t>.</w:t>
      </w:r>
    </w:p>
    <w:p w14:paraId="1C9BB8BA"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bookmarkStart w:id="349" w:name="OLE_LINK379"/>
      <w:bookmarkStart w:id="350" w:name="OLE_LINK380"/>
      <w:bookmarkStart w:id="351" w:name="OLE_LINK373"/>
      <w:bookmarkStart w:id="352" w:name="OLE_LINK374"/>
      <w:proofErr w:type="spellStart"/>
      <w:r w:rsidRPr="001B3E5B">
        <w:rPr>
          <w:rFonts w:eastAsia="SimSun"/>
          <w:sz w:val="21"/>
          <w:lang w:eastAsia="zh-CN"/>
        </w:rPr>
        <w:t>reference</w:t>
      </w:r>
      <w:bookmarkEnd w:id="349"/>
      <w:bookmarkEnd w:id="350"/>
      <w:r w:rsidRPr="001B3E5B">
        <w:rPr>
          <w:rFonts w:eastAsia="SimSun"/>
          <w:sz w:val="21"/>
          <w:lang w:eastAsia="zh-CN"/>
        </w:rPr>
        <w:t>Satellite</w:t>
      </w:r>
      <w:bookmarkEnd w:id="351"/>
      <w:bookmarkEnd w:id="352"/>
      <w:r w:rsidRPr="001B3E5B">
        <w:rPr>
          <w:rFonts w:eastAsia="SimSun"/>
          <w:sz w:val="21"/>
          <w:lang w:eastAsia="zh-CN"/>
        </w:rPr>
        <w:t>Name</w:t>
      </w:r>
      <w:bookmarkStart w:id="353" w:name="OLE_LINK384"/>
      <w:bookmarkStart w:id="354" w:name="OLE_LINK383"/>
      <w:proofErr w:type="spellEnd"/>
      <w:r w:rsidRPr="001B3E5B">
        <w:rPr>
          <w:rFonts w:eastAsia="SimSun"/>
          <w:sz w:val="21"/>
          <w:lang w:eastAsia="zh-CN"/>
        </w:rPr>
        <w:t xml:space="preserve"> defines the n</w:t>
      </w:r>
      <w:r w:rsidRPr="001B3E5B">
        <w:rPr>
          <w:rFonts w:eastAsia="SimSun" w:hint="eastAsia"/>
          <w:sz w:val="21"/>
          <w:lang w:eastAsia="zh-CN"/>
        </w:rPr>
        <w:t>ame</w:t>
      </w:r>
      <w:r w:rsidRPr="001B3E5B">
        <w:rPr>
          <w:rFonts w:eastAsia="SimSun"/>
          <w:sz w:val="21"/>
          <w:lang w:eastAsia="zh-CN"/>
        </w:rPr>
        <w:t xml:space="preserve"> of the reference</w:t>
      </w:r>
      <w:r w:rsidRPr="001B3E5B">
        <w:rPr>
          <w:rFonts w:eastAsia="SimSun" w:hint="eastAsia"/>
          <w:sz w:val="21"/>
          <w:lang w:eastAsia="zh-CN"/>
        </w:rPr>
        <w:t xml:space="preserve"> s</w:t>
      </w:r>
      <w:r w:rsidRPr="001B3E5B">
        <w:rPr>
          <w:rFonts w:eastAsia="SimSun"/>
          <w:sz w:val="21"/>
          <w:lang w:eastAsia="zh-CN"/>
        </w:rPr>
        <w:t xml:space="preserve">atellite. </w:t>
      </w:r>
      <w:bookmarkEnd w:id="353"/>
      <w:bookmarkEnd w:id="354"/>
    </w:p>
    <w:p w14:paraId="1D0A68A7"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bookmarkStart w:id="355" w:name="OLE_LINK378"/>
      <w:proofErr w:type="spellStart"/>
      <w:r w:rsidRPr="001B3E5B">
        <w:rPr>
          <w:rFonts w:eastAsia="SimSun"/>
          <w:sz w:val="21"/>
          <w:lang w:eastAsia="zh-CN"/>
        </w:rPr>
        <w:t>calibrated</w:t>
      </w:r>
      <w:bookmarkEnd w:id="355"/>
      <w:r w:rsidRPr="001B3E5B">
        <w:rPr>
          <w:rFonts w:eastAsia="SimSun"/>
          <w:sz w:val="21"/>
          <w:lang w:eastAsia="zh-CN"/>
        </w:rPr>
        <w:t>SatelliteAttachmentInformation</w:t>
      </w:r>
      <w:proofErr w:type="spellEnd"/>
      <w:r w:rsidRPr="001B3E5B">
        <w:rPr>
          <w:sz w:val="21"/>
        </w:rPr>
        <w:t xml:space="preserve"> defines the </w:t>
      </w:r>
      <w:bookmarkStart w:id="356" w:name="OLE_LINK387"/>
      <w:bookmarkStart w:id="357" w:name="OLE_LINK388"/>
      <w:r w:rsidRPr="001B3E5B">
        <w:rPr>
          <w:rFonts w:eastAsia="SimSun"/>
          <w:sz w:val="21"/>
          <w:lang w:eastAsia="zh-CN"/>
        </w:rPr>
        <w:t xml:space="preserve">calibrated </w:t>
      </w:r>
      <w:r w:rsidRPr="001B3E5B">
        <w:rPr>
          <w:sz w:val="21"/>
        </w:rPr>
        <w:t>satellite</w:t>
      </w:r>
      <w:bookmarkEnd w:id="356"/>
      <w:bookmarkEnd w:id="357"/>
      <w:r w:rsidRPr="001B3E5B">
        <w:rPr>
          <w:sz w:val="21"/>
        </w:rPr>
        <w:t xml:space="preserve"> attachment information.</w:t>
      </w:r>
    </w:p>
    <w:p w14:paraId="335D812C" w14:textId="77777777" w:rsidR="00CE7843" w:rsidRPr="001B3E5B" w:rsidRDefault="00CE7843" w:rsidP="00CE7843">
      <w:pPr>
        <w:spacing w:beforeLines="50" w:before="120" w:afterLines="50" w:after="120"/>
        <w:rPr>
          <w:rFonts w:eastAsia="SimSun"/>
          <w:sz w:val="21"/>
          <w:lang w:eastAsia="zh-CN"/>
        </w:rPr>
      </w:pPr>
      <w:bookmarkStart w:id="358" w:name="OLE_LINK381"/>
      <w:bookmarkStart w:id="359" w:name="OLE_LINK382"/>
      <w:r w:rsidRPr="001B3E5B">
        <w:rPr>
          <w:sz w:val="21"/>
        </w:rPr>
        <w:t>The attribute</w:t>
      </w:r>
      <w:bookmarkEnd w:id="358"/>
      <w:bookmarkEnd w:id="359"/>
      <w:r w:rsidRPr="001B3E5B">
        <w:rPr>
          <w:rFonts w:hint="eastAsia"/>
          <w:sz w:val="21"/>
          <w:lang w:eastAsia="zh-CN"/>
        </w:rPr>
        <w:t xml:space="preserve"> </w:t>
      </w:r>
      <w:proofErr w:type="spellStart"/>
      <w:r w:rsidRPr="001B3E5B">
        <w:rPr>
          <w:rFonts w:eastAsia="SimSun"/>
          <w:sz w:val="21"/>
          <w:lang w:eastAsia="zh-CN"/>
        </w:rPr>
        <w:t>referenceSatelliteAttachmentInformation</w:t>
      </w:r>
      <w:proofErr w:type="spellEnd"/>
      <w:r w:rsidRPr="001B3E5B">
        <w:rPr>
          <w:sz w:val="21"/>
        </w:rPr>
        <w:t xml:space="preserve"> defines the </w:t>
      </w:r>
      <w:r w:rsidRPr="001B3E5B">
        <w:rPr>
          <w:rFonts w:eastAsia="SimSun"/>
          <w:sz w:val="21"/>
          <w:lang w:eastAsia="zh-CN"/>
        </w:rPr>
        <w:t xml:space="preserve">reference </w:t>
      </w:r>
      <w:r w:rsidRPr="001B3E5B">
        <w:rPr>
          <w:sz w:val="21"/>
        </w:rPr>
        <w:t>satellite attachment information.</w:t>
      </w:r>
    </w:p>
    <w:p w14:paraId="253138CC" w14:textId="77777777" w:rsidR="00CE7843" w:rsidRPr="001B3E5B" w:rsidRDefault="00CE7843" w:rsidP="00CE7843">
      <w:pPr>
        <w:spacing w:beforeLines="50" w:before="120" w:afterLines="50" w:after="120"/>
        <w:rPr>
          <w:rFonts w:eastAsia="SimSun"/>
          <w:sz w:val="21"/>
          <w:lang w:eastAsia="zh-CN"/>
        </w:rPr>
      </w:pPr>
      <w:r w:rsidRPr="001B3E5B">
        <w:rPr>
          <w:sz w:val="21"/>
        </w:rPr>
        <w:t>The attribute</w:t>
      </w:r>
      <w:r w:rsidRPr="001B3E5B">
        <w:rPr>
          <w:rFonts w:hint="eastAsia"/>
          <w:sz w:val="21"/>
          <w:lang w:eastAsia="zh-CN"/>
        </w:rPr>
        <w:t xml:space="preserve"> </w:t>
      </w:r>
      <w:proofErr w:type="spellStart"/>
      <w:r w:rsidRPr="001B3E5B">
        <w:rPr>
          <w:rFonts w:eastAsia="SimSun"/>
          <w:sz w:val="21"/>
          <w:lang w:eastAsia="zh-CN"/>
        </w:rPr>
        <w:t>referenceSatelliteTBdefines</w:t>
      </w:r>
      <w:proofErr w:type="spellEnd"/>
      <w:r w:rsidRPr="001B3E5B">
        <w:rPr>
          <w:rFonts w:eastAsia="SimSun"/>
          <w:sz w:val="21"/>
          <w:lang w:eastAsia="zh-CN"/>
        </w:rPr>
        <w:t xml:space="preserve"> </w:t>
      </w:r>
      <w:proofErr w:type="spellStart"/>
      <w:r w:rsidRPr="001B3E5B">
        <w:rPr>
          <w:rFonts w:eastAsia="SimSun"/>
          <w:sz w:val="21"/>
          <w:lang w:eastAsia="zh-CN"/>
        </w:rPr>
        <w:t>thename</w:t>
      </w:r>
      <w:proofErr w:type="spellEnd"/>
      <w:r w:rsidRPr="001B3E5B">
        <w:rPr>
          <w:rFonts w:eastAsia="SimSun"/>
          <w:sz w:val="21"/>
          <w:lang w:eastAsia="zh-CN"/>
        </w:rPr>
        <w:t xml:space="preserve"> </w:t>
      </w:r>
      <w:r w:rsidRPr="001B3E5B">
        <w:rPr>
          <w:rFonts w:eastAsia="SimSun" w:hint="eastAsia"/>
          <w:sz w:val="21"/>
          <w:lang w:eastAsia="zh-CN"/>
        </w:rPr>
        <w:t xml:space="preserve">TB </w:t>
      </w:r>
      <w:r w:rsidRPr="001B3E5B">
        <w:rPr>
          <w:rFonts w:eastAsia="SimSun"/>
          <w:sz w:val="21"/>
          <w:lang w:eastAsia="zh-CN"/>
        </w:rPr>
        <w:t xml:space="preserve">of the reference satellite. </w:t>
      </w:r>
    </w:p>
    <w:p w14:paraId="6C5CAC58" w14:textId="77777777" w:rsidR="00CE7843" w:rsidRPr="001B3E5B" w:rsidRDefault="00CE7843" w:rsidP="00CE7843">
      <w:pPr>
        <w:spacing w:beforeLines="50" w:before="120" w:afterLines="50" w:after="120"/>
        <w:rPr>
          <w:sz w:val="21"/>
        </w:rPr>
      </w:pPr>
      <w:bookmarkStart w:id="360" w:name="OLE_LINK389"/>
      <w:bookmarkStart w:id="361" w:name="OLE_LINK390"/>
      <w:r w:rsidRPr="001B3E5B">
        <w:rPr>
          <w:sz w:val="21"/>
        </w:rPr>
        <w:t>The attribute</w:t>
      </w:r>
      <w:r w:rsidRPr="001B3E5B">
        <w:rPr>
          <w:rFonts w:hint="eastAsia"/>
          <w:sz w:val="21"/>
          <w:lang w:eastAsia="zh-CN"/>
        </w:rPr>
        <w:t xml:space="preserve"> </w:t>
      </w:r>
      <w:proofErr w:type="spellStart"/>
      <w:r w:rsidRPr="001B3E5B">
        <w:rPr>
          <w:rFonts w:eastAsia="SimSun"/>
          <w:sz w:val="21"/>
          <w:lang w:eastAsia="zh-CN"/>
        </w:rPr>
        <w:t>referenceSatelliteTBMatchCorretiondefines</w:t>
      </w:r>
      <w:proofErr w:type="spellEnd"/>
      <w:r w:rsidRPr="001B3E5B">
        <w:rPr>
          <w:rFonts w:eastAsia="SimSun"/>
          <w:sz w:val="21"/>
          <w:lang w:eastAsia="zh-CN"/>
        </w:rPr>
        <w:t xml:space="preserve"> the</w:t>
      </w:r>
      <w:r w:rsidRPr="001B3E5B">
        <w:rPr>
          <w:rFonts w:eastAsia="SimSun" w:hint="eastAsia"/>
          <w:sz w:val="21"/>
          <w:lang w:eastAsia="zh-CN"/>
        </w:rPr>
        <w:t xml:space="preserve"> TB m</w:t>
      </w:r>
      <w:r w:rsidRPr="001B3E5B">
        <w:rPr>
          <w:rFonts w:eastAsia="SimSun"/>
          <w:sz w:val="21"/>
          <w:lang w:eastAsia="zh-CN"/>
        </w:rPr>
        <w:t>atch</w:t>
      </w:r>
      <w:r w:rsidRPr="001B3E5B">
        <w:rPr>
          <w:rFonts w:eastAsia="SimSun" w:hint="eastAsia"/>
          <w:sz w:val="21"/>
          <w:lang w:eastAsia="zh-CN"/>
        </w:rPr>
        <w:t xml:space="preserve"> (with the calibrated </w:t>
      </w:r>
      <w:r w:rsidRPr="001B3E5B">
        <w:rPr>
          <w:sz w:val="21"/>
        </w:rPr>
        <w:t>satellite</w:t>
      </w:r>
      <w:r w:rsidRPr="001B3E5B">
        <w:rPr>
          <w:rFonts w:eastAsia="SimSun" w:hint="eastAsia"/>
          <w:sz w:val="21"/>
          <w:lang w:eastAsia="zh-CN"/>
        </w:rPr>
        <w:t>) c</w:t>
      </w:r>
      <w:r w:rsidRPr="001B3E5B">
        <w:rPr>
          <w:rFonts w:eastAsia="SimSun"/>
          <w:sz w:val="21"/>
          <w:lang w:eastAsia="zh-CN"/>
        </w:rPr>
        <w:t>orre</w:t>
      </w:r>
      <w:r w:rsidRPr="001B3E5B">
        <w:rPr>
          <w:rFonts w:eastAsia="SimSun" w:hint="eastAsia"/>
          <w:sz w:val="21"/>
          <w:lang w:eastAsia="zh-CN"/>
        </w:rPr>
        <w:t>c</w:t>
      </w:r>
      <w:r w:rsidRPr="001B3E5B">
        <w:rPr>
          <w:rFonts w:eastAsia="SimSun"/>
          <w:sz w:val="21"/>
          <w:lang w:eastAsia="zh-CN"/>
        </w:rPr>
        <w:t xml:space="preserve">tion </w:t>
      </w:r>
      <w:r w:rsidRPr="001B3E5B">
        <w:rPr>
          <w:rFonts w:eastAsia="SimSun" w:hint="eastAsia"/>
          <w:sz w:val="21"/>
          <w:lang w:eastAsia="zh-CN"/>
        </w:rPr>
        <w:t>term</w:t>
      </w:r>
      <w:r w:rsidRPr="001B3E5B">
        <w:rPr>
          <w:rFonts w:eastAsia="SimSun"/>
          <w:sz w:val="21"/>
          <w:lang w:eastAsia="zh-CN"/>
        </w:rPr>
        <w:t xml:space="preserve"> (deviations expressed in Kelvins or equation coefficients of the fitting) of the reference satellite. </w:t>
      </w:r>
      <w:bookmarkEnd w:id="360"/>
      <w:bookmarkEnd w:id="361"/>
    </w:p>
    <w:bookmarkEnd w:id="343"/>
    <w:bookmarkEnd w:id="344"/>
    <w:p w14:paraId="3A4C9BB0" w14:textId="77777777" w:rsidR="00CE7843" w:rsidRDefault="00CE7843" w:rsidP="00CE7843">
      <w:pPr>
        <w:pStyle w:val="Heading4"/>
      </w:pPr>
      <w:r>
        <w:t>Absolute calibration true value class diagram</w:t>
      </w:r>
    </w:p>
    <w:p w14:paraId="27FD822F" w14:textId="77777777" w:rsidR="00CE7843" w:rsidRPr="001B3E5B" w:rsidRDefault="00CE7843" w:rsidP="00CE7843">
      <w:pPr>
        <w:spacing w:beforeLines="50" w:before="120" w:afterLines="50" w:after="120"/>
        <w:rPr>
          <w:rFonts w:eastAsia="SimSun"/>
          <w:sz w:val="21"/>
          <w:lang w:eastAsia="zh-CN"/>
        </w:rPr>
      </w:pPr>
      <w:bookmarkStart w:id="362" w:name="OLE_LINK419"/>
      <w:r w:rsidRPr="001B3E5B">
        <w:rPr>
          <w:rFonts w:eastAsia="SimSun"/>
          <w:sz w:val="21"/>
          <w:lang w:eastAsia="zh-CN"/>
        </w:rPr>
        <w:t xml:space="preserve">The class </w:t>
      </w:r>
      <w:proofErr w:type="spellStart"/>
      <w:r w:rsidRPr="001B3E5B">
        <w:rPr>
          <w:rFonts w:eastAsia="SimSun"/>
          <w:sz w:val="21"/>
          <w:lang w:eastAsia="zh-CN"/>
        </w:rPr>
        <w:t>CA_AbsoluteCalibrationTrueValue</w:t>
      </w:r>
      <w:proofErr w:type="spellEnd"/>
      <w:r w:rsidRPr="001B3E5B">
        <w:rPr>
          <w:rFonts w:eastAsia="SimSun"/>
          <w:sz w:val="21"/>
          <w:lang w:eastAsia="zh-CN"/>
        </w:rPr>
        <w:t xml:space="preserve"> contains all information about the TB true values from the absolute calibration method. The absolute calibration true value is determined from simulation based on the </w:t>
      </w:r>
      <w:bookmarkStart w:id="363" w:name="OLE_LINK395"/>
      <w:r w:rsidRPr="001B3E5B">
        <w:rPr>
          <w:rFonts w:eastAsia="SimSun"/>
          <w:sz w:val="21"/>
          <w:lang w:eastAsia="zh-CN"/>
        </w:rPr>
        <w:t>radiative transfer model.</w:t>
      </w:r>
      <w:bookmarkEnd w:id="363"/>
      <w:r w:rsidRPr="001B3E5B">
        <w:rPr>
          <w:rFonts w:eastAsia="SimSun"/>
          <w:sz w:val="21"/>
          <w:lang w:eastAsia="zh-CN"/>
        </w:rPr>
        <w:t xml:space="preserve"> Auxiliary information of the atmosphere, the ocean surface and the land surface are required in the simulation.</w:t>
      </w:r>
    </w:p>
    <w:p w14:paraId="43781758" w14:textId="77777777" w:rsidR="00CE7843" w:rsidRPr="001B3E5B" w:rsidRDefault="00CE7843" w:rsidP="00CE7843">
      <w:pPr>
        <w:spacing w:beforeLines="50" w:before="120" w:afterLines="50" w:after="120"/>
        <w:rPr>
          <w:sz w:val="21"/>
        </w:rPr>
      </w:pPr>
      <w:bookmarkStart w:id="364" w:name="OLE_LINK398"/>
      <w:bookmarkStart w:id="365" w:name="OLE_LINK399"/>
      <w:bookmarkStart w:id="366" w:name="OLE_LINK400"/>
      <w:bookmarkStart w:id="367" w:name="OLE_LINK401"/>
      <w:r w:rsidRPr="001B3E5B">
        <w:rPr>
          <w:sz w:val="21"/>
        </w:rPr>
        <w:t xml:space="preserve">The attribute </w:t>
      </w:r>
      <w:proofErr w:type="spellStart"/>
      <w:r w:rsidRPr="001B3E5B">
        <w:rPr>
          <w:sz w:val="21"/>
        </w:rPr>
        <w:t>atmosphereProfile</w:t>
      </w:r>
      <w:proofErr w:type="spellEnd"/>
      <w:r w:rsidRPr="001B3E5B">
        <w:rPr>
          <w:rFonts w:eastAsia="SimSun"/>
          <w:sz w:val="21"/>
          <w:lang w:eastAsia="zh-CN"/>
        </w:rPr>
        <w:t xml:space="preserve"> defines the </w:t>
      </w:r>
      <w:r w:rsidRPr="001B3E5B">
        <w:rPr>
          <w:sz w:val="21"/>
        </w:rPr>
        <w:t xml:space="preserve">clear sky </w:t>
      </w:r>
      <w:r w:rsidRPr="001B3E5B">
        <w:rPr>
          <w:rFonts w:eastAsia="SimSun"/>
          <w:sz w:val="21"/>
          <w:lang w:eastAsia="zh-CN"/>
        </w:rPr>
        <w:t>atmosphere profile, which includes the atmosphere</w:t>
      </w:r>
      <w:r w:rsidRPr="001B3E5B">
        <w:rPr>
          <w:sz w:val="21"/>
        </w:rPr>
        <w:t xml:space="preserve"> temperature, the atmosphere moisture</w:t>
      </w:r>
      <w:r w:rsidRPr="001B3E5B">
        <w:rPr>
          <w:rFonts w:hint="eastAsia"/>
          <w:sz w:val="21"/>
          <w:lang w:eastAsia="zh-CN"/>
        </w:rPr>
        <w:t>，</w:t>
      </w:r>
      <w:r w:rsidRPr="001B3E5B">
        <w:rPr>
          <w:sz w:val="21"/>
        </w:rPr>
        <w:t>the atmosphere pressure etc.</w:t>
      </w:r>
      <w:bookmarkEnd w:id="364"/>
      <w:bookmarkEnd w:id="365"/>
    </w:p>
    <w:p w14:paraId="712475BD" w14:textId="77777777" w:rsidR="00CE7843" w:rsidRPr="001B3E5B" w:rsidRDefault="00CE7843" w:rsidP="00CE7843">
      <w:pPr>
        <w:spacing w:beforeLines="50" w:before="120" w:afterLines="50" w:after="120"/>
        <w:rPr>
          <w:sz w:val="21"/>
        </w:rPr>
      </w:pPr>
      <w:bookmarkStart w:id="368" w:name="OLE_LINK403"/>
      <w:bookmarkStart w:id="369" w:name="OLE_LINK402"/>
      <w:bookmarkEnd w:id="366"/>
      <w:bookmarkEnd w:id="367"/>
      <w:r w:rsidRPr="001B3E5B">
        <w:rPr>
          <w:sz w:val="21"/>
        </w:rPr>
        <w:t xml:space="preserve">The attribute </w:t>
      </w:r>
      <w:proofErr w:type="spellStart"/>
      <w:r w:rsidRPr="001B3E5B">
        <w:rPr>
          <w:rFonts w:eastAsia="SimSun"/>
          <w:sz w:val="21"/>
          <w:lang w:eastAsia="zh-CN"/>
        </w:rPr>
        <w:t>oceanSurface</w:t>
      </w:r>
      <w:proofErr w:type="spellEnd"/>
      <w:r w:rsidRPr="001B3E5B">
        <w:rPr>
          <w:rFonts w:eastAsia="SimSun"/>
          <w:sz w:val="21"/>
          <w:lang w:eastAsia="zh-CN"/>
        </w:rPr>
        <w:t xml:space="preserve"> defines the ocean surface information, which includes the ocean </w:t>
      </w:r>
      <w:bookmarkStart w:id="370" w:name="OLE_LINK411"/>
      <w:bookmarkStart w:id="371" w:name="OLE_LINK410"/>
      <w:r w:rsidRPr="001B3E5B">
        <w:rPr>
          <w:rFonts w:eastAsia="SimSun"/>
          <w:sz w:val="21"/>
          <w:lang w:eastAsia="zh-CN"/>
        </w:rPr>
        <w:t>surface temperature</w:t>
      </w:r>
      <w:r w:rsidRPr="001B3E5B">
        <w:rPr>
          <w:sz w:val="21"/>
        </w:rPr>
        <w:t>, the ocean</w:t>
      </w:r>
      <w:r w:rsidRPr="001B3E5B">
        <w:rPr>
          <w:rFonts w:eastAsia="SimSun"/>
          <w:sz w:val="21"/>
          <w:lang w:eastAsia="zh-CN"/>
        </w:rPr>
        <w:t xml:space="preserve"> s</w:t>
      </w:r>
      <w:r w:rsidRPr="001B3E5B">
        <w:rPr>
          <w:sz w:val="21"/>
        </w:rPr>
        <w:t>urface</w:t>
      </w:r>
      <w:r w:rsidRPr="001B3E5B">
        <w:rPr>
          <w:rFonts w:eastAsia="SimSun"/>
          <w:sz w:val="21"/>
          <w:lang w:eastAsia="zh-CN"/>
        </w:rPr>
        <w:t xml:space="preserve"> s</w:t>
      </w:r>
      <w:r w:rsidRPr="001B3E5B">
        <w:rPr>
          <w:sz w:val="21"/>
        </w:rPr>
        <w:t>alinity,</w:t>
      </w:r>
      <w:r w:rsidRPr="001B3E5B">
        <w:rPr>
          <w:rFonts w:eastAsia="SimSun"/>
          <w:sz w:val="21"/>
          <w:lang w:eastAsia="zh-CN"/>
        </w:rPr>
        <w:t xml:space="preserve"> the ocean wind speed, the ocean wind direction</w:t>
      </w:r>
      <w:r>
        <w:rPr>
          <w:rFonts w:eastAsia="SimSun"/>
          <w:sz w:val="21"/>
          <w:lang w:eastAsia="zh-CN"/>
        </w:rPr>
        <w:t>, etc.</w:t>
      </w:r>
      <w:r w:rsidRPr="001B3E5B">
        <w:rPr>
          <w:rFonts w:eastAsia="SimSun"/>
          <w:sz w:val="21"/>
          <w:lang w:eastAsia="zh-CN"/>
        </w:rPr>
        <w:t>, which are used for computing the ocean surface emissivity and the reflectivity, as well as other parameters related to the scattering of the</w:t>
      </w:r>
      <w:r>
        <w:rPr>
          <w:rFonts w:eastAsia="SimSun"/>
          <w:sz w:val="21"/>
          <w:lang w:eastAsia="zh-CN"/>
        </w:rPr>
        <w:t xml:space="preserve"> ocean</w:t>
      </w:r>
      <w:r w:rsidRPr="001B3E5B">
        <w:rPr>
          <w:rFonts w:eastAsia="SimSun"/>
          <w:sz w:val="21"/>
          <w:lang w:eastAsia="zh-CN"/>
        </w:rPr>
        <w:t xml:space="preserve"> surface.</w:t>
      </w:r>
      <w:bookmarkEnd w:id="370"/>
      <w:bookmarkEnd w:id="371"/>
    </w:p>
    <w:p w14:paraId="1EC5CDA5" w14:textId="77777777" w:rsidR="00CE7843" w:rsidRPr="001B3E5B" w:rsidRDefault="00CE7843" w:rsidP="00CE7843">
      <w:pPr>
        <w:spacing w:beforeLines="50" w:before="120" w:afterLines="50" w:after="120"/>
        <w:rPr>
          <w:rFonts w:eastAsia="SimSun"/>
          <w:sz w:val="21"/>
          <w:lang w:eastAsia="zh-CN"/>
        </w:rPr>
      </w:pPr>
      <w:bookmarkStart w:id="372" w:name="OLE_LINK413"/>
      <w:bookmarkStart w:id="373" w:name="OLE_LINK412"/>
      <w:bookmarkEnd w:id="368"/>
      <w:bookmarkEnd w:id="369"/>
      <w:r w:rsidRPr="001B3E5B">
        <w:rPr>
          <w:sz w:val="21"/>
        </w:rPr>
        <w:t xml:space="preserve">The attribute </w:t>
      </w:r>
      <w:bookmarkEnd w:id="372"/>
      <w:bookmarkEnd w:id="373"/>
      <w:proofErr w:type="spellStart"/>
      <w:r w:rsidRPr="001B3E5B">
        <w:rPr>
          <w:rFonts w:eastAsia="SimSun"/>
          <w:sz w:val="21"/>
          <w:lang w:eastAsia="zh-CN"/>
        </w:rPr>
        <w:t>landSurface</w:t>
      </w:r>
      <w:proofErr w:type="spellEnd"/>
      <w:r w:rsidRPr="001B3E5B">
        <w:rPr>
          <w:rFonts w:eastAsia="SimSun"/>
          <w:sz w:val="21"/>
          <w:lang w:eastAsia="zh-CN"/>
        </w:rPr>
        <w:t xml:space="preserve"> defines the land surface information, which includes the soil moisture, the land s</w:t>
      </w:r>
      <w:r w:rsidRPr="001B3E5B">
        <w:rPr>
          <w:sz w:val="21"/>
        </w:rPr>
        <w:t>urface</w:t>
      </w:r>
      <w:r w:rsidRPr="001B3E5B">
        <w:rPr>
          <w:rFonts w:eastAsia="SimSun"/>
          <w:sz w:val="21"/>
          <w:lang w:eastAsia="zh-CN"/>
        </w:rPr>
        <w:t xml:space="preserve"> temperature</w:t>
      </w:r>
      <w:r w:rsidRPr="001B3E5B">
        <w:rPr>
          <w:sz w:val="21"/>
        </w:rPr>
        <w:t xml:space="preserve">, </w:t>
      </w:r>
      <w:r w:rsidRPr="001B3E5B">
        <w:rPr>
          <w:rFonts w:eastAsia="SimSun"/>
          <w:sz w:val="21"/>
          <w:lang w:eastAsia="zh-CN"/>
        </w:rPr>
        <w:t xml:space="preserve">the </w:t>
      </w:r>
      <w:r w:rsidRPr="001B3E5B">
        <w:rPr>
          <w:sz w:val="21"/>
        </w:rPr>
        <w:t>land</w:t>
      </w:r>
      <w:r w:rsidRPr="001B3E5B">
        <w:rPr>
          <w:rFonts w:eastAsia="SimSun"/>
          <w:sz w:val="21"/>
          <w:lang w:eastAsia="zh-CN"/>
        </w:rPr>
        <w:t xml:space="preserve"> c</w:t>
      </w:r>
      <w:r w:rsidRPr="001B3E5B">
        <w:rPr>
          <w:sz w:val="21"/>
        </w:rPr>
        <w:t>over</w:t>
      </w:r>
      <w:r w:rsidRPr="001B3E5B">
        <w:rPr>
          <w:rFonts w:eastAsia="SimSun"/>
          <w:sz w:val="21"/>
          <w:lang w:eastAsia="zh-CN"/>
        </w:rPr>
        <w:t xml:space="preserve"> </w:t>
      </w:r>
      <w:proofErr w:type="gramStart"/>
      <w:r w:rsidRPr="001B3E5B">
        <w:rPr>
          <w:rFonts w:eastAsia="SimSun"/>
          <w:sz w:val="21"/>
          <w:lang w:eastAsia="zh-CN"/>
        </w:rPr>
        <w:t>t</w:t>
      </w:r>
      <w:r w:rsidRPr="001B3E5B">
        <w:rPr>
          <w:sz w:val="21"/>
        </w:rPr>
        <w:t>ype</w:t>
      </w:r>
      <w:proofErr w:type="gramEnd"/>
      <w:r w:rsidRPr="001B3E5B">
        <w:rPr>
          <w:rFonts w:eastAsia="SimSun"/>
          <w:sz w:val="21"/>
          <w:lang w:eastAsia="zh-CN"/>
        </w:rPr>
        <w:t xml:space="preserve"> and roughness, </w:t>
      </w:r>
      <w:r>
        <w:rPr>
          <w:rFonts w:eastAsia="SimSun"/>
          <w:sz w:val="21"/>
          <w:lang w:eastAsia="zh-CN"/>
        </w:rPr>
        <w:t xml:space="preserve">etc., </w:t>
      </w:r>
      <w:r w:rsidRPr="001B3E5B">
        <w:rPr>
          <w:rFonts w:eastAsia="SimSun"/>
          <w:sz w:val="21"/>
          <w:lang w:eastAsia="zh-CN"/>
        </w:rPr>
        <w:t>which are used for computing the land surface emissivity and reflectivity, as well as other parameters related to the scattering of the</w:t>
      </w:r>
      <w:r>
        <w:rPr>
          <w:rFonts w:eastAsia="SimSun"/>
          <w:sz w:val="21"/>
          <w:lang w:eastAsia="zh-CN"/>
        </w:rPr>
        <w:t xml:space="preserve"> land</w:t>
      </w:r>
      <w:r w:rsidRPr="001B3E5B">
        <w:rPr>
          <w:rFonts w:eastAsia="SimSun"/>
          <w:sz w:val="21"/>
          <w:lang w:eastAsia="zh-CN"/>
        </w:rPr>
        <w:t xml:space="preserve"> surface. </w:t>
      </w:r>
    </w:p>
    <w:p w14:paraId="256F01B1"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sz w:val="21"/>
          <w:lang w:eastAsia="zh-CN"/>
        </w:rPr>
        <w:t>landCover</w:t>
      </w:r>
      <w:r w:rsidRPr="001B3E5B">
        <w:rPr>
          <w:sz w:val="21"/>
        </w:rPr>
        <w:t>T</w:t>
      </w:r>
      <w:r w:rsidRPr="001B3E5B">
        <w:rPr>
          <w:rFonts w:eastAsia="SimSun" w:hint="eastAsia"/>
          <w:sz w:val="21"/>
          <w:lang w:eastAsia="zh-CN"/>
        </w:rPr>
        <w:t>ype</w:t>
      </w:r>
      <w:proofErr w:type="spellEnd"/>
      <w:r w:rsidRPr="001B3E5B">
        <w:rPr>
          <w:rFonts w:eastAsia="SimSun"/>
          <w:sz w:val="21"/>
          <w:lang w:eastAsia="zh-CN"/>
        </w:rPr>
        <w:t xml:space="preserve"> in the data type of </w:t>
      </w:r>
      <w:proofErr w:type="spellStart"/>
      <w:r w:rsidRPr="001B3E5B">
        <w:rPr>
          <w:rFonts w:eastAsia="SimSun"/>
          <w:sz w:val="21"/>
          <w:lang w:eastAsia="zh-CN"/>
        </w:rPr>
        <w:t>CA_LandSurface</w:t>
      </w:r>
      <w:proofErr w:type="spellEnd"/>
      <w:r w:rsidRPr="001B3E5B">
        <w:rPr>
          <w:rFonts w:eastAsia="SimSun"/>
          <w:sz w:val="21"/>
          <w:lang w:eastAsia="zh-CN"/>
        </w:rPr>
        <w:t xml:space="preserve"> defines the </w:t>
      </w:r>
      <w:r w:rsidRPr="001B3E5B">
        <w:rPr>
          <w:rFonts w:eastAsia="SimSun" w:hint="eastAsia"/>
          <w:sz w:val="21"/>
          <w:lang w:eastAsia="zh-CN"/>
        </w:rPr>
        <w:t>type</w:t>
      </w:r>
      <w:r w:rsidRPr="001B3E5B">
        <w:rPr>
          <w:rFonts w:eastAsia="SimSun"/>
          <w:sz w:val="21"/>
          <w:lang w:eastAsia="zh-CN"/>
        </w:rPr>
        <w:t xml:space="preserve"> of the land cover </w:t>
      </w:r>
      <w:r w:rsidRPr="001B3E5B">
        <w:rPr>
          <w:sz w:val="21"/>
        </w:rPr>
        <w:t xml:space="preserve">according to the code list set in the class </w:t>
      </w:r>
      <w:proofErr w:type="spellStart"/>
      <w:r w:rsidRPr="001B3E5B">
        <w:rPr>
          <w:sz w:val="21"/>
        </w:rPr>
        <w:t>CA_L</w:t>
      </w:r>
      <w:r w:rsidRPr="001B3E5B">
        <w:rPr>
          <w:rFonts w:eastAsia="SimSun"/>
          <w:sz w:val="21"/>
          <w:lang w:eastAsia="zh-CN"/>
        </w:rPr>
        <w:t>andCover</w:t>
      </w:r>
      <w:r w:rsidRPr="001B3E5B">
        <w:rPr>
          <w:sz w:val="21"/>
        </w:rPr>
        <w:t>T</w:t>
      </w:r>
      <w:r w:rsidRPr="001B3E5B">
        <w:rPr>
          <w:rFonts w:eastAsia="SimSun" w:hint="eastAsia"/>
          <w:sz w:val="21"/>
          <w:lang w:eastAsia="zh-CN"/>
        </w:rPr>
        <w:t>ype</w:t>
      </w:r>
      <w:proofErr w:type="spellEnd"/>
      <w:r w:rsidRPr="001B3E5B">
        <w:rPr>
          <w:rFonts w:eastAsia="SimSun"/>
          <w:sz w:val="21"/>
          <w:lang w:eastAsia="zh-CN"/>
        </w:rPr>
        <w:t xml:space="preserve">. </w:t>
      </w:r>
      <w:r w:rsidRPr="001B3E5B">
        <w:rPr>
          <w:rFonts w:eastAsia="SimSun" w:hint="eastAsia"/>
          <w:sz w:val="21"/>
          <w:lang w:eastAsia="zh-CN"/>
        </w:rPr>
        <w:t>T</w:t>
      </w:r>
      <w:r w:rsidRPr="001B3E5B">
        <w:rPr>
          <w:rFonts w:eastAsia="SimSun"/>
          <w:sz w:val="21"/>
          <w:lang w:eastAsia="zh-CN"/>
        </w:rPr>
        <w:t>he land cover type can be forest, grass, desert, inland water, ice sheet and others.</w:t>
      </w:r>
    </w:p>
    <w:p w14:paraId="2EA0B978" w14:textId="77777777" w:rsidR="00CE7843" w:rsidRPr="001B3E5B" w:rsidRDefault="00CE7843" w:rsidP="00CE7843">
      <w:pPr>
        <w:spacing w:beforeLines="50" w:before="120" w:afterLines="50" w:after="120"/>
        <w:rPr>
          <w:rFonts w:eastAsia="SimSun"/>
          <w:sz w:val="21"/>
          <w:lang w:eastAsia="zh-CN"/>
        </w:rPr>
      </w:pPr>
      <w:r w:rsidRPr="001B3E5B">
        <w:rPr>
          <w:sz w:val="21"/>
        </w:rPr>
        <w:t>The attribute</w:t>
      </w:r>
      <w:bookmarkStart w:id="374" w:name="OLE_LINK414"/>
      <w:bookmarkStart w:id="375" w:name="OLE_LINK415"/>
      <w:r w:rsidRPr="001B3E5B">
        <w:rPr>
          <w:sz w:val="21"/>
        </w:rPr>
        <w:t xml:space="preserve"> </w:t>
      </w:r>
      <w:proofErr w:type="spellStart"/>
      <w:r w:rsidRPr="001B3E5B">
        <w:rPr>
          <w:sz w:val="21"/>
        </w:rPr>
        <w:t>radiativeTransferModel</w:t>
      </w:r>
      <w:bookmarkEnd w:id="374"/>
      <w:bookmarkEnd w:id="375"/>
      <w:proofErr w:type="spellEnd"/>
      <w:r w:rsidRPr="001B3E5B">
        <w:rPr>
          <w:sz w:val="21"/>
        </w:rPr>
        <w:t xml:space="preserve"> </w:t>
      </w:r>
      <w:r w:rsidRPr="001B3E5B">
        <w:rPr>
          <w:rFonts w:eastAsia="SimSun"/>
          <w:sz w:val="21"/>
          <w:lang w:eastAsia="zh-CN"/>
        </w:rPr>
        <w:t xml:space="preserve">defines the </w:t>
      </w:r>
      <w:r w:rsidRPr="001B3E5B">
        <w:rPr>
          <w:sz w:val="21"/>
        </w:rPr>
        <w:t>radiative</w:t>
      </w:r>
      <w:r w:rsidRPr="001B3E5B">
        <w:rPr>
          <w:rFonts w:eastAsia="SimSun"/>
          <w:sz w:val="21"/>
          <w:lang w:eastAsia="zh-CN"/>
        </w:rPr>
        <w:t xml:space="preserve"> t</w:t>
      </w:r>
      <w:r w:rsidRPr="001B3E5B">
        <w:rPr>
          <w:sz w:val="21"/>
        </w:rPr>
        <w:t>ransfe</w:t>
      </w:r>
      <w:r w:rsidRPr="001B3E5B">
        <w:rPr>
          <w:rFonts w:eastAsia="SimSun"/>
          <w:sz w:val="21"/>
          <w:lang w:eastAsia="zh-CN"/>
        </w:rPr>
        <w:t>r m</w:t>
      </w:r>
      <w:r w:rsidRPr="001B3E5B">
        <w:rPr>
          <w:sz w:val="21"/>
        </w:rPr>
        <w:t>odel</w:t>
      </w:r>
      <w:r w:rsidRPr="001B3E5B">
        <w:rPr>
          <w:rFonts w:eastAsia="SimSun"/>
          <w:sz w:val="21"/>
          <w:lang w:eastAsia="zh-CN"/>
        </w:rPr>
        <w:t xml:space="preserve"> parameters, which includes the atmosphere absorption, the surface emissivity and reflectivity models, etc. </w:t>
      </w:r>
    </w:p>
    <w:p w14:paraId="66F80616" w14:textId="77777777" w:rsidR="00CE7843" w:rsidRPr="001B3E5B" w:rsidRDefault="00CE7843" w:rsidP="00CE7843">
      <w:pPr>
        <w:spacing w:beforeLines="50" w:before="120" w:afterLines="50" w:after="120"/>
        <w:rPr>
          <w:sz w:val="21"/>
        </w:rPr>
      </w:pPr>
      <w:r w:rsidRPr="001B3E5B">
        <w:rPr>
          <w:sz w:val="21"/>
        </w:rPr>
        <w:t xml:space="preserve">The attribute </w:t>
      </w:r>
      <w:proofErr w:type="spellStart"/>
      <w:r w:rsidRPr="001B3E5B">
        <w:rPr>
          <w:rFonts w:eastAsia="SimSun"/>
          <w:sz w:val="21"/>
          <w:lang w:eastAsia="zh-CN"/>
        </w:rPr>
        <w:t>geophysicsQualifyFlags</w:t>
      </w:r>
      <w:proofErr w:type="spellEnd"/>
      <w:r w:rsidRPr="001B3E5B">
        <w:rPr>
          <w:rFonts w:eastAsia="SimSun"/>
          <w:sz w:val="21"/>
          <w:lang w:eastAsia="zh-CN"/>
        </w:rPr>
        <w:t xml:space="preserve"> defines a set of geophysics flags such as </w:t>
      </w:r>
      <w:proofErr w:type="spellStart"/>
      <w:r w:rsidRPr="001B3E5B">
        <w:rPr>
          <w:rFonts w:eastAsia="SimSun"/>
          <w:sz w:val="21"/>
          <w:lang w:eastAsia="zh-CN"/>
        </w:rPr>
        <w:t>oceanLandFlag</w:t>
      </w:r>
      <w:proofErr w:type="spellEnd"/>
      <w:r w:rsidRPr="001B3E5B">
        <w:rPr>
          <w:rFonts w:eastAsia="SimSun"/>
          <w:sz w:val="21"/>
          <w:lang w:eastAsia="zh-CN"/>
        </w:rPr>
        <w:t xml:space="preserve">, </w:t>
      </w:r>
      <w:proofErr w:type="spellStart"/>
      <w:r w:rsidRPr="001B3E5B">
        <w:rPr>
          <w:rFonts w:eastAsia="SimSun"/>
          <w:sz w:val="21"/>
          <w:lang w:eastAsia="zh-CN"/>
        </w:rPr>
        <w:t>cloudFlag</w:t>
      </w:r>
      <w:proofErr w:type="spellEnd"/>
      <w:r w:rsidRPr="001B3E5B">
        <w:rPr>
          <w:rFonts w:eastAsia="SimSun"/>
          <w:sz w:val="21"/>
          <w:lang w:eastAsia="zh-CN"/>
        </w:rPr>
        <w:t xml:space="preserve">, </w:t>
      </w:r>
      <w:proofErr w:type="spellStart"/>
      <w:r w:rsidRPr="001B3E5B">
        <w:rPr>
          <w:rFonts w:eastAsia="SimSun"/>
          <w:sz w:val="21"/>
          <w:lang w:eastAsia="zh-CN"/>
        </w:rPr>
        <w:t>rainFlag</w:t>
      </w:r>
      <w:proofErr w:type="spellEnd"/>
      <w:r w:rsidRPr="001B3E5B">
        <w:rPr>
          <w:rFonts w:eastAsia="SimSun"/>
          <w:sz w:val="21"/>
          <w:lang w:eastAsia="zh-CN"/>
        </w:rPr>
        <w:t xml:space="preserve"> and </w:t>
      </w:r>
      <w:proofErr w:type="spellStart"/>
      <w:r w:rsidRPr="001B3E5B">
        <w:rPr>
          <w:rFonts w:eastAsia="SimSun"/>
          <w:sz w:val="21"/>
          <w:lang w:eastAsia="zh-CN"/>
        </w:rPr>
        <w:t>seaIceFlag</w:t>
      </w:r>
      <w:proofErr w:type="spellEnd"/>
      <w:r w:rsidRPr="001B3E5B">
        <w:rPr>
          <w:rFonts w:eastAsia="SimSun"/>
          <w:sz w:val="21"/>
          <w:lang w:eastAsia="zh-CN"/>
        </w:rPr>
        <w:t>. For all these flags, the data should be rejected as low-qualify data in the calibration process if the flag value equals 1.</w:t>
      </w:r>
    </w:p>
    <w:p w14:paraId="540E5D7F" w14:textId="77777777" w:rsidR="00CE7843" w:rsidRDefault="00CE7843" w:rsidP="00CE7843">
      <w:pPr>
        <w:pStyle w:val="Heading2"/>
        <w:rPr>
          <w:rFonts w:eastAsia="SimSun" w:cs="Arial"/>
          <w:lang w:eastAsia="zh-CN"/>
        </w:rPr>
      </w:pPr>
      <w:bookmarkStart w:id="376" w:name="_Toc33113573"/>
      <w:bookmarkEnd w:id="329"/>
      <w:bookmarkEnd w:id="330"/>
      <w:bookmarkEnd w:id="362"/>
      <w:r>
        <w:rPr>
          <w:rFonts w:eastAsia="SimSun" w:cs="Arial"/>
          <w:lang w:eastAsia="zh-CN"/>
        </w:rPr>
        <w:t>Satellite microwave radiometer Requirement</w:t>
      </w:r>
      <w:bookmarkEnd w:id="376"/>
    </w:p>
    <w:p w14:paraId="4625B35E" w14:textId="77777777" w:rsidR="00CE7843" w:rsidRPr="001B3E5B" w:rsidRDefault="00CE7843" w:rsidP="00CE7843">
      <w:pPr>
        <w:pStyle w:val="Requirement"/>
        <w:rPr>
          <w:rFonts w:cs="Cambria"/>
          <w:sz w:val="22"/>
        </w:rPr>
      </w:pPr>
      <w:r w:rsidRPr="001B3E5B">
        <w:rPr>
          <w:sz w:val="22"/>
        </w:rPr>
        <w:t>/req/specification/</w:t>
      </w:r>
      <w:proofErr w:type="spellStart"/>
      <w:r w:rsidRPr="001B3E5B">
        <w:rPr>
          <w:rFonts w:hint="eastAsia"/>
          <w:sz w:val="22"/>
          <w:lang w:eastAsia="zh-CN"/>
        </w:rPr>
        <w:t>C</w:t>
      </w:r>
      <w:r w:rsidRPr="001B3E5B">
        <w:rPr>
          <w:rFonts w:cs="Cambria"/>
          <w:sz w:val="22"/>
        </w:rPr>
        <w:t>alibration</w:t>
      </w:r>
      <w:r w:rsidRPr="001B3E5B">
        <w:rPr>
          <w:rFonts w:cs="Cambria" w:hint="eastAsia"/>
          <w:sz w:val="22"/>
          <w:lang w:eastAsia="zh-CN"/>
        </w:rPr>
        <w:t>D</w:t>
      </w:r>
      <w:r w:rsidRPr="001B3E5B">
        <w:rPr>
          <w:rFonts w:cs="Cambria"/>
          <w:sz w:val="22"/>
        </w:rPr>
        <w:t>escription</w:t>
      </w:r>
      <w:proofErr w:type="spellEnd"/>
      <w:r w:rsidRPr="001B3E5B">
        <w:rPr>
          <w:sz w:val="22"/>
        </w:rPr>
        <w:t xml:space="preserve">: </w:t>
      </w:r>
      <w:r w:rsidRPr="001B3E5B">
        <w:rPr>
          <w:sz w:val="22"/>
        </w:rPr>
        <w:br/>
      </w:r>
      <w:r w:rsidRPr="001B3E5B">
        <w:rPr>
          <w:rFonts w:cs="Cambria"/>
          <w:sz w:val="22"/>
        </w:rPr>
        <w:t xml:space="preserve">For the calibration description of the imagery from Satellite microwave radiometer sensor, all the mandatory classes and mandatory attributes described in </w:t>
      </w:r>
      <w:r w:rsidRPr="001B3E5B">
        <w:rPr>
          <w:sz w:val="22"/>
        </w:rPr>
        <w:t xml:space="preserve">Clause </w:t>
      </w:r>
      <w:r w:rsidRPr="001B3E5B">
        <w:rPr>
          <w:rFonts w:hint="eastAsia"/>
          <w:sz w:val="22"/>
          <w:lang w:eastAsia="zh-CN"/>
        </w:rPr>
        <w:t>7</w:t>
      </w:r>
      <w:r w:rsidRPr="001B3E5B">
        <w:rPr>
          <w:sz w:val="22"/>
        </w:rPr>
        <w:t xml:space="preserve"> </w:t>
      </w:r>
      <w:r w:rsidRPr="001B3E5B">
        <w:rPr>
          <w:rFonts w:cs="Cambria"/>
          <w:sz w:val="22"/>
        </w:rPr>
        <w:t>shall be provided.</w:t>
      </w:r>
    </w:p>
    <w:p w14:paraId="2F5EFC02" w14:textId="77777777" w:rsidR="00CE7843" w:rsidRDefault="00CE7843" w:rsidP="00CE7843">
      <w:pPr>
        <w:ind w:left="403"/>
      </w:pPr>
    </w:p>
    <w:p w14:paraId="69F6B0EA" w14:textId="77777777" w:rsidR="00CE7843" w:rsidRDefault="00CE7843" w:rsidP="00CE7843">
      <w:pPr>
        <w:pStyle w:val="ANNEX"/>
        <w:rPr>
          <w:rFonts w:eastAsia="SimSun"/>
          <w:lang w:eastAsia="zh-CN"/>
        </w:rPr>
      </w:pPr>
      <w:r>
        <w:lastRenderedPageBreak/>
        <w:br/>
      </w:r>
      <w:bookmarkStart w:id="377" w:name="_Toc485815087"/>
      <w:r>
        <w:rPr>
          <w:b w:val="0"/>
        </w:rPr>
        <w:t>(normative)</w:t>
      </w:r>
      <w:bookmarkEnd w:id="175"/>
      <w:bookmarkEnd w:id="176"/>
      <w:bookmarkEnd w:id="177"/>
      <w:bookmarkEnd w:id="178"/>
      <w:bookmarkEnd w:id="179"/>
      <w:r>
        <w:br/>
      </w:r>
      <w:r>
        <w:br/>
      </w:r>
      <w:bookmarkEnd w:id="377"/>
      <w:r>
        <w:t>Abstract test suite</w:t>
      </w:r>
      <w:bookmarkStart w:id="378" w:name="_Toc33113574"/>
      <w:bookmarkStart w:id="379" w:name="_Toc443470372"/>
      <w:bookmarkStart w:id="380" w:name="_Toc485815088"/>
      <w:bookmarkStart w:id="381" w:name="_Toc450303224"/>
      <w:bookmarkStart w:id="382" w:name="_Toc9996979"/>
      <w:bookmarkStart w:id="383" w:name="_Toc353342679"/>
      <w:r>
        <w:br/>
      </w:r>
      <w:bookmarkEnd w:id="378"/>
    </w:p>
    <w:p w14:paraId="37EDF932" w14:textId="77777777" w:rsidR="00CE7843" w:rsidRPr="001B3E5B" w:rsidRDefault="00CE7843" w:rsidP="00CE7843">
      <w:pPr>
        <w:spacing w:beforeLines="50" w:before="120" w:afterLines="50" w:after="120"/>
        <w:rPr>
          <w:sz w:val="21"/>
        </w:rPr>
      </w:pPr>
      <w:r w:rsidRPr="001B3E5B">
        <w:rPr>
          <w:sz w:val="21"/>
        </w:rPr>
        <w:t>This Annex specifies an Abstract Test Suite which shall be passed by any implementation claiming conformance with this Technical Specification.</w:t>
      </w:r>
    </w:p>
    <w:p w14:paraId="3F7DB421" w14:textId="77777777" w:rsidR="00CE7843" w:rsidRPr="001B3E5B" w:rsidRDefault="00CE7843" w:rsidP="00CE7843">
      <w:pPr>
        <w:spacing w:beforeLines="50" w:before="120" w:afterLines="50" w:after="120"/>
        <w:rPr>
          <w:sz w:val="21"/>
        </w:rPr>
      </w:pPr>
      <w:r w:rsidRPr="001B3E5B">
        <w:rPr>
          <w:sz w:val="21"/>
        </w:rPr>
        <w:t xml:space="preserve">Requirements identifiers below are relative to &lt;http:// </w:t>
      </w:r>
      <w:proofErr w:type="gramStart"/>
      <w:r w:rsidRPr="001B3E5B">
        <w:rPr>
          <w:sz w:val="21"/>
        </w:rPr>
        <w:t>standards .isotc</w:t>
      </w:r>
      <w:proofErr w:type="gramEnd"/>
      <w:r w:rsidRPr="001B3E5B">
        <w:rPr>
          <w:sz w:val="21"/>
        </w:rPr>
        <w:t>211 .org/ iso19159/ -4&gt;</w:t>
      </w:r>
    </w:p>
    <w:p w14:paraId="54741BF8" w14:textId="77777777" w:rsidR="00CE7843" w:rsidRPr="0058440F" w:rsidRDefault="00CE7843" w:rsidP="00CE7843">
      <w:pPr>
        <w:pStyle w:val="a2"/>
        <w:rPr>
          <w:sz w:val="25"/>
          <w:szCs w:val="25"/>
        </w:rPr>
      </w:pPr>
      <w:bookmarkStart w:id="384" w:name="OLE_LINK70"/>
      <w:bookmarkStart w:id="385" w:name="OLE_LINK69"/>
      <w:bookmarkStart w:id="386" w:name="_Toc33113575"/>
      <w:r w:rsidRPr="0058440F">
        <w:rPr>
          <w:sz w:val="25"/>
          <w:szCs w:val="25"/>
        </w:rPr>
        <w:t>Conformance Test Class:</w:t>
      </w:r>
      <w:r w:rsidRPr="0058440F">
        <w:rPr>
          <w:rFonts w:eastAsia="SimSun" w:hint="eastAsia"/>
          <w:sz w:val="25"/>
          <w:szCs w:val="25"/>
          <w:lang w:val="en-US" w:eastAsia="zh-CN"/>
        </w:rPr>
        <w:t xml:space="preserve"> M</w:t>
      </w:r>
      <w:proofErr w:type="spellStart"/>
      <w:r w:rsidRPr="0058440F">
        <w:rPr>
          <w:sz w:val="25"/>
          <w:szCs w:val="25"/>
        </w:rPr>
        <w:t>icrowave</w:t>
      </w:r>
      <w:proofErr w:type="spellEnd"/>
      <w:r w:rsidRPr="0058440F">
        <w:rPr>
          <w:sz w:val="25"/>
          <w:szCs w:val="25"/>
        </w:rPr>
        <w:t xml:space="preserve"> </w:t>
      </w:r>
      <w:r w:rsidRPr="0058440F">
        <w:rPr>
          <w:rFonts w:eastAsia="SimSun" w:hint="eastAsia"/>
          <w:sz w:val="25"/>
          <w:szCs w:val="25"/>
          <w:lang w:val="en-US" w:eastAsia="zh-CN"/>
        </w:rPr>
        <w:t>R</w:t>
      </w:r>
      <w:proofErr w:type="spellStart"/>
      <w:r w:rsidRPr="0058440F">
        <w:rPr>
          <w:sz w:val="25"/>
          <w:szCs w:val="25"/>
        </w:rPr>
        <w:t>adiometer</w:t>
      </w:r>
      <w:proofErr w:type="spellEnd"/>
      <w:r w:rsidRPr="0058440F">
        <w:rPr>
          <w:sz w:val="25"/>
          <w:szCs w:val="25"/>
        </w:rPr>
        <w:t xml:space="preserve"> </w:t>
      </w:r>
      <w:r w:rsidRPr="0058440F">
        <w:rPr>
          <w:rFonts w:eastAsia="SimSun" w:hint="eastAsia"/>
          <w:sz w:val="25"/>
          <w:szCs w:val="25"/>
          <w:lang w:val="en-US" w:eastAsia="zh-CN"/>
        </w:rPr>
        <w:t>S</w:t>
      </w:r>
      <w:proofErr w:type="spellStart"/>
      <w:r w:rsidRPr="0058440F">
        <w:rPr>
          <w:sz w:val="25"/>
          <w:szCs w:val="25"/>
        </w:rPr>
        <w:t>ensor</w:t>
      </w:r>
      <w:bookmarkEnd w:id="384"/>
      <w:bookmarkEnd w:id="385"/>
      <w:r w:rsidRPr="0058440F">
        <w:rPr>
          <w:sz w:val="25"/>
          <w:szCs w:val="25"/>
        </w:rPr>
        <w:t>s</w:t>
      </w:r>
      <w:bookmarkEnd w:id="386"/>
      <w:proofErr w:type="spellEnd"/>
      <w:r w:rsidRPr="0058440F">
        <w:rPr>
          <w:rFonts w:eastAsia="SimSun" w:hint="eastAsia"/>
          <w:sz w:val="25"/>
          <w:szCs w:val="25"/>
          <w:lang w:val="en-US" w:eastAsia="zh-CN"/>
        </w:rPr>
        <w:t xml:space="preserve"> </w:t>
      </w:r>
      <w:r w:rsidRPr="0058440F">
        <w:rPr>
          <w:rFonts w:cs="Cambria" w:hint="eastAsia"/>
          <w:sz w:val="25"/>
          <w:szCs w:val="25"/>
        </w:rPr>
        <w:t>Calibration</w:t>
      </w:r>
      <w:r w:rsidRPr="0058440F">
        <w:rPr>
          <w:rFonts w:eastAsia="SimSun" w:cs="Cambria" w:hint="eastAsia"/>
          <w:sz w:val="25"/>
          <w:szCs w:val="25"/>
          <w:lang w:val="en-US" w:eastAsia="zh-CN"/>
        </w:rPr>
        <w:t>/</w:t>
      </w:r>
      <w:r w:rsidRPr="0058440F">
        <w:rPr>
          <w:rFonts w:cs="Cambria" w:hint="eastAsia"/>
          <w:sz w:val="25"/>
          <w:szCs w:val="25"/>
        </w:rPr>
        <w:t>Validation</w:t>
      </w:r>
    </w:p>
    <w:p w14:paraId="0561EBF6" w14:textId="77777777" w:rsidR="00CE7843" w:rsidRPr="001B3E5B" w:rsidRDefault="00CE7843" w:rsidP="00CE7843">
      <w:pPr>
        <w:spacing w:beforeLines="50" w:before="120" w:afterLines="50" w:after="120"/>
        <w:rPr>
          <w:sz w:val="21"/>
        </w:rPr>
      </w:pPr>
      <w:r w:rsidRPr="001B3E5B">
        <w:rPr>
          <w:sz w:val="21"/>
        </w:rPr>
        <w:t xml:space="preserve">The URI identifier of this conformance class is: </w:t>
      </w:r>
      <w:hyperlink r:id="rId55" w:history="1">
        <w:r w:rsidRPr="001B3E5B">
          <w:rPr>
            <w:sz w:val="21"/>
          </w:rPr>
          <w:t>https://standards.isotc211.org/19159/-4/conf/MicrowaveRadiometerSensors</w:t>
        </w:r>
      </w:hyperlink>
      <w:r w:rsidRPr="001B3E5B">
        <w:rPr>
          <w:rFonts w:cs="Cambria" w:hint="eastAsia"/>
          <w:sz w:val="21"/>
        </w:rPr>
        <w:t>CalibrationValidation</w:t>
      </w:r>
    </w:p>
    <w:p w14:paraId="18A6014E" w14:textId="77777777" w:rsidR="00CE7843" w:rsidRPr="001B3E5B" w:rsidRDefault="00CE7843" w:rsidP="00CE7843">
      <w:pPr>
        <w:spacing w:beforeLines="50" w:before="120" w:afterLines="50" w:after="120"/>
        <w:rPr>
          <w:sz w:val="21"/>
        </w:rPr>
      </w:pPr>
      <w:r w:rsidRPr="001B3E5B">
        <w:rPr>
          <w:sz w:val="21"/>
        </w:rPr>
        <w:t xml:space="preserve">The URI identifier of this requirements class is: </w:t>
      </w:r>
      <w:hyperlink r:id="rId56" w:history="1">
        <w:r w:rsidRPr="001B3E5B">
          <w:rPr>
            <w:sz w:val="21"/>
          </w:rPr>
          <w:t>https://standards.isotc211.org/19159/-4/req/MicrowaveRadiometerSensors</w:t>
        </w:r>
      </w:hyperlink>
      <w:r w:rsidRPr="001B3E5B">
        <w:rPr>
          <w:rFonts w:cs="Cambria" w:hint="eastAsia"/>
          <w:sz w:val="21"/>
        </w:rPr>
        <w:t>CalibrationValidation</w:t>
      </w:r>
      <w:r w:rsidRPr="001B3E5B">
        <w:rPr>
          <w:sz w:val="21"/>
        </w:rPr>
        <w:t xml:space="preserve"> </w:t>
      </w:r>
    </w:p>
    <w:p w14:paraId="338CC502" w14:textId="77777777" w:rsidR="00CE7843" w:rsidRPr="001B3E5B" w:rsidRDefault="00CE7843" w:rsidP="00CE7843">
      <w:pPr>
        <w:spacing w:beforeLines="50" w:before="120" w:afterLines="50" w:after="120"/>
        <w:rPr>
          <w:sz w:val="21"/>
        </w:rPr>
      </w:pPr>
      <w:r w:rsidRPr="001B3E5B">
        <w:rPr>
          <w:sz w:val="21"/>
        </w:rPr>
        <w:t>Tests identifiers below are relative to</w:t>
      </w:r>
      <w:r w:rsidRPr="001B3E5B">
        <w:rPr>
          <w:rFonts w:hint="eastAsia"/>
          <w:sz w:val="21"/>
          <w:lang w:val="en-US" w:eastAsia="zh-CN"/>
        </w:rPr>
        <w:t xml:space="preserve"> </w:t>
      </w:r>
      <w:r w:rsidRPr="001B3E5B">
        <w:rPr>
          <w:sz w:val="21"/>
        </w:rPr>
        <w:t xml:space="preserve">http:// </w:t>
      </w:r>
      <w:proofErr w:type="gramStart"/>
      <w:r w:rsidRPr="001B3E5B">
        <w:rPr>
          <w:sz w:val="21"/>
        </w:rPr>
        <w:t>standards .isotc</w:t>
      </w:r>
      <w:proofErr w:type="gramEnd"/>
      <w:r w:rsidRPr="001B3E5B">
        <w:rPr>
          <w:sz w:val="21"/>
        </w:rPr>
        <w:t>211 .org/ iso19159/ -4</w:t>
      </w:r>
    </w:p>
    <w:p w14:paraId="3A6EB5FE"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Metadata validates</w:t>
      </w:r>
    </w:p>
    <w:p w14:paraId="4448AA10"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/conf/MicrowaveRadiometerSensors</w:t>
      </w:r>
      <w:r>
        <w:rPr>
          <w:rFonts w:cs="Cambria" w:hint="eastAsia"/>
          <w:sz w:val="22"/>
          <w:szCs w:val="22"/>
        </w:rPr>
        <w:t>CalibrationValidation</w:t>
      </w:r>
      <w:r w:rsidRPr="00535313">
        <w:rPr>
          <w:rFonts w:cs="Cambria"/>
          <w:sz w:val="22"/>
          <w:szCs w:val="22"/>
        </w:rPr>
        <w:t>/Top-levelClass</w:t>
      </w:r>
    </w:p>
    <w:p w14:paraId="32B10B05"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metadata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4D00852C"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2801D854" w14:textId="77777777" w:rsidR="00CE7843" w:rsidRDefault="00CE7843" w:rsidP="00CE7843">
      <w:pPr>
        <w:rPr>
          <w:rFonts w:cs="Cambria"/>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r>
        <w:rPr>
          <w:rFonts w:cs="Cambria"/>
          <w:lang w:val="en-US" w:eastAsia="zh-CN"/>
        </w:rPr>
        <w:t>Top-</w:t>
      </w:r>
      <w:proofErr w:type="spellStart"/>
      <w:r>
        <w:rPr>
          <w:rFonts w:cs="Cambria"/>
          <w:lang w:val="en-US" w:eastAsia="zh-CN"/>
        </w:rPr>
        <w:t>levelClass</w:t>
      </w:r>
      <w:proofErr w:type="spellEnd"/>
    </w:p>
    <w:p w14:paraId="69D4E535"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Geometric position</w:t>
      </w:r>
      <w:r w:rsidRPr="0058440F">
        <w:rPr>
          <w:sz w:val="23"/>
        </w:rPr>
        <w:t>ing</w:t>
      </w:r>
      <w:r w:rsidRPr="0058440F">
        <w:rPr>
          <w:rFonts w:hint="eastAsia"/>
          <w:sz w:val="23"/>
        </w:rPr>
        <w:t xml:space="preserve"> description validates</w:t>
      </w:r>
    </w:p>
    <w:p w14:paraId="276A022A"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sidRPr="00535313">
        <w:rPr>
          <w:rFonts w:eastAsia="SimSun"/>
          <w:sz w:val="22"/>
          <w:szCs w:val="22"/>
          <w:lang w:val="en-GB"/>
        </w:rPr>
        <w:t>GeometricPosition</w:t>
      </w:r>
      <w:proofErr w:type="spellEnd"/>
    </w:p>
    <w:p w14:paraId="28E1CBEB"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sidRPr="00535313">
        <w:rPr>
          <w:rFonts w:eastAsia="SimSun"/>
          <w:sz w:val="22"/>
          <w:szCs w:val="22"/>
        </w:rPr>
        <w:t>g</w:t>
      </w:r>
      <w:proofErr w:type="spellStart"/>
      <w:r w:rsidRPr="00535313">
        <w:rPr>
          <w:rFonts w:eastAsia="SimSun"/>
          <w:sz w:val="22"/>
          <w:szCs w:val="22"/>
          <w:lang w:val="en-GB"/>
        </w:rPr>
        <w:t>eometric</w:t>
      </w:r>
      <w:proofErr w:type="spellEnd"/>
      <w:r w:rsidRPr="00535313">
        <w:rPr>
          <w:rFonts w:eastAsia="SimSun"/>
          <w:sz w:val="22"/>
          <w:szCs w:val="22"/>
        </w:rPr>
        <w:t xml:space="preserve"> p</w:t>
      </w:r>
      <w:r w:rsidRPr="00535313">
        <w:rPr>
          <w:rFonts w:eastAsia="SimSun"/>
          <w:sz w:val="22"/>
          <w:szCs w:val="22"/>
          <w:lang w:val="en-GB"/>
        </w:rPr>
        <w:t>position</w:t>
      </w:r>
      <w:r>
        <w:rPr>
          <w:rFonts w:eastAsia="SimSun" w:hint="eastAsia"/>
          <w:sz w:val="22"/>
          <w:szCs w:val="22"/>
        </w:rPr>
        <w:t xml:space="preserve">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7958B4DC"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5B1F487E"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SimSun"/>
          <w:lang w:eastAsia="zh-CN"/>
        </w:rPr>
        <w:t>GeometricPosition</w:t>
      </w:r>
      <w:proofErr w:type="spellEnd"/>
    </w:p>
    <w:p w14:paraId="5A2CEB41"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TA Calibration description validates</w:t>
      </w:r>
    </w:p>
    <w:p w14:paraId="084A0285"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Pr>
          <w:rFonts w:eastAsia="SimSun" w:hint="eastAsia"/>
          <w:sz w:val="22"/>
          <w:szCs w:val="22"/>
          <w:lang w:val="en-GB"/>
        </w:rPr>
        <w:t>TACalibration</w:t>
      </w:r>
      <w:proofErr w:type="spellEnd"/>
    </w:p>
    <w:p w14:paraId="1A4F5CFE"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sz w:val="22"/>
          <w:szCs w:val="22"/>
        </w:rPr>
        <w:t>TA Calibration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71AF4A59" w14:textId="77777777" w:rsidR="00CE7843" w:rsidRDefault="00CE7843" w:rsidP="00CE7843">
      <w:pPr>
        <w:pStyle w:val="Pa18"/>
        <w:spacing w:after="180"/>
        <w:ind w:left="400" w:hanging="400"/>
        <w:jc w:val="both"/>
        <w:rPr>
          <w:rFonts w:cs="Cambria"/>
          <w:sz w:val="22"/>
          <w:szCs w:val="22"/>
        </w:rPr>
      </w:pPr>
      <w:r>
        <w:rPr>
          <w:rFonts w:cs="Cambria"/>
          <w:sz w:val="22"/>
          <w:szCs w:val="22"/>
        </w:rPr>
        <w:lastRenderedPageBreak/>
        <w:t xml:space="preserve">c) Test method: Inspect the content of the metadata intended to support Satellite microwave radiometer sensors calibration. Test passes if constraint evaluates to be ‘true’. An xml schema definition file has been developed for the test. </w:t>
      </w:r>
    </w:p>
    <w:p w14:paraId="6CC41C82" w14:textId="77777777" w:rsidR="00CE7843" w:rsidRDefault="00CE7843" w:rsidP="00CE7843">
      <w:pPr>
        <w:rPr>
          <w:rFonts w:cs="Cambria"/>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SimSun" w:hint="eastAsia"/>
          <w:lang w:eastAsia="zh-CN"/>
        </w:rPr>
        <w:t>TACalibration</w:t>
      </w:r>
      <w:proofErr w:type="spellEnd"/>
    </w:p>
    <w:p w14:paraId="3A86A1E3"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Antenna pattern calibration description validates</w:t>
      </w:r>
    </w:p>
    <w:p w14:paraId="59FD4247"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r>
        <w:rPr>
          <w:rFonts w:eastAsia="SimSun" w:hint="eastAsia"/>
          <w:sz w:val="22"/>
          <w:szCs w:val="22"/>
          <w:lang w:val="en-GB"/>
        </w:rPr>
        <w:t>Antenna</w:t>
      </w:r>
      <w:r>
        <w:rPr>
          <w:rFonts w:eastAsia="SimSun" w:hint="eastAsia"/>
          <w:sz w:val="22"/>
          <w:szCs w:val="22"/>
        </w:rPr>
        <w:t>P</w:t>
      </w:r>
      <w:proofErr w:type="spellStart"/>
      <w:r>
        <w:rPr>
          <w:rFonts w:eastAsia="SimSun" w:hint="eastAsia"/>
          <w:sz w:val="22"/>
          <w:szCs w:val="22"/>
          <w:lang w:val="en-GB"/>
        </w:rPr>
        <w:t>attern</w:t>
      </w:r>
      <w:proofErr w:type="spellEnd"/>
      <w:r>
        <w:rPr>
          <w:rFonts w:eastAsia="SimSun" w:hint="eastAsia"/>
          <w:sz w:val="22"/>
          <w:szCs w:val="22"/>
        </w:rPr>
        <w:t>C</w:t>
      </w:r>
      <w:proofErr w:type="spellStart"/>
      <w:r>
        <w:rPr>
          <w:rFonts w:eastAsia="SimSun" w:hint="eastAsia"/>
          <w:sz w:val="22"/>
          <w:szCs w:val="22"/>
          <w:lang w:val="en-GB"/>
        </w:rPr>
        <w:t>alibration</w:t>
      </w:r>
      <w:proofErr w:type="spellEnd"/>
    </w:p>
    <w:p w14:paraId="63E47C33"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sz w:val="22"/>
          <w:szCs w:val="22"/>
        </w:rPr>
        <w:t>antenna pattern calibration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4F7DABA2"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232E5067"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r>
        <w:rPr>
          <w:rFonts w:eastAsia="SimSun" w:hint="eastAsia"/>
          <w:lang w:eastAsia="zh-CN"/>
        </w:rPr>
        <w:t>Antenna</w:t>
      </w:r>
      <w:r>
        <w:rPr>
          <w:rFonts w:eastAsia="SimSun" w:hint="eastAsia"/>
          <w:lang w:val="en-US" w:eastAsia="zh-CN"/>
        </w:rPr>
        <w:t>P</w:t>
      </w:r>
      <w:proofErr w:type="spellStart"/>
      <w:r>
        <w:rPr>
          <w:rFonts w:eastAsia="SimSun" w:hint="eastAsia"/>
          <w:lang w:eastAsia="zh-CN"/>
        </w:rPr>
        <w:t>attern</w:t>
      </w:r>
      <w:proofErr w:type="spellEnd"/>
      <w:r>
        <w:rPr>
          <w:rFonts w:eastAsia="SimSun" w:hint="eastAsia"/>
          <w:lang w:val="en-US" w:eastAsia="zh-CN"/>
        </w:rPr>
        <w:t>C</w:t>
      </w:r>
      <w:proofErr w:type="spellStart"/>
      <w:r>
        <w:rPr>
          <w:rFonts w:eastAsia="SimSun" w:hint="eastAsia"/>
          <w:lang w:eastAsia="zh-CN"/>
        </w:rPr>
        <w:t>alibration</w:t>
      </w:r>
      <w:proofErr w:type="spellEnd"/>
    </w:p>
    <w:p w14:paraId="42CF3E22" w14:textId="77777777" w:rsidR="00CE7843" w:rsidRPr="0058440F" w:rsidRDefault="00CE7843" w:rsidP="00CE7843">
      <w:pPr>
        <w:pStyle w:val="a3CharCharCharChar"/>
        <w:spacing w:beforeLines="50" w:before="120" w:afterLines="50" w:after="120"/>
        <w:ind w:left="1440" w:hanging="1440"/>
        <w:rPr>
          <w:sz w:val="23"/>
        </w:rPr>
      </w:pPr>
      <w:r w:rsidRPr="0058440F">
        <w:rPr>
          <w:sz w:val="23"/>
        </w:rPr>
        <w:t>Auxiliary</w:t>
      </w:r>
      <w:r w:rsidRPr="0058440F">
        <w:rPr>
          <w:rFonts w:hint="eastAsia"/>
          <w:sz w:val="23"/>
        </w:rPr>
        <w:t xml:space="preserve"> </w:t>
      </w:r>
      <w:r w:rsidRPr="0058440F">
        <w:rPr>
          <w:sz w:val="23"/>
        </w:rPr>
        <w:t>Data</w:t>
      </w:r>
      <w:r w:rsidRPr="0058440F">
        <w:rPr>
          <w:rFonts w:hint="eastAsia"/>
          <w:sz w:val="23"/>
        </w:rPr>
        <w:t xml:space="preserve"> description validates</w:t>
      </w:r>
    </w:p>
    <w:p w14:paraId="238F7977"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Pr>
          <w:rFonts w:eastAsia="SimSun"/>
          <w:lang w:val="en-GB"/>
        </w:rPr>
        <w:t>AuxiliaryData</w:t>
      </w:r>
      <w:proofErr w:type="spellEnd"/>
    </w:p>
    <w:p w14:paraId="52339F46"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rPr>
        <w:t>a</w:t>
      </w:r>
      <w:r>
        <w:rPr>
          <w:rFonts w:eastAsia="SimSun"/>
          <w:lang w:val="en-GB"/>
        </w:rPr>
        <w:t>auxiliary</w:t>
      </w:r>
      <w:r>
        <w:rPr>
          <w:rFonts w:eastAsia="SimSun" w:hint="eastAsia"/>
        </w:rPr>
        <w:t xml:space="preserve"> d</w:t>
      </w:r>
      <w:proofErr w:type="spellStart"/>
      <w:r>
        <w:rPr>
          <w:rFonts w:eastAsia="SimSun"/>
          <w:lang w:val="en-GB"/>
        </w:rPr>
        <w:t>ata</w:t>
      </w:r>
      <w:proofErr w:type="spellEnd"/>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2172207D"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32553001"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SimSun"/>
          <w:lang w:eastAsia="zh-CN"/>
        </w:rPr>
        <w:t>AuxiliaryData</w:t>
      </w:r>
      <w:proofErr w:type="spellEnd"/>
    </w:p>
    <w:p w14:paraId="091F72FA"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TB Calibration / Validation description validates</w:t>
      </w:r>
    </w:p>
    <w:p w14:paraId="168AA7C8"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Pr>
          <w:rFonts w:eastAsia="SimSun" w:hint="eastAsia"/>
          <w:lang w:val="en-GB"/>
        </w:rPr>
        <w:t>TBCalibrationValidation</w:t>
      </w:r>
      <w:proofErr w:type="spellEnd"/>
    </w:p>
    <w:p w14:paraId="605357A8"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rPr>
        <w:t>TB Calibration/Validation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7856A41D"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2EE2F5CE"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SimSun" w:hint="eastAsia"/>
          <w:lang w:eastAsia="zh-CN"/>
        </w:rPr>
        <w:t>TBCalibrationValidation</w:t>
      </w:r>
      <w:proofErr w:type="spellEnd"/>
    </w:p>
    <w:p w14:paraId="53FCB0AF" w14:textId="77777777" w:rsidR="00CE7843" w:rsidRPr="0058440F" w:rsidRDefault="00CE7843" w:rsidP="00CE7843">
      <w:pPr>
        <w:pStyle w:val="a3CharCharCharChar"/>
        <w:spacing w:beforeLines="50" w:before="120" w:afterLines="50" w:after="120"/>
        <w:ind w:left="1440" w:hanging="1440"/>
        <w:rPr>
          <w:sz w:val="23"/>
        </w:rPr>
      </w:pPr>
      <w:r w:rsidRPr="0058440F">
        <w:rPr>
          <w:sz w:val="23"/>
        </w:rPr>
        <w:t>TB</w:t>
      </w:r>
      <w:r w:rsidRPr="0058440F">
        <w:rPr>
          <w:rFonts w:hint="eastAsia"/>
          <w:sz w:val="23"/>
        </w:rPr>
        <w:t xml:space="preserve"> Tru</w:t>
      </w:r>
      <w:r w:rsidRPr="0058440F">
        <w:rPr>
          <w:sz w:val="23"/>
        </w:rPr>
        <w:t>e</w:t>
      </w:r>
      <w:r w:rsidRPr="0058440F">
        <w:rPr>
          <w:rFonts w:hint="eastAsia"/>
          <w:sz w:val="23"/>
        </w:rPr>
        <w:t xml:space="preserve"> Value description validates</w:t>
      </w:r>
    </w:p>
    <w:p w14:paraId="2013030A"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sidRPr="00535313">
        <w:rPr>
          <w:sz w:val="22"/>
          <w:szCs w:val="22"/>
        </w:rPr>
        <w:t>TB</w:t>
      </w:r>
      <w:r w:rsidRPr="00535313">
        <w:rPr>
          <w:rFonts w:eastAsia="SimSun"/>
          <w:sz w:val="22"/>
          <w:szCs w:val="22"/>
        </w:rPr>
        <w:t>TrueValue</w:t>
      </w:r>
    </w:p>
    <w:p w14:paraId="14686BD4"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rPr>
        <w:t xml:space="preserve">TB </w:t>
      </w:r>
      <w:r>
        <w:rPr>
          <w:rFonts w:eastAsia="SimSun" w:hint="eastAsia"/>
          <w:sz w:val="22"/>
          <w:szCs w:val="22"/>
        </w:rPr>
        <w:t>Tru</w:t>
      </w:r>
      <w:r>
        <w:rPr>
          <w:rFonts w:eastAsia="SimSun"/>
          <w:sz w:val="22"/>
          <w:szCs w:val="22"/>
        </w:rPr>
        <w:t>e</w:t>
      </w:r>
      <w:r>
        <w:rPr>
          <w:rFonts w:eastAsia="SimSun" w:hint="eastAsia"/>
          <w:sz w:val="22"/>
          <w:szCs w:val="22"/>
        </w:rPr>
        <w:t xml:space="preserve"> Value</w:t>
      </w:r>
      <w:r>
        <w:rPr>
          <w:rFonts w:eastAsia="SimSun" w:hint="eastAsia"/>
        </w:rPr>
        <w:t xml:space="preserve">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04FD6BA7"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09178BA9" w14:textId="77777777" w:rsidR="00CE7843" w:rsidRDefault="00CE7843" w:rsidP="00CE7843">
      <w:pPr>
        <w:rPr>
          <w:rFonts w:eastAsia="SimSun"/>
          <w:lang w:eastAsia="zh-CN"/>
        </w:rPr>
      </w:pPr>
      <w:r>
        <w:rPr>
          <w:rFonts w:cs="Cambria"/>
        </w:rPr>
        <w:lastRenderedPageBreak/>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t>TB</w:t>
      </w:r>
      <w:r>
        <w:rPr>
          <w:rFonts w:eastAsia="SimSun" w:hint="eastAsia"/>
          <w:lang w:eastAsia="zh-CN"/>
        </w:rPr>
        <w:t>Tru</w:t>
      </w:r>
      <w:r>
        <w:rPr>
          <w:rFonts w:eastAsia="SimSun"/>
          <w:lang w:eastAsia="zh-CN"/>
        </w:rPr>
        <w:t>e</w:t>
      </w:r>
      <w:r>
        <w:rPr>
          <w:rFonts w:eastAsia="SimSun" w:hint="eastAsia"/>
          <w:lang w:eastAsia="zh-CN"/>
        </w:rPr>
        <w:t>Value</w:t>
      </w:r>
      <w:proofErr w:type="spellEnd"/>
    </w:p>
    <w:p w14:paraId="67558964"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C</w:t>
      </w:r>
      <w:r w:rsidRPr="0058440F">
        <w:rPr>
          <w:sz w:val="23"/>
        </w:rPr>
        <w:t>alibration</w:t>
      </w:r>
      <w:r w:rsidRPr="0058440F">
        <w:rPr>
          <w:rFonts w:hint="eastAsia"/>
          <w:sz w:val="23"/>
        </w:rPr>
        <w:t xml:space="preserve"> D</w:t>
      </w:r>
      <w:r w:rsidRPr="0058440F">
        <w:rPr>
          <w:sz w:val="23"/>
        </w:rPr>
        <w:t>escription</w:t>
      </w:r>
      <w:r w:rsidRPr="0058440F">
        <w:rPr>
          <w:rFonts w:hint="eastAsia"/>
          <w:sz w:val="23"/>
        </w:rPr>
        <w:t xml:space="preserve"> </w:t>
      </w:r>
      <w:proofErr w:type="spellStart"/>
      <w:r w:rsidRPr="0058440F">
        <w:rPr>
          <w:rFonts w:hint="eastAsia"/>
          <w:sz w:val="23"/>
        </w:rPr>
        <w:t>description</w:t>
      </w:r>
      <w:proofErr w:type="spellEnd"/>
      <w:r w:rsidRPr="0058440F">
        <w:rPr>
          <w:rFonts w:hint="eastAsia"/>
          <w:sz w:val="23"/>
        </w:rPr>
        <w:t xml:space="preserve"> validates</w:t>
      </w:r>
    </w:p>
    <w:p w14:paraId="5784A79B"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sidRPr="00535313">
        <w:rPr>
          <w:sz w:val="22"/>
          <w:szCs w:val="22"/>
        </w:rPr>
        <w:t>C</w:t>
      </w:r>
      <w:r w:rsidRPr="00535313">
        <w:rPr>
          <w:rFonts w:cs="Cambria"/>
          <w:sz w:val="22"/>
          <w:szCs w:val="22"/>
        </w:rPr>
        <w:t>alibrationDescription</w:t>
      </w:r>
    </w:p>
    <w:p w14:paraId="171EBCD4"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hint="eastAsia"/>
          <w:sz w:val="22"/>
          <w:szCs w:val="22"/>
        </w:rPr>
        <w:t>c</w:t>
      </w:r>
      <w:r>
        <w:rPr>
          <w:rFonts w:cs="Cambria"/>
          <w:sz w:val="22"/>
          <w:szCs w:val="22"/>
        </w:rPr>
        <w:t>alibration</w:t>
      </w:r>
      <w:r>
        <w:rPr>
          <w:rFonts w:cs="Cambria" w:hint="eastAsia"/>
          <w:sz w:val="22"/>
          <w:szCs w:val="22"/>
        </w:rPr>
        <w:t xml:space="preserve"> </w:t>
      </w:r>
      <w:r>
        <w:rPr>
          <w:rFonts w:eastAsia="SimSun" w:hint="eastAsia"/>
        </w:rPr>
        <w:t>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113ECA7D"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30EADD1A"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r>
        <w:rPr>
          <w:rFonts w:hint="eastAsia"/>
          <w:lang w:val="en-US" w:eastAsia="zh-CN"/>
        </w:rPr>
        <w:t>C</w:t>
      </w:r>
      <w:proofErr w:type="spellStart"/>
      <w:r>
        <w:rPr>
          <w:rFonts w:cs="Cambria"/>
        </w:rPr>
        <w:t>alibration</w:t>
      </w:r>
      <w:proofErr w:type="spellEnd"/>
      <w:r>
        <w:rPr>
          <w:rFonts w:cs="Cambria" w:hint="eastAsia"/>
          <w:lang w:val="en-US" w:eastAsia="zh-CN"/>
        </w:rPr>
        <w:t>D</w:t>
      </w:r>
      <w:proofErr w:type="spellStart"/>
      <w:r>
        <w:rPr>
          <w:rFonts w:cs="Cambria"/>
        </w:rPr>
        <w:t>escription</w:t>
      </w:r>
      <w:proofErr w:type="spellEnd"/>
    </w:p>
    <w:p w14:paraId="3D30F10F" w14:textId="77777777" w:rsidR="00CE7843" w:rsidRDefault="00CE7843" w:rsidP="00CE7843">
      <w:pPr>
        <w:pStyle w:val="ANNEX"/>
      </w:pPr>
      <w:r>
        <w:lastRenderedPageBreak/>
        <w:br/>
      </w:r>
      <w:r>
        <w:rPr>
          <w:b w:val="0"/>
        </w:rPr>
        <w:t>(normative)</w:t>
      </w:r>
      <w:r>
        <w:br/>
      </w:r>
      <w:r>
        <w:br/>
        <w:t>Data dictionary</w:t>
      </w:r>
    </w:p>
    <w:p w14:paraId="199C9249" w14:textId="77777777" w:rsidR="00CE7843" w:rsidRDefault="00CE7843" w:rsidP="00CE7843">
      <w:pPr>
        <w:spacing w:after="0" w:line="240" w:lineRule="auto"/>
        <w:ind w:left="117" w:right="-20"/>
        <w:rPr>
          <w:rFonts w:eastAsia="Cambria" w:cs="Cambria"/>
          <w:sz w:val="26"/>
          <w:szCs w:val="26"/>
        </w:rPr>
      </w:pPr>
      <w:r>
        <w:rPr>
          <w:rFonts w:eastAsia="Cambria" w:cs="Cambria"/>
          <w:b/>
          <w:bCs/>
          <w:sz w:val="26"/>
          <w:szCs w:val="26"/>
        </w:rPr>
        <w:t>B.1 Gene</w:t>
      </w:r>
      <w:r>
        <w:rPr>
          <w:rFonts w:eastAsia="Cambria" w:cs="Cambria"/>
          <w:b/>
          <w:bCs/>
          <w:spacing w:val="-5"/>
          <w:sz w:val="26"/>
          <w:szCs w:val="26"/>
        </w:rPr>
        <w:t>r</w:t>
      </w:r>
      <w:r>
        <w:rPr>
          <w:rFonts w:eastAsia="Cambria" w:cs="Cambria"/>
          <w:b/>
          <w:bCs/>
          <w:sz w:val="26"/>
          <w:szCs w:val="26"/>
        </w:rPr>
        <w:t>al</w:t>
      </w:r>
    </w:p>
    <w:p w14:paraId="26A4B916" w14:textId="77777777" w:rsidR="00CE7843" w:rsidRDefault="00CE7843" w:rsidP="00CE7843">
      <w:pPr>
        <w:spacing w:before="4" w:after="0" w:line="170" w:lineRule="exact"/>
        <w:rPr>
          <w:sz w:val="17"/>
          <w:szCs w:val="17"/>
        </w:rPr>
      </w:pPr>
    </w:p>
    <w:p w14:paraId="185D4E2C" w14:textId="77777777" w:rsidR="00CE7843" w:rsidRDefault="00CE7843" w:rsidP="00CE7843">
      <w:pPr>
        <w:spacing w:after="0" w:line="240" w:lineRule="auto"/>
        <w:ind w:left="78" w:right="57"/>
        <w:jc w:val="left"/>
        <w:rPr>
          <w:rFonts w:eastAsia="Cambria" w:cs="Cambria"/>
        </w:rPr>
      </w:pPr>
      <w:r>
        <w:rPr>
          <w:rFonts w:eastAsia="Cambria" w:cs="Cambria"/>
          <w:spacing w:val="6"/>
        </w:rPr>
        <w:t>T</w:t>
      </w:r>
      <w:r>
        <w:rPr>
          <w:rFonts w:eastAsia="Cambria" w:cs="Cambria"/>
          <w:spacing w:val="3"/>
        </w:rPr>
        <w:t>hi</w:t>
      </w:r>
      <w:r>
        <w:rPr>
          <w:rFonts w:eastAsia="Cambria" w:cs="Cambria"/>
        </w:rPr>
        <w:t xml:space="preserve">s </w:t>
      </w:r>
      <w:r>
        <w:rPr>
          <w:rFonts w:eastAsia="Cambria" w:cs="Cambria"/>
          <w:spacing w:val="4"/>
        </w:rPr>
        <w:t>a</w:t>
      </w:r>
      <w:r>
        <w:rPr>
          <w:rFonts w:eastAsia="Cambria" w:cs="Cambria"/>
          <w:spacing w:val="3"/>
        </w:rPr>
        <w:t>n</w:t>
      </w:r>
      <w:r>
        <w:rPr>
          <w:rFonts w:eastAsia="Cambria" w:cs="Cambria"/>
          <w:spacing w:val="-2"/>
        </w:rPr>
        <w:t>n</w:t>
      </w:r>
      <w:r>
        <w:rPr>
          <w:rFonts w:eastAsia="Cambria" w:cs="Cambria"/>
          <w:spacing w:val="1"/>
        </w:rPr>
        <w:t>e</w:t>
      </w:r>
      <w:r>
        <w:rPr>
          <w:rFonts w:eastAsia="Cambria" w:cs="Cambria"/>
        </w:rPr>
        <w:t xml:space="preserve">x </w:t>
      </w:r>
      <w:r>
        <w:rPr>
          <w:rFonts w:eastAsia="Cambria" w:cs="Cambria"/>
          <w:spacing w:val="-2"/>
        </w:rPr>
        <w:t>p</w:t>
      </w:r>
      <w:r>
        <w:rPr>
          <w:rFonts w:eastAsia="Cambria" w:cs="Cambria"/>
          <w:spacing w:val="3"/>
        </w:rPr>
        <w:t>r</w:t>
      </w:r>
      <w:r>
        <w:rPr>
          <w:rFonts w:eastAsia="Cambria" w:cs="Cambria"/>
          <w:spacing w:val="-2"/>
        </w:rPr>
        <w:t>o</w:t>
      </w:r>
      <w:r>
        <w:rPr>
          <w:rFonts w:eastAsia="Cambria" w:cs="Cambria"/>
          <w:spacing w:val="8"/>
        </w:rPr>
        <w:t>v</w:t>
      </w:r>
      <w:r>
        <w:rPr>
          <w:rFonts w:eastAsia="Cambria" w:cs="Cambria"/>
          <w:spacing w:val="-2"/>
        </w:rPr>
        <w:t>id</w:t>
      </w:r>
      <w:r>
        <w:rPr>
          <w:rFonts w:eastAsia="Cambria" w:cs="Cambria"/>
          <w:spacing w:val="2"/>
        </w:rPr>
        <w:t>e</w:t>
      </w:r>
      <w:r>
        <w:rPr>
          <w:rFonts w:eastAsia="Cambria" w:cs="Cambria"/>
        </w:rPr>
        <w:t xml:space="preserve">s a </w:t>
      </w:r>
      <w:r>
        <w:rPr>
          <w:rFonts w:eastAsia="Cambria" w:cs="Cambria"/>
          <w:spacing w:val="-2"/>
        </w:rPr>
        <w:t>d</w:t>
      </w:r>
      <w:r>
        <w:rPr>
          <w:rFonts w:eastAsia="Cambria" w:cs="Cambria"/>
          <w:spacing w:val="2"/>
        </w:rPr>
        <w:t>e</w:t>
      </w:r>
      <w:r>
        <w:rPr>
          <w:rFonts w:eastAsia="Cambria" w:cs="Cambria"/>
          <w:spacing w:val="8"/>
        </w:rPr>
        <w:t>t</w:t>
      </w:r>
      <w:r>
        <w:rPr>
          <w:rFonts w:eastAsia="Cambria" w:cs="Cambria"/>
          <w:spacing w:val="4"/>
        </w:rPr>
        <w:t>ai</w:t>
      </w:r>
      <w:r>
        <w:rPr>
          <w:rFonts w:eastAsia="Cambria" w:cs="Cambria"/>
          <w:spacing w:val="-2"/>
        </w:rPr>
        <w:t>l</w:t>
      </w:r>
      <w:r>
        <w:rPr>
          <w:rFonts w:eastAsia="Cambria" w:cs="Cambria"/>
          <w:spacing w:val="2"/>
        </w:rPr>
        <w:t>e</w:t>
      </w:r>
      <w:r>
        <w:rPr>
          <w:rFonts w:eastAsia="Cambria" w:cs="Cambria"/>
        </w:rPr>
        <w:t xml:space="preserve">d </w:t>
      </w:r>
      <w:r>
        <w:rPr>
          <w:rFonts w:eastAsia="Cambria" w:cs="Cambria"/>
          <w:spacing w:val="-2"/>
        </w:rPr>
        <w:t>d</w:t>
      </w:r>
      <w:r>
        <w:rPr>
          <w:rFonts w:eastAsia="Cambria" w:cs="Cambria"/>
          <w:spacing w:val="2"/>
        </w:rPr>
        <w:t>e</w:t>
      </w:r>
      <w:r>
        <w:rPr>
          <w:rFonts w:eastAsia="Cambria" w:cs="Cambria"/>
          <w:spacing w:val="1"/>
        </w:rPr>
        <w:t>s</w:t>
      </w:r>
      <w:r>
        <w:rPr>
          <w:rFonts w:eastAsia="Cambria" w:cs="Cambria"/>
          <w:spacing w:val="4"/>
        </w:rPr>
        <w:t>c</w:t>
      </w:r>
      <w:r>
        <w:rPr>
          <w:rFonts w:eastAsia="Cambria" w:cs="Cambria"/>
          <w:spacing w:val="6"/>
        </w:rPr>
        <w:t>r</w:t>
      </w:r>
      <w:r>
        <w:rPr>
          <w:rFonts w:eastAsia="Cambria" w:cs="Cambria"/>
          <w:spacing w:val="-2"/>
        </w:rPr>
        <w:t>i</w:t>
      </w:r>
      <w:r>
        <w:rPr>
          <w:rFonts w:eastAsia="Cambria" w:cs="Cambria"/>
          <w:spacing w:val="1"/>
        </w:rPr>
        <w:t>p</w:t>
      </w:r>
      <w:r>
        <w:rPr>
          <w:rFonts w:eastAsia="Cambria" w:cs="Cambria"/>
          <w:spacing w:val="7"/>
        </w:rPr>
        <w:t>t</w:t>
      </w:r>
      <w:r>
        <w:rPr>
          <w:rFonts w:eastAsia="Cambria" w:cs="Cambria"/>
          <w:spacing w:val="-2"/>
        </w:rPr>
        <w:t>io</w:t>
      </w:r>
      <w:r>
        <w:rPr>
          <w:rFonts w:eastAsia="Cambria" w:cs="Cambria"/>
        </w:rPr>
        <w:t xml:space="preserve">n </w:t>
      </w:r>
      <w:r>
        <w:rPr>
          <w:rFonts w:eastAsia="Cambria" w:cs="Cambria"/>
          <w:spacing w:val="-2"/>
        </w:rPr>
        <w:t>o</w:t>
      </w:r>
      <w:r>
        <w:rPr>
          <w:rFonts w:eastAsia="Cambria" w:cs="Cambria"/>
        </w:rPr>
        <w:t>f</w:t>
      </w:r>
      <w:r>
        <w:rPr>
          <w:rFonts w:eastAsia="Cambria" w:cs="Cambria"/>
          <w:spacing w:val="4"/>
        </w:rPr>
        <w:t xml:space="preserve"> each of the classes and each class attribute in the models presented in this document </w:t>
      </w:r>
      <w:r>
        <w:rPr>
          <w:rFonts w:eastAsia="Cambria" w:cs="Cambria"/>
          <w:spacing w:val="3"/>
        </w:rPr>
        <w:t>i</w:t>
      </w:r>
      <w:r>
        <w:rPr>
          <w:rFonts w:eastAsia="Cambria" w:cs="Cambria"/>
        </w:rPr>
        <w:t xml:space="preserve">n </w:t>
      </w:r>
      <w:r>
        <w:rPr>
          <w:rFonts w:eastAsia="Cambria" w:cs="Cambria"/>
          <w:spacing w:val="7"/>
        </w:rPr>
        <w:t>t</w:t>
      </w:r>
      <w:r>
        <w:rPr>
          <w:rFonts w:eastAsia="Cambria" w:cs="Cambria"/>
          <w:spacing w:val="-2"/>
        </w:rPr>
        <w:t>h</w:t>
      </w:r>
      <w:r>
        <w:rPr>
          <w:rFonts w:eastAsia="Cambria" w:cs="Cambria"/>
        </w:rPr>
        <w:t xml:space="preserve">e </w:t>
      </w:r>
      <w:r>
        <w:rPr>
          <w:rFonts w:eastAsia="Cambria" w:cs="Cambria"/>
          <w:spacing w:val="1"/>
        </w:rPr>
        <w:t>f</w:t>
      </w:r>
      <w:r>
        <w:rPr>
          <w:rFonts w:eastAsia="Cambria" w:cs="Cambria"/>
          <w:spacing w:val="-2"/>
        </w:rPr>
        <w:t>o</w:t>
      </w:r>
      <w:r>
        <w:rPr>
          <w:rFonts w:eastAsia="Cambria" w:cs="Cambria"/>
          <w:spacing w:val="6"/>
        </w:rPr>
        <w:t>r</w:t>
      </w:r>
      <w:r>
        <w:rPr>
          <w:rFonts w:eastAsia="Cambria" w:cs="Cambria"/>
        </w:rPr>
        <w:t xml:space="preserve">m </w:t>
      </w:r>
      <w:r>
        <w:rPr>
          <w:rFonts w:eastAsia="Cambria" w:cs="Cambria"/>
          <w:spacing w:val="-2"/>
        </w:rPr>
        <w:t>o</w:t>
      </w:r>
      <w:r>
        <w:rPr>
          <w:rFonts w:eastAsia="Cambria" w:cs="Cambria"/>
        </w:rPr>
        <w:t xml:space="preserve">f a </w:t>
      </w:r>
      <w:r>
        <w:rPr>
          <w:rFonts w:eastAsia="Cambria" w:cs="Cambria"/>
          <w:spacing w:val="8"/>
        </w:rPr>
        <w:t>t</w:t>
      </w:r>
      <w:r>
        <w:rPr>
          <w:rFonts w:eastAsia="Cambria" w:cs="Cambria"/>
        </w:rPr>
        <w:t>a</w:t>
      </w:r>
      <w:r>
        <w:rPr>
          <w:rFonts w:eastAsia="Cambria" w:cs="Cambria"/>
          <w:spacing w:val="-2"/>
        </w:rPr>
        <w:t>b</w:t>
      </w:r>
      <w:r>
        <w:rPr>
          <w:rFonts w:eastAsia="Cambria" w:cs="Cambria"/>
          <w:spacing w:val="4"/>
        </w:rPr>
        <w:t>u</w:t>
      </w:r>
      <w:r>
        <w:rPr>
          <w:rFonts w:eastAsia="Cambria" w:cs="Cambria"/>
          <w:spacing w:val="2"/>
        </w:rPr>
        <w:t>l</w:t>
      </w:r>
      <w:r>
        <w:rPr>
          <w:rFonts w:eastAsia="Cambria" w:cs="Cambria"/>
          <w:spacing w:val="4"/>
        </w:rPr>
        <w:t>a</w:t>
      </w:r>
      <w:r>
        <w:rPr>
          <w:rFonts w:eastAsia="Cambria" w:cs="Cambria"/>
        </w:rPr>
        <w:t xml:space="preserve">r </w:t>
      </w:r>
      <w:r>
        <w:rPr>
          <w:rFonts w:eastAsia="Cambria" w:cs="Cambria"/>
          <w:spacing w:val="2"/>
        </w:rPr>
        <w:t>d</w:t>
      </w:r>
      <w:r>
        <w:rPr>
          <w:rFonts w:eastAsia="Cambria" w:cs="Cambria"/>
        </w:rPr>
        <w:t>a</w:t>
      </w:r>
      <w:r>
        <w:rPr>
          <w:rFonts w:eastAsia="Cambria" w:cs="Cambria"/>
          <w:spacing w:val="8"/>
        </w:rPr>
        <w:t>t</w:t>
      </w:r>
      <w:r>
        <w:rPr>
          <w:rFonts w:eastAsia="Cambria" w:cs="Cambria"/>
        </w:rPr>
        <w:t xml:space="preserve">a </w:t>
      </w:r>
      <w:r>
        <w:rPr>
          <w:rFonts w:eastAsia="Cambria" w:cs="Cambria"/>
          <w:spacing w:val="3"/>
        </w:rPr>
        <w:t>d</w:t>
      </w:r>
      <w:r>
        <w:rPr>
          <w:rFonts w:eastAsia="Cambria" w:cs="Cambria"/>
          <w:spacing w:val="-2"/>
        </w:rPr>
        <w:t>i</w:t>
      </w:r>
      <w:r>
        <w:rPr>
          <w:rFonts w:eastAsia="Cambria" w:cs="Cambria"/>
          <w:spacing w:val="7"/>
        </w:rPr>
        <w:t>ct</w:t>
      </w:r>
      <w:r>
        <w:rPr>
          <w:rFonts w:eastAsia="Cambria" w:cs="Cambria"/>
          <w:spacing w:val="-2"/>
        </w:rPr>
        <w:t>io</w:t>
      </w:r>
      <w:r>
        <w:rPr>
          <w:rFonts w:eastAsia="Cambria" w:cs="Cambria"/>
          <w:spacing w:val="2"/>
        </w:rPr>
        <w:t>n</w:t>
      </w:r>
      <w:r>
        <w:rPr>
          <w:rFonts w:eastAsia="Cambria" w:cs="Cambria"/>
          <w:spacing w:val="4"/>
        </w:rPr>
        <w:t>a</w:t>
      </w:r>
      <w:r>
        <w:rPr>
          <w:rFonts w:eastAsia="Cambria" w:cs="Cambria"/>
          <w:spacing w:val="9"/>
        </w:rPr>
        <w:t>r</w:t>
      </w:r>
      <w:r>
        <w:rPr>
          <w:rFonts w:eastAsia="Cambria" w:cs="Cambria"/>
          <w:spacing w:val="-10"/>
        </w:rPr>
        <w:t>y</w:t>
      </w:r>
      <w:r>
        <w:rPr>
          <w:rFonts w:eastAsia="Cambria" w:cs="Cambria"/>
        </w:rPr>
        <w:t>.</w:t>
      </w:r>
    </w:p>
    <w:p w14:paraId="4E8CA4E8" w14:textId="77777777" w:rsidR="00CE7843" w:rsidRDefault="00CE7843" w:rsidP="00CE7843">
      <w:pPr>
        <w:spacing w:before="3" w:after="0" w:line="170" w:lineRule="exact"/>
        <w:rPr>
          <w:sz w:val="17"/>
          <w:szCs w:val="17"/>
        </w:rPr>
      </w:pPr>
    </w:p>
    <w:p w14:paraId="049F3798" w14:textId="77777777" w:rsidR="00CE7843" w:rsidRDefault="00CE7843" w:rsidP="00CE7843">
      <w:pPr>
        <w:spacing w:after="0" w:line="240" w:lineRule="auto"/>
        <w:ind w:left="117" w:right="-20"/>
        <w:rPr>
          <w:rFonts w:eastAsia="Cambria" w:cs="Cambria"/>
          <w:sz w:val="26"/>
          <w:szCs w:val="26"/>
        </w:rPr>
      </w:pPr>
      <w:r>
        <w:rPr>
          <w:rFonts w:eastAsia="Cambria" w:cs="Cambria"/>
          <w:b/>
          <w:bCs/>
          <w:sz w:val="26"/>
          <w:szCs w:val="26"/>
        </w:rPr>
        <w:t>B.2 O</w:t>
      </w:r>
      <w:r>
        <w:rPr>
          <w:rFonts w:eastAsia="Cambria" w:cs="Cambria"/>
          <w:b/>
          <w:bCs/>
          <w:spacing w:val="-7"/>
          <w:sz w:val="26"/>
          <w:szCs w:val="26"/>
        </w:rPr>
        <w:t>v</w:t>
      </w:r>
      <w:r>
        <w:rPr>
          <w:rFonts w:eastAsia="Cambria" w:cs="Cambria"/>
          <w:b/>
          <w:bCs/>
          <w:sz w:val="26"/>
          <w:szCs w:val="26"/>
        </w:rPr>
        <w:t>ervi</w:t>
      </w:r>
      <w:r>
        <w:rPr>
          <w:rFonts w:eastAsia="Cambria" w:cs="Cambria"/>
          <w:b/>
          <w:bCs/>
          <w:spacing w:val="-3"/>
          <w:sz w:val="26"/>
          <w:szCs w:val="26"/>
        </w:rPr>
        <w:t>e</w:t>
      </w:r>
      <w:r>
        <w:rPr>
          <w:rFonts w:eastAsia="Cambria" w:cs="Cambria"/>
          <w:b/>
          <w:bCs/>
          <w:sz w:val="26"/>
          <w:szCs w:val="26"/>
        </w:rPr>
        <w:t>w of Microwave Radiometer sensors (Figure 3)</w:t>
      </w:r>
    </w:p>
    <w:p w14:paraId="6B24777E" w14:textId="77777777" w:rsidR="00CE7843" w:rsidRDefault="00CE7843" w:rsidP="00CE7843">
      <w:pPr>
        <w:spacing w:before="1"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843"/>
        <w:gridCol w:w="1275"/>
        <w:gridCol w:w="1276"/>
        <w:gridCol w:w="1843"/>
        <w:gridCol w:w="1060"/>
      </w:tblGrid>
      <w:tr w:rsidR="00CE7843" w14:paraId="7319FDB1" w14:textId="77777777" w:rsidTr="00CE7843">
        <w:trPr>
          <w:trHeight w:val="20"/>
        </w:trPr>
        <w:tc>
          <w:tcPr>
            <w:tcW w:w="592" w:type="dxa"/>
            <w:tcBorders>
              <w:top w:val="single" w:sz="8" w:space="0" w:color="231F20"/>
              <w:left w:val="single" w:sz="8" w:space="0" w:color="231F20"/>
              <w:bottom w:val="single" w:sz="8" w:space="0" w:color="231F20"/>
              <w:right w:val="single" w:sz="4" w:space="0" w:color="231F20"/>
            </w:tcBorders>
          </w:tcPr>
          <w:p w14:paraId="7108FC3B" w14:textId="77777777" w:rsidR="00CE7843" w:rsidRDefault="00CE7843" w:rsidP="00CE7843"/>
        </w:tc>
        <w:tc>
          <w:tcPr>
            <w:tcW w:w="1843" w:type="dxa"/>
            <w:tcBorders>
              <w:top w:val="single" w:sz="8" w:space="0" w:color="231F20"/>
              <w:left w:val="single" w:sz="4" w:space="0" w:color="231F20"/>
              <w:bottom w:val="single" w:sz="8" w:space="0" w:color="231F20"/>
              <w:right w:val="single" w:sz="4" w:space="0" w:color="231F20"/>
            </w:tcBorders>
          </w:tcPr>
          <w:p w14:paraId="00C14D29"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12B9DCC3"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5" w:type="dxa"/>
            <w:tcBorders>
              <w:top w:val="single" w:sz="8" w:space="0" w:color="231F20"/>
              <w:left w:val="single" w:sz="4" w:space="0" w:color="231F20"/>
              <w:bottom w:val="single" w:sz="8" w:space="0" w:color="231F20"/>
              <w:right w:val="single" w:sz="4" w:space="0" w:color="231F20"/>
            </w:tcBorders>
          </w:tcPr>
          <w:p w14:paraId="7F56E786" w14:textId="77777777" w:rsidR="00CE7843" w:rsidRDefault="00CE7843" w:rsidP="00CE7843">
            <w:pPr>
              <w:spacing w:before="32" w:after="0" w:line="220" w:lineRule="exact"/>
              <w:ind w:left="40" w:right="79"/>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43FCFE59" w14:textId="77777777" w:rsidR="00CE7843" w:rsidRDefault="00CE7843" w:rsidP="00CE7843">
            <w:pPr>
              <w:spacing w:before="32" w:after="0" w:line="220" w:lineRule="exact"/>
              <w:ind w:left="40" w:right="72"/>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8" w:space="0" w:color="231F20"/>
              <w:left w:val="single" w:sz="4" w:space="0" w:color="231F20"/>
              <w:bottom w:val="single" w:sz="8" w:space="0" w:color="231F20"/>
              <w:right w:val="single" w:sz="4" w:space="0" w:color="231F20"/>
            </w:tcBorders>
          </w:tcPr>
          <w:p w14:paraId="5BB66589"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8" w:space="0" w:color="231F20"/>
              <w:left w:val="single" w:sz="4" w:space="0" w:color="231F20"/>
              <w:bottom w:val="single" w:sz="8" w:space="0" w:color="231F20"/>
              <w:right w:val="single" w:sz="8" w:space="0" w:color="231F20"/>
            </w:tcBorders>
          </w:tcPr>
          <w:p w14:paraId="7F62245D"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1262C49A" w14:textId="77777777" w:rsidTr="00CE7843">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47265D85"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z w:val="20"/>
                <w:szCs w:val="20"/>
              </w:rPr>
              <w:t>1.</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25DE98A6" w14:textId="77777777" w:rsidR="00CE7843" w:rsidRDefault="00CE7843" w:rsidP="00CE7843">
            <w:pPr>
              <w:spacing w:before="32"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li</w:t>
            </w:r>
            <w:r>
              <w:rPr>
                <w:rFonts w:eastAsia="Cambria" w:cs="Cambria"/>
                <w:spacing w:val="3"/>
                <w:sz w:val="20"/>
                <w:szCs w:val="20"/>
              </w:rPr>
              <w:t>d</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proofErr w:type="spellEnd"/>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6792F045"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2"/>
                <w:sz w:val="20"/>
                <w:szCs w:val="20"/>
              </w:rPr>
              <w:t>o</w:t>
            </w:r>
            <w:r>
              <w:rPr>
                <w:rFonts w:eastAsia="Cambria" w:cs="Cambria"/>
                <w:spacing w:val="1"/>
                <w:sz w:val="20"/>
                <w:szCs w:val="20"/>
              </w:rPr>
              <w:t>o</w:t>
            </w:r>
            <w:r>
              <w:rPr>
                <w:rFonts w:eastAsia="Cambria" w:cs="Cambria"/>
                <w:sz w:val="20"/>
                <w:szCs w:val="20"/>
              </w:rPr>
              <w:t>t en</w:t>
            </w:r>
            <w:r>
              <w:rPr>
                <w:rFonts w:eastAsia="Cambria" w:cs="Cambria"/>
                <w:spacing w:val="7"/>
                <w:sz w:val="20"/>
                <w:szCs w:val="20"/>
              </w:rPr>
              <w:t>t</w:t>
            </w:r>
            <w:r>
              <w:rPr>
                <w:rFonts w:eastAsia="Cambria" w:cs="Cambria"/>
                <w:spacing w:val="1"/>
                <w:sz w:val="20"/>
                <w:szCs w:val="20"/>
              </w:rPr>
              <w:t>i</w:t>
            </w:r>
            <w:r>
              <w:rPr>
                <w:rFonts w:eastAsia="Cambria" w:cs="Cambria"/>
                <w:spacing w:val="10"/>
                <w:sz w:val="20"/>
                <w:szCs w:val="20"/>
              </w:rPr>
              <w:t>t</w:t>
            </w:r>
            <w:r>
              <w:rPr>
                <w:rFonts w:eastAsia="Cambria" w:cs="Cambria"/>
                <w:sz w:val="20"/>
                <w:szCs w:val="20"/>
              </w:rPr>
              <w:t xml:space="preserve">y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 xml:space="preserve">s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 xml:space="preserve">ion </w:t>
            </w:r>
            <w:r>
              <w:rPr>
                <w:rFonts w:eastAsia="Cambria" w:cs="Cambria"/>
                <w:spacing w:val="1"/>
                <w:sz w:val="20"/>
                <w:szCs w:val="20"/>
              </w:rPr>
              <w:t>a</w:t>
            </w:r>
            <w:r>
              <w:rPr>
                <w:rFonts w:eastAsia="Cambria" w:cs="Cambria"/>
                <w:spacing w:val="2"/>
                <w:sz w:val="20"/>
                <w:szCs w:val="20"/>
              </w:rPr>
              <w:t>b</w:t>
            </w:r>
            <w:r>
              <w:rPr>
                <w:rFonts w:eastAsia="Cambria" w:cs="Cambria"/>
                <w:spacing w:val="-1"/>
                <w:sz w:val="20"/>
                <w:szCs w:val="20"/>
              </w:rPr>
              <w:t>o</w:t>
            </w:r>
            <w:r>
              <w:rPr>
                <w:rFonts w:eastAsia="Cambria" w:cs="Cambria"/>
                <w:spacing w:val="1"/>
                <w:sz w:val="20"/>
                <w:szCs w:val="20"/>
              </w:rPr>
              <w:t>u</w:t>
            </w:r>
            <w:r>
              <w:rPr>
                <w:rFonts w:eastAsia="Cambria" w:cs="Cambria"/>
                <w:sz w:val="20"/>
                <w:szCs w:val="20"/>
              </w:rPr>
              <w:t xml:space="preserve">t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ion</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0B186A5A"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42B4A5A8"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27440941" w14:textId="77777777" w:rsidR="00CE7843" w:rsidRDefault="00CE7843" w:rsidP="00CE7843">
            <w:pPr>
              <w:spacing w:before="32" w:after="0" w:line="220" w:lineRule="exact"/>
              <w:ind w:leftChars="50" w:left="110" w:rightChars="50" w:right="110"/>
              <w:rPr>
                <w:rFonts w:eastAsia="Cambria" w:cs="Cambria"/>
                <w:sz w:val="20"/>
                <w:szCs w:val="20"/>
              </w:rPr>
            </w:pPr>
            <w:proofErr w:type="spellStart"/>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roofErr w:type="spellEnd"/>
            <w:r>
              <w:rPr>
                <w:rFonts w:eastAsia="Cambria" w:cs="Cambria"/>
                <w:sz w:val="20"/>
                <w:szCs w:val="20"/>
              </w:rPr>
              <w:t xml:space="preserve"> </w:t>
            </w:r>
            <w:r>
              <w:rPr>
                <w:rFonts w:eastAsia="Cambria" w:cs="Cambria"/>
                <w:spacing w:val="5"/>
                <w:sz w:val="20"/>
                <w:szCs w:val="20"/>
              </w:rPr>
              <w:t>(</w:t>
            </w:r>
            <w:proofErr w:type="spellStart"/>
            <w:r>
              <w:rPr>
                <w:rFonts w:eastAsia="Cambria" w:cs="Cambria"/>
                <w:spacing w:val="2"/>
                <w:sz w:val="20"/>
                <w:szCs w:val="20"/>
              </w:rPr>
              <w:t>M</w:t>
            </w:r>
            <w:r>
              <w:rPr>
                <w:rFonts w:eastAsia="Cambria" w:cs="Cambria"/>
                <w:spacing w:val="1"/>
                <w:sz w:val="20"/>
                <w:szCs w:val="20"/>
              </w:rPr>
              <w:t>D</w:t>
            </w:r>
            <w:r>
              <w:rPr>
                <w:rFonts w:eastAsia="Cambria" w:cs="Cambria"/>
                <w:spacing w:val="4"/>
                <w:sz w:val="20"/>
                <w:szCs w:val="20"/>
              </w:rPr>
              <w:t>_</w:t>
            </w:r>
            <w:r>
              <w:rPr>
                <w:rFonts w:eastAsia="Cambria" w:cs="Cambria"/>
                <w:spacing w:val="2"/>
                <w:sz w:val="20"/>
                <w:szCs w:val="20"/>
              </w:rPr>
              <w:t>C</w:t>
            </w:r>
            <w:r>
              <w:rPr>
                <w:rFonts w:eastAsia="Cambria" w:cs="Cambria"/>
                <w:spacing w:val="-1"/>
                <w:sz w:val="20"/>
                <w:szCs w:val="20"/>
              </w:rPr>
              <w:t>ov</w:t>
            </w:r>
            <w:r>
              <w:rPr>
                <w:rFonts w:eastAsia="Cambria" w:cs="Cambria"/>
                <w:sz w:val="20"/>
                <w:szCs w:val="20"/>
              </w:rPr>
              <w:t>e</w:t>
            </w:r>
            <w:r>
              <w:rPr>
                <w:rFonts w:eastAsia="Cambria" w:cs="Cambria"/>
                <w:spacing w:val="4"/>
                <w:sz w:val="20"/>
                <w:szCs w:val="20"/>
              </w:rPr>
              <w:t>r</w:t>
            </w:r>
            <w:r>
              <w:rPr>
                <w:rFonts w:eastAsia="Cambria" w:cs="Cambria"/>
                <w:spacing w:val="3"/>
                <w:sz w:val="20"/>
                <w:szCs w:val="20"/>
              </w:rPr>
              <w:t>a</w:t>
            </w:r>
            <w:r>
              <w:rPr>
                <w:rFonts w:eastAsia="Cambria" w:cs="Cambria"/>
                <w:spacing w:val="1"/>
                <w:sz w:val="20"/>
                <w:szCs w:val="20"/>
              </w:rPr>
              <w:t>g</w:t>
            </w:r>
            <w:r>
              <w:rPr>
                <w:rFonts w:eastAsia="Cambria" w:cs="Cambria"/>
                <w:sz w:val="20"/>
                <w:szCs w:val="20"/>
              </w:rPr>
              <w:t>e</w:t>
            </w:r>
            <w:r>
              <w:rPr>
                <w:rFonts w:eastAsia="Cambria" w:cs="Cambria"/>
                <w:spacing w:val="1"/>
                <w:sz w:val="20"/>
                <w:szCs w:val="20"/>
              </w:rPr>
              <w:t>D</w:t>
            </w:r>
            <w:r>
              <w:rPr>
                <w:rFonts w:eastAsia="Cambria" w:cs="Cambria"/>
                <w:spacing w:val="2"/>
                <w:sz w:val="20"/>
                <w:szCs w:val="20"/>
              </w:rPr>
              <w:t>e</w:t>
            </w:r>
            <w:r>
              <w:rPr>
                <w:rFonts w:eastAsia="Cambria" w:cs="Cambria"/>
                <w:spacing w:val="1"/>
                <w:sz w:val="20"/>
                <w:szCs w:val="20"/>
              </w:rPr>
              <w:t>s</w:t>
            </w:r>
            <w:r>
              <w:rPr>
                <w:rFonts w:eastAsia="Cambria" w:cs="Cambria"/>
                <w:spacing w:val="5"/>
                <w:sz w:val="20"/>
                <w:szCs w:val="20"/>
              </w:rPr>
              <w:t>c</w:t>
            </w:r>
            <w:r>
              <w:rPr>
                <w:rFonts w:eastAsia="Cambria" w:cs="Cambria"/>
                <w:spacing w:val="6"/>
                <w:sz w:val="20"/>
                <w:szCs w:val="20"/>
              </w:rPr>
              <w:t>r</w:t>
            </w:r>
            <w:r>
              <w:rPr>
                <w:rFonts w:eastAsia="Cambria" w:cs="Cambria"/>
                <w:spacing w:val="-1"/>
                <w:sz w:val="20"/>
                <w:szCs w:val="20"/>
              </w:rPr>
              <w:t>i</w:t>
            </w:r>
            <w:r>
              <w:rPr>
                <w:rFonts w:eastAsia="Cambria" w:cs="Cambria"/>
                <w:spacing w:val="2"/>
                <w:sz w:val="20"/>
                <w:szCs w:val="20"/>
              </w:rPr>
              <w:t>p</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proofErr w:type="spellEnd"/>
            <w:r>
              <w:rPr>
                <w:rFonts w:eastAsia="Cambria" w:cs="Cambria"/>
                <w:sz w:val="20"/>
                <w:szCs w:val="20"/>
              </w:rPr>
              <w:t>)</w:t>
            </w:r>
          </w:p>
        </w:tc>
        <w:tc>
          <w:tcPr>
            <w:tcW w:w="1060" w:type="dxa"/>
            <w:tcBorders>
              <w:top w:val="single" w:sz="8" w:space="0" w:color="231F20"/>
              <w:left w:val="single" w:sz="4" w:space="0" w:color="231F20"/>
              <w:bottom w:val="single" w:sz="4" w:space="0" w:color="231F20"/>
              <w:right w:val="single" w:sz="8" w:space="0" w:color="231F20"/>
            </w:tcBorders>
            <w:shd w:val="clear" w:color="auto" w:fill="BEBEBE"/>
          </w:tcPr>
          <w:p w14:paraId="7823D9AD"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asciiTheme="minorEastAsia" w:hAnsiTheme="minorEastAsia" w:cs="Cambria" w:hint="eastAsia"/>
                <w:sz w:val="20"/>
                <w:szCs w:val="20"/>
                <w:lang w:eastAsia="zh-CN"/>
              </w:rPr>
              <w:t xml:space="preserve"> </w:t>
            </w:r>
            <w:r>
              <w:rPr>
                <w:rFonts w:eastAsia="Cambria" w:cs="Cambria"/>
                <w:sz w:val="20"/>
                <w:szCs w:val="20"/>
              </w:rPr>
              <w:t>2</w:t>
            </w:r>
          </w:p>
        </w:tc>
      </w:tr>
      <w:tr w:rsidR="00CE7843" w14:paraId="62CCF8A6"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721CFA12"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5"/>
                <w:sz w:val="20"/>
                <w:szCs w:val="20"/>
              </w:rPr>
              <w:t>2</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5CB2723C"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44D53EA4"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3"/>
                <w:sz w:val="20"/>
                <w:szCs w:val="20"/>
              </w:rPr>
              <w:t>h</w:t>
            </w:r>
            <w:r>
              <w:rPr>
                <w:rFonts w:eastAsia="Cambria" w:cs="Cambria"/>
                <w:spacing w:val="4"/>
                <w:sz w:val="20"/>
                <w:szCs w:val="20"/>
              </w:rPr>
              <w:t>ar</w:t>
            </w:r>
            <w:r>
              <w:rPr>
                <w:rFonts w:eastAsia="Cambria" w:cs="Cambria"/>
                <w:sz w:val="20"/>
                <w:szCs w:val="20"/>
              </w:rPr>
              <w:t>a</w:t>
            </w:r>
            <w:r>
              <w:rPr>
                <w:rFonts w:eastAsia="Cambria" w:cs="Cambria"/>
                <w:spacing w:val="7"/>
                <w:sz w:val="20"/>
                <w:szCs w:val="20"/>
              </w:rPr>
              <w:t>c</w:t>
            </w:r>
            <w:r>
              <w:rPr>
                <w:rFonts w:eastAsia="Cambria" w:cs="Cambria"/>
                <w:spacing w:val="4"/>
                <w:sz w:val="20"/>
                <w:szCs w:val="20"/>
              </w:rPr>
              <w:t>t</w:t>
            </w:r>
            <w:r>
              <w:rPr>
                <w:rFonts w:eastAsia="Cambria" w:cs="Cambria"/>
                <w:sz w:val="20"/>
                <w:szCs w:val="20"/>
              </w:rPr>
              <w:t>e</w:t>
            </w:r>
            <w:r>
              <w:rPr>
                <w:rFonts w:eastAsia="Cambria" w:cs="Cambria"/>
                <w:spacing w:val="6"/>
                <w:sz w:val="20"/>
                <w:szCs w:val="20"/>
              </w:rPr>
              <w:t>r</w:t>
            </w:r>
            <w:r>
              <w:rPr>
                <w:rFonts w:eastAsia="Cambria" w:cs="Cambria"/>
                <w:spacing w:val="4"/>
                <w:sz w:val="20"/>
                <w:szCs w:val="20"/>
              </w:rPr>
              <w:t>iz</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of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2"/>
                <w:sz w:val="20"/>
                <w:szCs w:val="20"/>
              </w:rPr>
              <w:t>co</w:t>
            </w:r>
            <w:r>
              <w:rPr>
                <w:rFonts w:eastAsia="Cambria" w:cs="Cambria"/>
                <w:spacing w:val="-1"/>
                <w:sz w:val="20"/>
                <w:szCs w:val="20"/>
              </w:rPr>
              <w:t>d</w:t>
            </w:r>
            <w:r>
              <w:rPr>
                <w:rFonts w:eastAsia="Cambria" w:cs="Cambria"/>
                <w:spacing w:val="3"/>
                <w:sz w:val="20"/>
                <w:szCs w:val="20"/>
              </w:rPr>
              <w:t>e</w:t>
            </w:r>
            <w:r>
              <w:rPr>
                <w:rFonts w:eastAsia="Cambria" w:cs="Cambria"/>
                <w:sz w:val="20"/>
                <w:szCs w:val="20"/>
              </w:rPr>
              <w:t xml:space="preserve">d </w:t>
            </w:r>
            <w:r>
              <w:rPr>
                <w:rFonts w:eastAsia="Cambria" w:cs="Cambria"/>
                <w:spacing w:val="8"/>
                <w:sz w:val="20"/>
                <w:szCs w:val="20"/>
              </w:rPr>
              <w:t>w</w:t>
            </w:r>
            <w:r>
              <w:rPr>
                <w:rFonts w:eastAsia="Cambria" w:cs="Cambria"/>
                <w:spacing w:val="1"/>
                <w:sz w:val="20"/>
                <w:szCs w:val="20"/>
              </w:rPr>
              <w:t>i</w:t>
            </w:r>
            <w:r>
              <w:rPr>
                <w:rFonts w:eastAsia="Cambria" w:cs="Cambria"/>
                <w:spacing w:val="7"/>
                <w:sz w:val="20"/>
                <w:szCs w:val="20"/>
              </w:rPr>
              <w:t>t</w:t>
            </w:r>
            <w:r>
              <w:rPr>
                <w:rFonts w:eastAsia="Cambria" w:cs="Cambria"/>
                <w:sz w:val="20"/>
                <w:szCs w:val="20"/>
              </w:rPr>
              <w:t xml:space="preserve">h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d</w:t>
            </w:r>
            <w:r>
              <w:rPr>
                <w:rFonts w:eastAsia="Cambria" w:cs="Cambria"/>
                <w:spacing w:val="1"/>
                <w:sz w:val="20"/>
                <w:szCs w:val="20"/>
              </w:rPr>
              <w:t>a</w:t>
            </w:r>
            <w:r>
              <w:rPr>
                <w:rFonts w:eastAsia="Cambria" w:cs="Cambria"/>
                <w:spacing w:val="8"/>
                <w:sz w:val="20"/>
                <w:szCs w:val="20"/>
              </w:rPr>
              <w:t>t</w:t>
            </w:r>
            <w:r>
              <w:rPr>
                <w:rFonts w:eastAsia="Cambria" w:cs="Cambria"/>
                <w:sz w:val="20"/>
                <w:szCs w:val="20"/>
              </w:rPr>
              <w:t xml:space="preserve">a </w:t>
            </w:r>
            <w:r>
              <w:rPr>
                <w:rFonts w:eastAsia="Cambria" w:cs="Cambria"/>
                <w:spacing w:val="10"/>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 xml:space="preserve">e </w:t>
            </w:r>
            <w:proofErr w:type="spellStart"/>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roofErr w:type="spellEnd"/>
          </w:p>
        </w:tc>
        <w:tc>
          <w:tcPr>
            <w:tcW w:w="1275" w:type="dxa"/>
            <w:tcBorders>
              <w:top w:val="single" w:sz="4" w:space="0" w:color="231F20"/>
              <w:left w:val="single" w:sz="4" w:space="0" w:color="231F20"/>
              <w:bottom w:val="single" w:sz="4" w:space="0" w:color="231F20"/>
              <w:right w:val="single" w:sz="4" w:space="0" w:color="231F20"/>
            </w:tcBorders>
          </w:tcPr>
          <w:p w14:paraId="43D0E10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3F56E13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030B53AD"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6495D303" w14:textId="77777777" w:rsidR="00CE7843" w:rsidRDefault="00CE7843" w:rsidP="00CE7843">
            <w:pPr>
              <w:ind w:leftChars="50" w:left="110" w:rightChars="50" w:right="110"/>
            </w:pPr>
          </w:p>
        </w:tc>
      </w:tr>
      <w:tr w:rsidR="00CE7843" w14:paraId="0E5465EE"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BEBEBE"/>
          </w:tcPr>
          <w:p w14:paraId="6C6BF1FC"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2"/>
                <w:sz w:val="20"/>
                <w:szCs w:val="20"/>
              </w:rPr>
              <w:t>3.</w:t>
            </w:r>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042F5027"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A_MicrowaveRadiometerSensor</w:t>
            </w:r>
            <w:proofErr w:type="spellEnd"/>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2622A889"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pacing w:val="-15"/>
                <w:sz w:val="20"/>
                <w:szCs w:val="20"/>
              </w:rPr>
              <w:t>T</w:t>
            </w:r>
            <w:r>
              <w:rPr>
                <w:rFonts w:eastAsia="Cambria" w:cs="Cambria"/>
                <w:spacing w:val="-1"/>
                <w:sz w:val="20"/>
                <w:szCs w:val="20"/>
              </w:rPr>
              <w:t>o</w:t>
            </w:r>
            <w:r>
              <w:rPr>
                <w:rFonts w:eastAsia="Cambria" w:cs="Cambria"/>
                <w:sz w:val="20"/>
                <w:szCs w:val="20"/>
              </w:rPr>
              <w:t>p-l</w:t>
            </w:r>
            <w:r>
              <w:rPr>
                <w:rFonts w:eastAsia="Cambria" w:cs="Cambria"/>
                <w:spacing w:val="1"/>
                <w:sz w:val="20"/>
                <w:szCs w:val="20"/>
              </w:rPr>
              <w:t>e</w:t>
            </w:r>
            <w:r>
              <w:rPr>
                <w:rFonts w:eastAsia="Cambria" w:cs="Cambria"/>
                <w:spacing w:val="-1"/>
                <w:sz w:val="20"/>
                <w:szCs w:val="20"/>
              </w:rPr>
              <w:t>v</w:t>
            </w:r>
            <w:r>
              <w:rPr>
                <w:rFonts w:eastAsia="Cambria" w:cs="Cambria"/>
                <w:sz w:val="20"/>
                <w:szCs w:val="20"/>
              </w:rPr>
              <w:t xml:space="preserve">el </w:t>
            </w:r>
            <w:r>
              <w:rPr>
                <w:rFonts w:eastAsia="Cambria" w:cs="Cambria"/>
                <w:spacing w:val="2"/>
                <w:sz w:val="20"/>
                <w:szCs w:val="20"/>
              </w:rPr>
              <w:t>cl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2"/>
                <w:sz w:val="20"/>
                <w:szCs w:val="20"/>
              </w:rPr>
              <w:t>f</w:t>
            </w:r>
            <w:r>
              <w:rPr>
                <w:rFonts w:eastAsia="Cambria" w:cs="Cambria"/>
                <w:spacing w:val="-1"/>
                <w:sz w:val="20"/>
                <w:szCs w:val="20"/>
              </w:rPr>
              <w:t>o</w:t>
            </w:r>
            <w:r>
              <w:rPr>
                <w:rFonts w:eastAsia="Cambria" w:cs="Cambria"/>
                <w:sz w:val="20"/>
                <w:szCs w:val="20"/>
              </w:rPr>
              <w:t xml:space="preserve">r </w:t>
            </w:r>
            <w:r>
              <w:rPr>
                <w:rFonts w:eastAsia="Cambria" w:cs="Cambria"/>
                <w:spacing w:val="5"/>
                <w:sz w:val="20"/>
                <w:szCs w:val="20"/>
              </w:rPr>
              <w:t>a</w:t>
            </w:r>
            <w:r>
              <w:rPr>
                <w:rFonts w:eastAsia="Cambria" w:cs="Cambria"/>
                <w:spacing w:val="4"/>
                <w:sz w:val="20"/>
                <w:szCs w:val="20"/>
              </w:rPr>
              <w:t>l</w:t>
            </w:r>
            <w:r>
              <w:rPr>
                <w:rFonts w:eastAsia="Cambria" w:cs="Cambria"/>
                <w:sz w:val="20"/>
                <w:szCs w:val="20"/>
              </w:rPr>
              <w:t xml:space="preserve">l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1"/>
                <w:sz w:val="20"/>
                <w:szCs w:val="20"/>
              </w:rPr>
              <w:t>o</w:t>
            </w:r>
            <w:r>
              <w:rPr>
                <w:rFonts w:eastAsia="Cambria" w:cs="Cambria"/>
                <w:sz w:val="20"/>
                <w:szCs w:val="20"/>
              </w:rPr>
              <w:t xml:space="preserve">f </w:t>
            </w:r>
            <w:r>
              <w:rPr>
                <w:rFonts w:eastAsia="Cambria" w:cs="Cambria"/>
                <w:spacing w:val="3"/>
                <w:sz w:val="20"/>
                <w:szCs w:val="20"/>
              </w:rPr>
              <w:t xml:space="preserve">microwave radiometer </w:t>
            </w:r>
            <w:r>
              <w:rPr>
                <w:rFonts w:eastAsia="Cambria" w:cs="Cambria"/>
                <w:spacing w:val="2"/>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z w:val="20"/>
                <w:szCs w:val="20"/>
              </w:rPr>
              <w:t>s</w:t>
            </w:r>
          </w:p>
        </w:tc>
        <w:tc>
          <w:tcPr>
            <w:tcW w:w="1275" w:type="dxa"/>
            <w:tcBorders>
              <w:top w:val="single" w:sz="4" w:space="0" w:color="231F20"/>
              <w:left w:val="single" w:sz="4" w:space="0" w:color="231F20"/>
              <w:bottom w:val="single" w:sz="4" w:space="0" w:color="231F20"/>
              <w:right w:val="single" w:sz="4" w:space="0" w:color="231F20"/>
            </w:tcBorders>
            <w:shd w:val="clear" w:color="auto" w:fill="BEBEBE"/>
          </w:tcPr>
          <w:p w14:paraId="1AA8445F"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U</w:t>
            </w:r>
            <w:r>
              <w:rPr>
                <w:rFonts w:eastAsia="Cambria" w:cs="Cambria"/>
                <w:spacing w:val="3"/>
                <w:sz w:val="20"/>
                <w:szCs w:val="20"/>
              </w:rPr>
              <w:t>s</w:t>
            </w:r>
            <w:r>
              <w:rPr>
                <w:rFonts w:eastAsia="Cambria" w:cs="Cambria"/>
                <w:sz w:val="20"/>
                <w:szCs w:val="20"/>
              </w:rPr>
              <w:t>e</w:t>
            </w:r>
            <w:r>
              <w:rPr>
                <w:rFonts w:eastAsia="Cambria" w:cs="Cambria"/>
                <w:spacing w:val="1"/>
                <w:sz w:val="20"/>
                <w:szCs w:val="20"/>
              </w:rPr>
              <w:t xml:space="preserve"> ob</w:t>
            </w:r>
            <w:r>
              <w:rPr>
                <w:rFonts w:eastAsia="Cambria" w:cs="Cambria"/>
                <w:spacing w:val="5"/>
                <w:sz w:val="20"/>
                <w:szCs w:val="20"/>
              </w:rPr>
              <w:t>l</w:t>
            </w:r>
            <w:r>
              <w:rPr>
                <w:rFonts w:eastAsia="Cambria" w:cs="Cambria"/>
                <w:spacing w:val="3"/>
                <w:sz w:val="20"/>
                <w:szCs w:val="20"/>
              </w:rPr>
              <w:t>i</w:t>
            </w:r>
            <w:r>
              <w:rPr>
                <w:rFonts w:eastAsia="Cambria" w:cs="Cambria"/>
                <w:spacing w:val="6"/>
                <w:sz w:val="20"/>
                <w:szCs w:val="20"/>
              </w:rPr>
              <w:t>g</w:t>
            </w:r>
            <w:r>
              <w:rPr>
                <w:rFonts w:eastAsia="Cambria" w:cs="Cambria"/>
                <w:spacing w:val="1"/>
                <w:sz w:val="20"/>
                <w:szCs w:val="20"/>
              </w:rPr>
              <w:t>a</w:t>
            </w:r>
            <w:r>
              <w:rPr>
                <w:rFonts w:eastAsia="Cambria" w:cs="Cambria"/>
                <w:spacing w:val="9"/>
                <w:sz w:val="20"/>
                <w:szCs w:val="20"/>
              </w:rPr>
              <w:t>t</w:t>
            </w:r>
            <w:r>
              <w:rPr>
                <w:rFonts w:eastAsia="Cambria" w:cs="Cambria"/>
                <w:spacing w:val="1"/>
                <w:sz w:val="20"/>
                <w:szCs w:val="20"/>
              </w:rPr>
              <w:t>io</w:t>
            </w:r>
            <w:r>
              <w:rPr>
                <w:rFonts w:eastAsia="Cambria" w:cs="Cambria"/>
                <w:spacing w:val="-1"/>
                <w:sz w:val="20"/>
                <w:szCs w:val="20"/>
              </w:rPr>
              <w:t>n</w:t>
            </w:r>
            <w:r>
              <w:rPr>
                <w:rFonts w:eastAsia="Cambria" w:cs="Cambria"/>
                <w:spacing w:val="-9"/>
                <w:sz w:val="20"/>
                <w:szCs w:val="20"/>
              </w:rPr>
              <w:t>/</w:t>
            </w:r>
            <w:r>
              <w:rPr>
                <w:rFonts w:eastAsia="Cambria" w:cs="Cambria"/>
                <w:spacing w:val="4"/>
                <w:sz w:val="20"/>
                <w:szCs w:val="20"/>
              </w:rPr>
              <w:t>c</w:t>
            </w:r>
            <w:r>
              <w:rPr>
                <w:rFonts w:eastAsia="Cambria" w:cs="Cambria"/>
                <w:spacing w:val="1"/>
                <w:sz w:val="20"/>
                <w:szCs w:val="20"/>
              </w:rPr>
              <w:t>on</w:t>
            </w:r>
            <w:r>
              <w:rPr>
                <w:rFonts w:eastAsia="Cambria" w:cs="Cambria"/>
                <w:spacing w:val="5"/>
                <w:sz w:val="20"/>
                <w:szCs w:val="20"/>
              </w:rPr>
              <w:t>d</w:t>
            </w:r>
            <w:r>
              <w:rPr>
                <w:rFonts w:eastAsia="Cambria" w:cs="Cambria"/>
                <w:sz w:val="20"/>
                <w:szCs w:val="20"/>
              </w:rPr>
              <w:t>i</w:t>
            </w:r>
            <w:r>
              <w:rPr>
                <w:rFonts w:eastAsia="Cambria" w:cs="Cambria"/>
                <w:spacing w:val="9"/>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9"/>
                <w:sz w:val="20"/>
                <w:szCs w:val="20"/>
              </w:rPr>
              <w:t>f</w:t>
            </w:r>
            <w:r>
              <w:rPr>
                <w:rFonts w:eastAsia="Cambria" w:cs="Cambria"/>
                <w:spacing w:val="5"/>
                <w:sz w:val="20"/>
                <w:szCs w:val="20"/>
              </w:rPr>
              <w:t>r</w:t>
            </w:r>
            <w:r>
              <w:rPr>
                <w:rFonts w:eastAsia="Cambria" w:cs="Cambria"/>
                <w:spacing w:val="1"/>
                <w:sz w:val="20"/>
                <w:szCs w:val="20"/>
              </w:rPr>
              <w:t xml:space="preserve">om </w:t>
            </w:r>
            <w:r>
              <w:rPr>
                <w:rFonts w:eastAsia="Cambria" w:cs="Cambria"/>
                <w:spacing w:val="5"/>
                <w:sz w:val="20"/>
                <w:szCs w:val="20"/>
              </w:rPr>
              <w:t>referencing object</w:t>
            </w:r>
          </w:p>
        </w:tc>
        <w:tc>
          <w:tcPr>
            <w:tcW w:w="1276" w:type="dxa"/>
            <w:tcBorders>
              <w:top w:val="single" w:sz="4" w:space="0" w:color="231F20"/>
              <w:left w:val="single" w:sz="4" w:space="0" w:color="231F20"/>
              <w:bottom w:val="single" w:sz="4" w:space="0" w:color="231F20"/>
              <w:right w:val="single" w:sz="4" w:space="0" w:color="231F20"/>
            </w:tcBorders>
            <w:shd w:val="clear" w:color="auto" w:fill="BEBEBE"/>
          </w:tcPr>
          <w:p w14:paraId="4453B79E"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3"/>
                <w:sz w:val="20"/>
                <w:szCs w:val="20"/>
              </w:rPr>
              <w:t>m</w:t>
            </w:r>
            <w:r>
              <w:rPr>
                <w:rFonts w:eastAsia="Cambria" w:cs="Cambria"/>
                <w:spacing w:val="8"/>
                <w:sz w:val="20"/>
                <w:szCs w:val="20"/>
              </w:rPr>
              <w:t>a</w:t>
            </w:r>
            <w:r>
              <w:rPr>
                <w:rFonts w:eastAsia="Cambria" w:cs="Cambria"/>
                <w:spacing w:val="6"/>
                <w:sz w:val="20"/>
                <w:szCs w:val="20"/>
              </w:rPr>
              <w:t>x</w:t>
            </w:r>
            <w:r>
              <w:rPr>
                <w:rFonts w:eastAsia="Cambria" w:cs="Cambria"/>
                <w:spacing w:val="-1"/>
                <w:sz w:val="20"/>
                <w:szCs w:val="20"/>
              </w:rPr>
              <w:t>i</w:t>
            </w:r>
            <w:r>
              <w:rPr>
                <w:rFonts w:eastAsia="Cambria" w:cs="Cambria"/>
                <w:spacing w:val="-2"/>
                <w:sz w:val="20"/>
                <w:szCs w:val="20"/>
              </w:rPr>
              <w:t>m</w:t>
            </w:r>
            <w:r>
              <w:rPr>
                <w:rFonts w:eastAsia="Cambria" w:cs="Cambria"/>
                <w:spacing w:val="4"/>
                <w:sz w:val="20"/>
                <w:szCs w:val="20"/>
              </w:rPr>
              <w:t>u</w:t>
            </w:r>
            <w:r>
              <w:rPr>
                <w:rFonts w:eastAsia="Cambria" w:cs="Cambria"/>
                <w:sz w:val="20"/>
                <w:szCs w:val="20"/>
              </w:rPr>
              <w:t xml:space="preserve">m </w:t>
            </w:r>
            <w:r>
              <w:rPr>
                <w:rFonts w:eastAsia="Cambria" w:cs="Cambria"/>
                <w:spacing w:val="2"/>
                <w:sz w:val="20"/>
                <w:szCs w:val="20"/>
              </w:rPr>
              <w:t xml:space="preserve">occurrence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 xml:space="preserve">om </w:t>
            </w:r>
            <w:r>
              <w:rPr>
                <w:rFonts w:eastAsia="Cambria" w:cs="Cambria"/>
                <w:spacing w:val="3"/>
                <w:sz w:val="20"/>
                <w:szCs w:val="20"/>
              </w:rPr>
              <w:t>r</w:t>
            </w:r>
            <w:r>
              <w:rPr>
                <w:rFonts w:eastAsia="Cambria" w:cs="Cambria"/>
                <w:spacing w:val="1"/>
                <w:sz w:val="20"/>
                <w:szCs w:val="20"/>
              </w:rPr>
              <w:t>ef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5AB810B3"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3"/>
                <w:sz w:val="20"/>
                <w:szCs w:val="20"/>
              </w:rPr>
              <w:t>S</w:t>
            </w:r>
            <w:r>
              <w:rPr>
                <w:rFonts w:eastAsia="Cambria" w:cs="Cambria"/>
                <w:spacing w:val="5"/>
                <w:sz w:val="20"/>
                <w:szCs w:val="20"/>
              </w:rPr>
              <w:t>p</w:t>
            </w:r>
            <w:r>
              <w:rPr>
                <w:rFonts w:eastAsia="Cambria" w:cs="Cambria"/>
                <w:spacing w:val="6"/>
                <w:sz w:val="20"/>
                <w:szCs w:val="20"/>
              </w:rPr>
              <w:t>e</w:t>
            </w:r>
            <w:r>
              <w:rPr>
                <w:rFonts w:eastAsia="Cambria" w:cs="Cambria"/>
                <w:spacing w:val="8"/>
                <w:sz w:val="20"/>
                <w:szCs w:val="20"/>
              </w:rPr>
              <w:t>ci</w:t>
            </w:r>
            <w:r>
              <w:rPr>
                <w:rFonts w:eastAsia="Cambria" w:cs="Cambria"/>
                <w:sz w:val="20"/>
                <w:szCs w:val="20"/>
              </w:rPr>
              <w:t>f</w:t>
            </w:r>
            <w:r>
              <w:rPr>
                <w:rFonts w:eastAsia="Cambria" w:cs="Cambria"/>
                <w:spacing w:val="3"/>
                <w:sz w:val="20"/>
                <w:szCs w:val="20"/>
              </w:rPr>
              <w:t>i</w:t>
            </w:r>
            <w:r>
              <w:rPr>
                <w:rFonts w:eastAsia="Cambria" w:cs="Cambria"/>
                <w:spacing w:val="6"/>
                <w:sz w:val="20"/>
                <w:szCs w:val="20"/>
              </w:rPr>
              <w:t>e</w:t>
            </w:r>
            <w:r>
              <w:rPr>
                <w:rFonts w:eastAsia="Cambria" w:cs="Cambria"/>
                <w:sz w:val="20"/>
                <w:szCs w:val="20"/>
              </w:rPr>
              <w:t>d</w:t>
            </w:r>
            <w:r>
              <w:rPr>
                <w:rFonts w:eastAsia="Cambria" w:cs="Cambria"/>
                <w:spacing w:val="8"/>
                <w:sz w:val="20"/>
                <w:szCs w:val="20"/>
              </w:rPr>
              <w:t>C</w:t>
            </w:r>
            <w:r>
              <w:rPr>
                <w:rFonts w:eastAsia="Cambria" w:cs="Cambria"/>
                <w:spacing w:val="6"/>
                <w:sz w:val="20"/>
                <w:szCs w:val="20"/>
              </w:rPr>
              <w:t>l</w:t>
            </w:r>
            <w:r>
              <w:rPr>
                <w:rFonts w:eastAsia="Cambria" w:cs="Cambria"/>
                <w:spacing w:val="8"/>
                <w:sz w:val="20"/>
                <w:szCs w:val="20"/>
              </w:rPr>
              <w:t>a</w:t>
            </w:r>
            <w:r>
              <w:rPr>
                <w:rFonts w:eastAsia="Cambria" w:cs="Cambria"/>
                <w:spacing w:val="6"/>
                <w:sz w:val="20"/>
                <w:szCs w:val="20"/>
              </w:rPr>
              <w:t>s</w:t>
            </w:r>
            <w:r>
              <w:rPr>
                <w:rFonts w:eastAsia="Cambria" w:cs="Cambria"/>
                <w:sz w:val="20"/>
                <w:szCs w:val="20"/>
              </w:rPr>
              <w:t>s</w:t>
            </w:r>
            <w:proofErr w:type="spellEnd"/>
          </w:p>
          <w:p w14:paraId="626576DF"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4"/>
                <w:w w:val="99"/>
                <w:sz w:val="20"/>
                <w:szCs w:val="20"/>
              </w:rPr>
              <w:t>(</w:t>
            </w:r>
            <w:proofErr w:type="spellStart"/>
            <w:r>
              <w:rPr>
                <w:rFonts w:eastAsia="Cambria" w:cs="Cambria"/>
                <w:w w:val="99"/>
                <w:sz w:val="20"/>
                <w:szCs w:val="20"/>
              </w:rPr>
              <w:t>C</w:t>
            </w:r>
            <w:r>
              <w:rPr>
                <w:rFonts w:eastAsia="Cambria" w:cs="Cambria"/>
                <w:sz w:val="20"/>
                <w:szCs w:val="20"/>
              </w:rPr>
              <w:t>A</w:t>
            </w:r>
            <w:r>
              <w:rPr>
                <w:rFonts w:eastAsia="Cambria" w:cs="Cambria"/>
                <w:spacing w:val="7"/>
                <w:sz w:val="20"/>
                <w:szCs w:val="20"/>
              </w:rPr>
              <w:t>_C</w:t>
            </w:r>
            <w:r>
              <w:rPr>
                <w:rFonts w:eastAsia="Cambria" w:cs="Cambria"/>
                <w:spacing w:val="9"/>
                <w:sz w:val="20"/>
                <w:szCs w:val="20"/>
              </w:rPr>
              <w:t>a</w:t>
            </w:r>
            <w:r>
              <w:rPr>
                <w:rFonts w:eastAsia="Cambria" w:cs="Cambria"/>
                <w:spacing w:val="7"/>
                <w:sz w:val="20"/>
                <w:szCs w:val="20"/>
              </w:rPr>
              <w:t>l</w:t>
            </w:r>
            <w:r>
              <w:rPr>
                <w:rFonts w:eastAsia="Cambria" w:cs="Cambria"/>
                <w:spacing w:val="3"/>
                <w:sz w:val="20"/>
                <w:szCs w:val="20"/>
              </w:rPr>
              <w:t>ib</w:t>
            </w:r>
            <w:r>
              <w:rPr>
                <w:rFonts w:eastAsia="Cambria" w:cs="Cambria"/>
                <w:spacing w:val="7"/>
                <w:sz w:val="20"/>
                <w:szCs w:val="20"/>
              </w:rPr>
              <w:t>r</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r>
              <w:rPr>
                <w:rFonts w:eastAsia="Cambria" w:cs="Cambria"/>
                <w:spacing w:val="-2"/>
                <w:sz w:val="20"/>
                <w:szCs w:val="20"/>
              </w:rPr>
              <w:t>V</w:t>
            </w:r>
            <w:r>
              <w:rPr>
                <w:rFonts w:eastAsia="Cambria" w:cs="Cambria"/>
                <w:spacing w:val="9"/>
                <w:sz w:val="20"/>
                <w:szCs w:val="20"/>
              </w:rPr>
              <w:t>a</w:t>
            </w:r>
            <w:r>
              <w:rPr>
                <w:rFonts w:eastAsia="Cambria" w:cs="Cambria"/>
                <w:spacing w:val="2"/>
                <w:sz w:val="20"/>
                <w:szCs w:val="20"/>
              </w:rPr>
              <w:t>l</w:t>
            </w:r>
            <w:r>
              <w:rPr>
                <w:rFonts w:eastAsia="Cambria" w:cs="Cambria"/>
                <w:spacing w:val="3"/>
                <w:sz w:val="20"/>
                <w:szCs w:val="20"/>
              </w:rPr>
              <w:t>i</w:t>
            </w:r>
            <w:r>
              <w:rPr>
                <w:rFonts w:eastAsia="Cambria" w:cs="Cambria"/>
                <w:spacing w:val="6"/>
                <w:sz w:val="20"/>
                <w:szCs w:val="20"/>
              </w:rPr>
              <w:t>d</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proofErr w:type="spellEnd"/>
            <w:r>
              <w:rPr>
                <w:rFonts w:eastAsia="Cambria" w:cs="Cambria"/>
                <w:sz w:val="20"/>
                <w:szCs w:val="20"/>
              </w:rPr>
              <w:t>)</w:t>
            </w:r>
          </w:p>
        </w:tc>
        <w:tc>
          <w:tcPr>
            <w:tcW w:w="1060" w:type="dxa"/>
            <w:tcBorders>
              <w:top w:val="single" w:sz="4" w:space="0" w:color="231F20"/>
              <w:left w:val="single" w:sz="4" w:space="0" w:color="231F20"/>
              <w:bottom w:val="single" w:sz="4" w:space="0" w:color="231F20"/>
              <w:right w:val="single" w:sz="8" w:space="0" w:color="231F20"/>
            </w:tcBorders>
            <w:shd w:val="clear" w:color="auto" w:fill="BEBEBE"/>
          </w:tcPr>
          <w:p w14:paraId="698E2CAA"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4 </w:t>
            </w:r>
            <w:r>
              <w:rPr>
                <w:rFonts w:eastAsia="Cambria" w:cs="Cambria"/>
                <w:spacing w:val="4"/>
                <w:sz w:val="20"/>
                <w:szCs w:val="20"/>
              </w:rPr>
              <w:t>t</w:t>
            </w:r>
            <w:r>
              <w:rPr>
                <w:rFonts w:eastAsia="Cambria" w:cs="Cambria"/>
                <w:sz w:val="20"/>
                <w:szCs w:val="20"/>
              </w:rPr>
              <w:t xml:space="preserve">o </w:t>
            </w:r>
            <w:r>
              <w:rPr>
                <w:rFonts w:eastAsia="Cambria" w:cs="Cambria"/>
                <w:spacing w:val="-7"/>
                <w:sz w:val="20"/>
                <w:szCs w:val="20"/>
              </w:rPr>
              <w:t>10</w:t>
            </w:r>
          </w:p>
        </w:tc>
      </w:tr>
      <w:tr w:rsidR="00CE7843" w14:paraId="238E6B67"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56D70BB7"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4.</w:t>
            </w:r>
          </w:p>
        </w:tc>
        <w:tc>
          <w:tcPr>
            <w:tcW w:w="1843" w:type="dxa"/>
            <w:tcBorders>
              <w:top w:val="single" w:sz="4" w:space="0" w:color="231F20"/>
              <w:left w:val="single" w:sz="4" w:space="0" w:color="231F20"/>
              <w:bottom w:val="single" w:sz="4" w:space="0" w:color="231F20"/>
              <w:right w:val="single" w:sz="4" w:space="0" w:color="231F20"/>
            </w:tcBorders>
          </w:tcPr>
          <w:p w14:paraId="12E9446C"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2"/>
                <w:sz w:val="20"/>
                <w:szCs w:val="20"/>
              </w:rPr>
              <w:t>observationType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19F2AE04"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Observation type of the microwave radiometer sensor</w:t>
            </w:r>
          </w:p>
        </w:tc>
        <w:tc>
          <w:tcPr>
            <w:tcW w:w="1275" w:type="dxa"/>
            <w:tcBorders>
              <w:top w:val="single" w:sz="4" w:space="0" w:color="231F20"/>
              <w:left w:val="single" w:sz="4" w:space="0" w:color="231F20"/>
              <w:bottom w:val="single" w:sz="4" w:space="0" w:color="231F20"/>
              <w:right w:val="single" w:sz="4" w:space="0" w:color="231F20"/>
            </w:tcBorders>
          </w:tcPr>
          <w:p w14:paraId="0E0A8D92"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5E5E3C5"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1F5FCC38"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pacing w:val="2"/>
                <w:sz w:val="20"/>
                <w:szCs w:val="20"/>
              </w:rPr>
              <w:t>CA_observationType</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392A370B" w14:textId="77777777" w:rsidR="00CE7843" w:rsidRPr="00236688" w:rsidRDefault="00CE7843" w:rsidP="00CE7843">
            <w:pPr>
              <w:spacing w:after="0" w:line="220" w:lineRule="exact"/>
              <w:ind w:leftChars="50" w:left="110" w:rightChars="50" w:right="110"/>
              <w:rPr>
                <w:rFonts w:cs="Cambria"/>
                <w:sz w:val="20"/>
                <w:szCs w:val="20"/>
                <w:lang w:eastAsia="zh-CN"/>
              </w:rPr>
            </w:pPr>
            <w:r>
              <w:rPr>
                <w:rFonts w:cs="Cambria"/>
                <w:sz w:val="20"/>
                <w:szCs w:val="20"/>
                <w:lang w:eastAsia="zh-CN"/>
              </w:rPr>
              <w:t>Imager or sounder</w:t>
            </w:r>
          </w:p>
        </w:tc>
      </w:tr>
      <w:tr w:rsidR="00CE7843" w14:paraId="7785449E"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29BB100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2"/>
                <w:sz w:val="20"/>
                <w:szCs w:val="20"/>
              </w:rPr>
              <w:t>5.</w:t>
            </w:r>
          </w:p>
        </w:tc>
        <w:tc>
          <w:tcPr>
            <w:tcW w:w="1843" w:type="dxa"/>
            <w:tcBorders>
              <w:top w:val="single" w:sz="4" w:space="0" w:color="231F20"/>
              <w:left w:val="single" w:sz="4" w:space="0" w:color="231F20"/>
              <w:bottom w:val="single" w:sz="4" w:space="0" w:color="231F20"/>
              <w:right w:val="single" w:sz="4" w:space="0" w:color="231F20"/>
            </w:tcBorders>
          </w:tcPr>
          <w:p w14:paraId="0863C76D"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receiverType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76E64802"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1"/>
                <w:sz w:val="20"/>
                <w:szCs w:val="20"/>
              </w:rPr>
              <w:t>Type of the microwave radiometer receiver</w:t>
            </w:r>
          </w:p>
        </w:tc>
        <w:tc>
          <w:tcPr>
            <w:tcW w:w="1275" w:type="dxa"/>
            <w:tcBorders>
              <w:top w:val="single" w:sz="4" w:space="0" w:color="231F20"/>
              <w:left w:val="single" w:sz="4" w:space="0" w:color="231F20"/>
              <w:bottom w:val="single" w:sz="4" w:space="0" w:color="231F20"/>
              <w:right w:val="single" w:sz="4" w:space="0" w:color="231F20"/>
            </w:tcBorders>
          </w:tcPr>
          <w:p w14:paraId="7B65636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BA2FE77"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37092746"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75346EA2" w14:textId="77777777" w:rsidR="00CE7843" w:rsidRDefault="00CE7843" w:rsidP="00CE7843">
            <w:pPr>
              <w:ind w:leftChars="50" w:left="110" w:rightChars="50" w:right="110"/>
              <w:rPr>
                <w:lang w:eastAsia="zh-CN"/>
              </w:rPr>
            </w:pPr>
            <w:r>
              <w:rPr>
                <w:rFonts w:hint="eastAsia"/>
                <w:lang w:eastAsia="zh-CN"/>
              </w:rPr>
              <w:t>S</w:t>
            </w:r>
            <w:r>
              <w:rPr>
                <w:lang w:eastAsia="zh-CN"/>
              </w:rPr>
              <w:t>SB or DSB</w:t>
            </w:r>
          </w:p>
        </w:tc>
      </w:tr>
      <w:tr w:rsidR="00CE7843" w14:paraId="0D95377F"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4EA666B2" w14:textId="77777777" w:rsidR="00CE7843" w:rsidRDefault="00CE7843" w:rsidP="00CE7843">
            <w:pPr>
              <w:spacing w:before="23" w:after="0" w:line="240" w:lineRule="auto"/>
              <w:ind w:leftChars="50" w:left="110" w:rightChars="50" w:right="110"/>
              <w:rPr>
                <w:rFonts w:eastAsia="Cambria" w:cs="Cambria"/>
                <w:sz w:val="20"/>
                <w:szCs w:val="20"/>
              </w:rPr>
            </w:pPr>
            <w:bookmarkStart w:id="387" w:name="_Hlk35532874"/>
            <w:r>
              <w:rPr>
                <w:rFonts w:eastAsia="Cambria" w:cs="Cambria"/>
                <w:spacing w:val="5"/>
                <w:sz w:val="20"/>
                <w:szCs w:val="20"/>
              </w:rPr>
              <w:t>6.</w:t>
            </w:r>
          </w:p>
        </w:tc>
        <w:tc>
          <w:tcPr>
            <w:tcW w:w="1843" w:type="dxa"/>
            <w:tcBorders>
              <w:top w:val="single" w:sz="4" w:space="0" w:color="231F20"/>
              <w:left w:val="single" w:sz="4" w:space="0" w:color="231F20"/>
              <w:bottom w:val="single" w:sz="4" w:space="0" w:color="231F20"/>
              <w:right w:val="single" w:sz="4" w:space="0" w:color="231F20"/>
            </w:tcBorders>
          </w:tcPr>
          <w:p w14:paraId="60BE99E5"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w:t>
            </w:r>
          </w:p>
          <w:p w14:paraId="0B22E13A"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2"/>
                <w:sz w:val="20"/>
                <w:szCs w:val="20"/>
              </w:rPr>
              <w:t>TACalibration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54272B49"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2"/>
                <w:sz w:val="20"/>
                <w:szCs w:val="20"/>
              </w:rPr>
              <w:t>TA calibration</w:t>
            </w:r>
          </w:p>
        </w:tc>
        <w:tc>
          <w:tcPr>
            <w:tcW w:w="1275" w:type="dxa"/>
            <w:tcBorders>
              <w:top w:val="single" w:sz="4" w:space="0" w:color="231F20"/>
              <w:left w:val="single" w:sz="4" w:space="0" w:color="231F20"/>
              <w:bottom w:val="single" w:sz="4" w:space="0" w:color="231F20"/>
              <w:right w:val="single" w:sz="4" w:space="0" w:color="231F20"/>
            </w:tcBorders>
          </w:tcPr>
          <w:p w14:paraId="7DB478B7"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0F88059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704AFDC4"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2"/>
                <w:sz w:val="20"/>
                <w:szCs w:val="20"/>
              </w:rPr>
              <w:t>CA_TACalibration</w:t>
            </w:r>
            <w:proofErr w:type="spellEnd"/>
            <w:r>
              <w:rPr>
                <w:rFonts w:eastAsia="Cambria" w:cs="Cambria"/>
                <w:spacing w:val="2"/>
                <w:sz w:val="20"/>
                <w:szCs w:val="20"/>
              </w:rPr>
              <w:t>,</w:t>
            </w:r>
          </w:p>
        </w:tc>
        <w:tc>
          <w:tcPr>
            <w:tcW w:w="1060" w:type="dxa"/>
            <w:tcBorders>
              <w:top w:val="single" w:sz="4" w:space="0" w:color="231F20"/>
              <w:left w:val="single" w:sz="4" w:space="0" w:color="231F20"/>
              <w:bottom w:val="single" w:sz="4" w:space="0" w:color="231F20"/>
              <w:right w:val="single" w:sz="8" w:space="0" w:color="231F20"/>
            </w:tcBorders>
          </w:tcPr>
          <w:p w14:paraId="07F643D7" w14:textId="77777777" w:rsidR="00CE7843" w:rsidRPr="00236688" w:rsidRDefault="00CE7843" w:rsidP="00CE7843">
            <w:pPr>
              <w:spacing w:before="37" w:after="0" w:line="220" w:lineRule="exact"/>
              <w:ind w:leftChars="50" w:left="110" w:rightChars="50" w:right="110"/>
              <w:rPr>
                <w:rFonts w:cs="Cambria"/>
                <w:sz w:val="20"/>
                <w:szCs w:val="20"/>
                <w:lang w:eastAsia="zh-CN"/>
              </w:rPr>
            </w:pPr>
            <w:r>
              <w:rPr>
                <w:rFonts w:cs="Cambria"/>
                <w:sz w:val="20"/>
                <w:szCs w:val="20"/>
                <w:lang w:eastAsia="zh-CN"/>
              </w:rPr>
              <w:t>Calibration to the receiver of a microwave radiometer</w:t>
            </w:r>
          </w:p>
        </w:tc>
      </w:tr>
      <w:tr w:rsidR="00CE7843" w14:paraId="2D9D1912"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307EB2F1"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5"/>
                <w:sz w:val="20"/>
                <w:szCs w:val="20"/>
              </w:rPr>
              <w:t>7</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07A39D0C"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w:t>
            </w:r>
          </w:p>
          <w:p w14:paraId="2ACC9281"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1"/>
                <w:sz w:val="20"/>
                <w:szCs w:val="20"/>
              </w:rPr>
              <w:t>antennaPattern</w:t>
            </w:r>
            <w:r>
              <w:rPr>
                <w:rFonts w:eastAsia="Cambria" w:cs="Cambria"/>
                <w:spacing w:val="2"/>
                <w:sz w:val="20"/>
                <w:szCs w:val="20"/>
              </w:rPr>
              <w:t>Calibration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051D1ABC"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Antenna pattern calibration</w:t>
            </w:r>
          </w:p>
        </w:tc>
        <w:tc>
          <w:tcPr>
            <w:tcW w:w="1275" w:type="dxa"/>
            <w:tcBorders>
              <w:top w:val="single" w:sz="4" w:space="0" w:color="231F20"/>
              <w:left w:val="single" w:sz="4" w:space="0" w:color="231F20"/>
              <w:bottom w:val="single" w:sz="4" w:space="0" w:color="231F20"/>
              <w:right w:val="single" w:sz="4" w:space="0" w:color="231F20"/>
            </w:tcBorders>
          </w:tcPr>
          <w:p w14:paraId="489756C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0E981E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492AA602"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8"/>
                <w:sz w:val="20"/>
                <w:szCs w:val="20"/>
              </w:rPr>
              <w:t>C</w:t>
            </w:r>
            <w:r>
              <w:rPr>
                <w:rFonts w:eastAsia="Cambria" w:cs="Cambria"/>
                <w:sz w:val="20"/>
                <w:szCs w:val="20"/>
              </w:rPr>
              <w:t>A</w:t>
            </w:r>
            <w:r>
              <w:rPr>
                <w:rFonts w:eastAsia="Cambria" w:cs="Cambria"/>
                <w:spacing w:val="7"/>
                <w:sz w:val="20"/>
                <w:szCs w:val="20"/>
              </w:rPr>
              <w:t>_</w:t>
            </w:r>
            <w:r>
              <w:rPr>
                <w:rFonts w:eastAsia="Cambria" w:cs="Cambria"/>
                <w:spacing w:val="2"/>
                <w:sz w:val="20"/>
                <w:szCs w:val="20"/>
              </w:rPr>
              <w:t>AntennaPatternCalibration</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042F820F" w14:textId="77777777" w:rsidR="00CE7843" w:rsidRPr="00236688" w:rsidRDefault="00CE7843" w:rsidP="00CE7843">
            <w:pPr>
              <w:spacing w:before="37" w:after="0" w:line="220" w:lineRule="exact"/>
              <w:ind w:leftChars="50" w:left="110" w:rightChars="50" w:right="110"/>
              <w:rPr>
                <w:rFonts w:cs="Cambria"/>
                <w:sz w:val="20"/>
                <w:szCs w:val="20"/>
                <w:lang w:eastAsia="zh-CN"/>
              </w:rPr>
            </w:pPr>
            <w:r>
              <w:rPr>
                <w:rFonts w:cs="Cambria" w:hint="eastAsia"/>
                <w:sz w:val="20"/>
                <w:szCs w:val="20"/>
                <w:lang w:eastAsia="zh-CN"/>
              </w:rPr>
              <w:t>A</w:t>
            </w:r>
            <w:r>
              <w:rPr>
                <w:rFonts w:cs="Cambria"/>
                <w:sz w:val="20"/>
                <w:szCs w:val="20"/>
                <w:lang w:eastAsia="zh-CN"/>
              </w:rPr>
              <w:t>ntenna pattern correction</w:t>
            </w:r>
          </w:p>
        </w:tc>
      </w:tr>
      <w:bookmarkEnd w:id="387"/>
    </w:tbl>
    <w:p w14:paraId="7ED7940A" w14:textId="77777777" w:rsidR="002F5F19" w:rsidRDefault="002F5F19">
      <w:r>
        <w:br w:type="page"/>
      </w: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843"/>
        <w:gridCol w:w="1275"/>
        <w:gridCol w:w="1276"/>
        <w:gridCol w:w="1843"/>
        <w:gridCol w:w="1060"/>
      </w:tblGrid>
      <w:tr w:rsidR="00CE7843" w14:paraId="0CF2526B"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2F572EEE" w14:textId="77777777" w:rsidR="00CE7843" w:rsidRDefault="00CE7843" w:rsidP="00CE7843">
            <w:pPr>
              <w:spacing w:before="23" w:after="0" w:line="240" w:lineRule="auto"/>
              <w:ind w:leftChars="50" w:left="110" w:rightChars="50" w:right="110"/>
              <w:rPr>
                <w:rFonts w:eastAsia="Cambria" w:cs="Cambria"/>
                <w:spacing w:val="-15"/>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3EB03E7F" w14:textId="77777777" w:rsidR="00CE7843" w:rsidRDefault="00CE7843" w:rsidP="00CE7843">
            <w:pPr>
              <w:spacing w:before="23" w:after="0" w:line="240" w:lineRule="auto"/>
              <w:ind w:leftChars="50" w:left="110" w:rightChars="50" w:right="110"/>
              <w:rPr>
                <w:rFonts w:eastAsia="Cambria" w:cs="Cambria"/>
                <w:i/>
                <w:spacing w:val="1"/>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0A5A6668"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5" w:type="dxa"/>
            <w:tcBorders>
              <w:top w:val="single" w:sz="4" w:space="0" w:color="231F20"/>
              <w:left w:val="single" w:sz="4" w:space="0" w:color="231F20"/>
              <w:bottom w:val="single" w:sz="4" w:space="0" w:color="231F20"/>
              <w:right w:val="single" w:sz="4" w:space="0" w:color="231F20"/>
            </w:tcBorders>
          </w:tcPr>
          <w:p w14:paraId="49175635"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4" w:space="0" w:color="231F20"/>
              <w:left w:val="single" w:sz="4" w:space="0" w:color="231F20"/>
              <w:bottom w:val="single" w:sz="4" w:space="0" w:color="231F20"/>
              <w:right w:val="single" w:sz="4" w:space="0" w:color="231F20"/>
            </w:tcBorders>
          </w:tcPr>
          <w:p w14:paraId="1F531276"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4" w:space="0" w:color="231F20"/>
              <w:left w:val="single" w:sz="4" w:space="0" w:color="231F20"/>
              <w:bottom w:val="single" w:sz="4" w:space="0" w:color="231F20"/>
              <w:right w:val="single" w:sz="4" w:space="0" w:color="231F20"/>
            </w:tcBorders>
          </w:tcPr>
          <w:p w14:paraId="50F7FF39" w14:textId="77777777" w:rsidR="00CE7843" w:rsidRDefault="00CE7843" w:rsidP="00CE7843">
            <w:pPr>
              <w:spacing w:before="23" w:after="0" w:line="240" w:lineRule="auto"/>
              <w:ind w:leftChars="50" w:left="110" w:rightChars="50" w:right="110"/>
              <w:rPr>
                <w:rFonts w:eastAsia="Cambria" w:cs="Cambria"/>
                <w:spacing w:val="8"/>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4" w:space="0" w:color="231F20"/>
              <w:left w:val="single" w:sz="4" w:space="0" w:color="231F20"/>
              <w:bottom w:val="single" w:sz="4" w:space="0" w:color="231F20"/>
              <w:right w:val="single" w:sz="8" w:space="0" w:color="231F20"/>
            </w:tcBorders>
          </w:tcPr>
          <w:p w14:paraId="55071D0D" w14:textId="77777777" w:rsidR="00CE7843" w:rsidRDefault="00CE7843" w:rsidP="00CE7843">
            <w:pPr>
              <w:spacing w:before="37" w:after="0" w:line="220" w:lineRule="exact"/>
              <w:ind w:leftChars="50" w:left="110" w:rightChars="50" w:right="110"/>
              <w:rPr>
                <w:rFonts w:cs="Cambria"/>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47B80F37"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47508C6A"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8.</w:t>
            </w:r>
          </w:p>
        </w:tc>
        <w:tc>
          <w:tcPr>
            <w:tcW w:w="1843" w:type="dxa"/>
            <w:tcBorders>
              <w:top w:val="single" w:sz="4" w:space="0" w:color="231F20"/>
              <w:left w:val="single" w:sz="4" w:space="0" w:color="231F20"/>
              <w:bottom w:val="single" w:sz="4" w:space="0" w:color="231F20"/>
              <w:right w:val="single" w:sz="4" w:space="0" w:color="231F20"/>
            </w:tcBorders>
          </w:tcPr>
          <w:p w14:paraId="7827AB86"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 xml:space="preserve">: </w:t>
            </w:r>
            <w:proofErr w:type="spellStart"/>
            <w:r>
              <w:rPr>
                <w:rFonts w:eastAsia="Cambria" w:cs="Cambria"/>
                <w:sz w:val="20"/>
                <w:szCs w:val="20"/>
              </w:rPr>
              <w:t>geometricPosition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24EC3EE6"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Geometric position</w:t>
            </w:r>
            <w:r>
              <w:rPr>
                <w:rFonts w:eastAsia="Cambria" w:cs="Cambria" w:hint="eastAsia"/>
                <w:sz w:val="20"/>
                <w:szCs w:val="20"/>
              </w:rPr>
              <w:t>ing</w:t>
            </w:r>
          </w:p>
        </w:tc>
        <w:tc>
          <w:tcPr>
            <w:tcW w:w="1275" w:type="dxa"/>
            <w:tcBorders>
              <w:top w:val="single" w:sz="4" w:space="0" w:color="231F20"/>
              <w:left w:val="single" w:sz="4" w:space="0" w:color="231F20"/>
              <w:bottom w:val="single" w:sz="4" w:space="0" w:color="231F20"/>
              <w:right w:val="single" w:sz="4" w:space="0" w:color="231F20"/>
            </w:tcBorders>
          </w:tcPr>
          <w:p w14:paraId="1635C3E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7A9B0FD"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33F7B09A"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2"/>
                <w:sz w:val="20"/>
                <w:szCs w:val="20"/>
              </w:rPr>
              <w:t>CA_GeometricPosition</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403EE3DB" w14:textId="77777777" w:rsidR="00CE7843" w:rsidRDefault="00CE7843" w:rsidP="00CE7843">
            <w:pPr>
              <w:spacing w:after="0" w:line="220" w:lineRule="exact"/>
              <w:ind w:leftChars="50" w:left="110" w:rightChars="50" w:right="110"/>
              <w:rPr>
                <w:lang w:eastAsia="zh-CN"/>
              </w:rPr>
            </w:pPr>
            <w:r w:rsidRPr="00697E0D">
              <w:rPr>
                <w:rFonts w:eastAsia="Cambria" w:cs="Cambria"/>
                <w:sz w:val="20"/>
                <w:szCs w:val="20"/>
              </w:rPr>
              <w:t>Latitude and longitude of the pixel.</w:t>
            </w:r>
          </w:p>
        </w:tc>
      </w:tr>
      <w:tr w:rsidR="00CE7843" w14:paraId="2AC214CF"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7B2C95D5"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9.</w:t>
            </w:r>
          </w:p>
        </w:tc>
        <w:tc>
          <w:tcPr>
            <w:tcW w:w="1843" w:type="dxa"/>
            <w:tcBorders>
              <w:top w:val="single" w:sz="4" w:space="0" w:color="231F20"/>
              <w:left w:val="single" w:sz="4" w:space="0" w:color="231F20"/>
              <w:bottom w:val="single" w:sz="4" w:space="0" w:color="231F20"/>
              <w:right w:val="single" w:sz="4" w:space="0" w:color="231F20"/>
            </w:tcBorders>
          </w:tcPr>
          <w:p w14:paraId="787CF8F2" w14:textId="77777777" w:rsidR="00CE7843" w:rsidRDefault="00CE7843" w:rsidP="00CE7843">
            <w:pPr>
              <w:spacing w:after="0" w:line="220" w:lineRule="exact"/>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 xml:space="preserve">: </w:t>
            </w:r>
            <w:proofErr w:type="spellStart"/>
            <w:r>
              <w:rPr>
                <w:rFonts w:eastAsia="Cambria" w:cs="Cambria"/>
                <w:sz w:val="20"/>
                <w:szCs w:val="20"/>
              </w:rPr>
              <w:t>auxiliaryData</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6D6763C2"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Auxiliary Data including SCF and satellite attachment information</w:t>
            </w:r>
          </w:p>
        </w:tc>
        <w:tc>
          <w:tcPr>
            <w:tcW w:w="1275" w:type="dxa"/>
            <w:tcBorders>
              <w:top w:val="single" w:sz="4" w:space="0" w:color="231F20"/>
              <w:left w:val="single" w:sz="4" w:space="0" w:color="231F20"/>
              <w:bottom w:val="single" w:sz="4" w:space="0" w:color="231F20"/>
              <w:right w:val="single" w:sz="4" w:space="0" w:color="231F20"/>
            </w:tcBorders>
          </w:tcPr>
          <w:p w14:paraId="326AEF75"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B711739"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4C94B6A1"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CA_AuxiliaryData</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002F1EED" w14:textId="77777777" w:rsidR="00CE7843" w:rsidRDefault="00CE7843" w:rsidP="00CE7843">
            <w:pPr>
              <w:ind w:leftChars="50" w:left="110" w:rightChars="50" w:right="110"/>
            </w:pPr>
          </w:p>
        </w:tc>
      </w:tr>
      <w:tr w:rsidR="00CE7843" w14:paraId="67544B10"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72A51134"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pacing w:val="-1"/>
                <w:sz w:val="20"/>
                <w:szCs w:val="20"/>
              </w:rPr>
              <w:t>10</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4191F578"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w:t>
            </w:r>
          </w:p>
          <w:p w14:paraId="1782E6EB" w14:textId="77777777" w:rsidR="00CE7843" w:rsidRDefault="00CE7843" w:rsidP="00CE7843">
            <w:pPr>
              <w:spacing w:before="37" w:after="0" w:line="220" w:lineRule="exact"/>
              <w:ind w:leftChars="50" w:left="110" w:rightChars="50" w:right="110"/>
              <w:rPr>
                <w:rFonts w:eastAsia="Cambria" w:cs="Cambria"/>
                <w:i/>
                <w:spacing w:val="1"/>
                <w:sz w:val="20"/>
                <w:szCs w:val="20"/>
              </w:rPr>
            </w:pPr>
            <w:proofErr w:type="spellStart"/>
            <w:r>
              <w:rPr>
                <w:rFonts w:eastAsia="Cambria" w:cs="Cambria"/>
                <w:spacing w:val="2"/>
                <w:sz w:val="20"/>
                <w:szCs w:val="20"/>
              </w:rPr>
              <w:t>TBCalibrationValidation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13E1958C" w14:textId="77777777" w:rsidR="00CE7843" w:rsidRDefault="00CE7843" w:rsidP="00CE7843">
            <w:pPr>
              <w:spacing w:before="37" w:after="0" w:line="220" w:lineRule="exact"/>
              <w:ind w:leftChars="50" w:left="110" w:rightChars="50" w:right="110"/>
              <w:rPr>
                <w:rFonts w:eastAsia="Cambria" w:cs="Cambria"/>
                <w:spacing w:val="7"/>
                <w:sz w:val="20"/>
                <w:szCs w:val="20"/>
              </w:rPr>
            </w:pPr>
            <w:r>
              <w:rPr>
                <w:rFonts w:eastAsia="Cambria" w:cs="Cambria"/>
                <w:spacing w:val="2"/>
                <w:sz w:val="20"/>
                <w:szCs w:val="20"/>
              </w:rPr>
              <w:t>TB calibration and validation</w:t>
            </w:r>
          </w:p>
        </w:tc>
        <w:tc>
          <w:tcPr>
            <w:tcW w:w="1275" w:type="dxa"/>
            <w:tcBorders>
              <w:top w:val="single" w:sz="4" w:space="0" w:color="231F20"/>
              <w:left w:val="single" w:sz="4" w:space="0" w:color="231F20"/>
              <w:bottom w:val="single" w:sz="4" w:space="0" w:color="231F20"/>
              <w:right w:val="single" w:sz="4" w:space="0" w:color="231F20"/>
            </w:tcBorders>
          </w:tcPr>
          <w:p w14:paraId="5032DCF9"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A541060"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16051D80" w14:textId="77777777" w:rsidR="00CE7843" w:rsidRDefault="00CE7843" w:rsidP="00CE7843">
            <w:pPr>
              <w:spacing w:before="37" w:after="0" w:line="220" w:lineRule="exact"/>
              <w:ind w:leftChars="50" w:left="110" w:rightChars="50" w:right="110"/>
              <w:rPr>
                <w:rFonts w:eastAsia="Cambria" w:cs="Cambria"/>
                <w:spacing w:val="2"/>
                <w:sz w:val="20"/>
                <w:szCs w:val="20"/>
              </w:rPr>
            </w:pPr>
            <w:proofErr w:type="spellStart"/>
            <w:r>
              <w:rPr>
                <w:rFonts w:eastAsia="Cambria" w:cs="Cambria"/>
                <w:spacing w:val="2"/>
                <w:sz w:val="20"/>
                <w:szCs w:val="20"/>
              </w:rPr>
              <w:t>CA_TBCalibrationValidation</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5D497D2F" w14:textId="77777777" w:rsidR="00CE7843" w:rsidRDefault="00CE7843" w:rsidP="00CE7843">
            <w:pPr>
              <w:ind w:leftChars="50" w:left="110" w:rightChars="50" w:right="110"/>
            </w:pPr>
          </w:p>
        </w:tc>
      </w:tr>
    </w:tbl>
    <w:p w14:paraId="27D0A099" w14:textId="77777777" w:rsidR="00CE7843" w:rsidRDefault="00CE7843" w:rsidP="00CE7843">
      <w:pPr>
        <w:spacing w:before="23" w:after="0" w:line="240" w:lineRule="auto"/>
        <w:ind w:leftChars="50" w:left="110" w:rightChars="50" w:right="110"/>
        <w:rPr>
          <w:rFonts w:eastAsia="Cambria" w:cs="Cambria"/>
          <w:b/>
          <w:bCs/>
          <w:sz w:val="26"/>
          <w:szCs w:val="26"/>
        </w:rPr>
      </w:pPr>
    </w:p>
    <w:p w14:paraId="09ADC3C2" w14:textId="77777777" w:rsidR="00CE7843" w:rsidRDefault="00CE7843" w:rsidP="00CE7843">
      <w:pPr>
        <w:spacing w:before="23" w:after="0" w:line="240" w:lineRule="auto"/>
        <w:ind w:left="117" w:right="-20"/>
        <w:rPr>
          <w:rFonts w:eastAsia="Cambria" w:cs="Cambria"/>
          <w:sz w:val="26"/>
          <w:szCs w:val="26"/>
        </w:rPr>
      </w:pPr>
      <w:proofErr w:type="gramStart"/>
      <w:r>
        <w:rPr>
          <w:rFonts w:eastAsia="Cambria" w:cs="Cambria"/>
          <w:b/>
          <w:bCs/>
          <w:sz w:val="26"/>
          <w:szCs w:val="26"/>
        </w:rPr>
        <w:t xml:space="preserve">B.3  </w:t>
      </w:r>
      <w:r>
        <w:rPr>
          <w:rFonts w:eastAsia="Cambria" w:cs="Cambria"/>
          <w:b/>
          <w:bCs/>
          <w:spacing w:val="-6"/>
          <w:sz w:val="26"/>
          <w:szCs w:val="26"/>
        </w:rPr>
        <w:t>Geometric</w:t>
      </w:r>
      <w:proofErr w:type="gramEnd"/>
      <w:r>
        <w:rPr>
          <w:rFonts w:eastAsia="Cambria" w:cs="Cambria"/>
          <w:b/>
          <w:bCs/>
          <w:spacing w:val="-6"/>
          <w:sz w:val="26"/>
          <w:szCs w:val="26"/>
        </w:rPr>
        <w:t xml:space="preserve"> Positio</w:t>
      </w:r>
      <w:r>
        <w:rPr>
          <w:rFonts w:eastAsia="Cambria" w:cs="Cambria"/>
          <w:b/>
          <w:bCs/>
          <w:sz w:val="26"/>
          <w:szCs w:val="26"/>
        </w:rPr>
        <w:t>n (Figure 4)</w:t>
      </w:r>
    </w:p>
    <w:p w14:paraId="6A3BA977" w14:textId="77777777" w:rsidR="00CE7843" w:rsidRDefault="00CE7843" w:rsidP="00CE7843">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636"/>
        <w:gridCol w:w="1706"/>
        <w:gridCol w:w="2033"/>
        <w:gridCol w:w="1341"/>
        <w:gridCol w:w="1318"/>
        <w:gridCol w:w="1405"/>
        <w:gridCol w:w="1532"/>
      </w:tblGrid>
      <w:tr w:rsidR="00CE7843" w14:paraId="11FCE286" w14:textId="77777777" w:rsidTr="00CE7843">
        <w:trPr>
          <w:trHeight w:hRule="exact" w:val="963"/>
        </w:trPr>
        <w:tc>
          <w:tcPr>
            <w:tcW w:w="636" w:type="dxa"/>
            <w:tcBorders>
              <w:top w:val="single" w:sz="8" w:space="0" w:color="231F20"/>
              <w:left w:val="single" w:sz="8" w:space="0" w:color="231F20"/>
              <w:bottom w:val="single" w:sz="8" w:space="0" w:color="231F20"/>
              <w:right w:val="single" w:sz="4" w:space="0" w:color="231F20"/>
            </w:tcBorders>
          </w:tcPr>
          <w:p w14:paraId="0DE118B8" w14:textId="77777777" w:rsidR="00CE7843" w:rsidRDefault="00CE7843" w:rsidP="00CE7843"/>
        </w:tc>
        <w:tc>
          <w:tcPr>
            <w:tcW w:w="1706" w:type="dxa"/>
            <w:tcBorders>
              <w:top w:val="single" w:sz="8" w:space="0" w:color="231F20"/>
              <w:left w:val="single" w:sz="4" w:space="0" w:color="231F20"/>
              <w:bottom w:val="single" w:sz="8" w:space="0" w:color="231F20"/>
              <w:right w:val="single" w:sz="4" w:space="0" w:color="231F20"/>
            </w:tcBorders>
          </w:tcPr>
          <w:p w14:paraId="0F7E0032"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033" w:type="dxa"/>
            <w:tcBorders>
              <w:top w:val="single" w:sz="8" w:space="0" w:color="231F20"/>
              <w:left w:val="single" w:sz="4" w:space="0" w:color="231F20"/>
              <w:bottom w:val="single" w:sz="8" w:space="0" w:color="231F20"/>
              <w:right w:val="single" w:sz="4" w:space="0" w:color="231F20"/>
            </w:tcBorders>
          </w:tcPr>
          <w:p w14:paraId="6FDA3E3A"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8" w:space="0" w:color="231F20"/>
              <w:left w:val="single" w:sz="4" w:space="0" w:color="231F20"/>
              <w:bottom w:val="single" w:sz="8" w:space="0" w:color="231F20"/>
              <w:right w:val="single" w:sz="4" w:space="0" w:color="231F20"/>
            </w:tcBorders>
          </w:tcPr>
          <w:p w14:paraId="22921C86" w14:textId="77777777" w:rsidR="00CE7843" w:rsidRDefault="00CE7843" w:rsidP="00CE7843">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5A5D186B" w14:textId="77777777" w:rsidR="00CE7843" w:rsidRDefault="00CE7843" w:rsidP="00CE7843">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407EB59C" w14:textId="77777777" w:rsidR="00CE7843" w:rsidRDefault="00CE7843" w:rsidP="00CE7843">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5809FB5C"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36D23422" w14:textId="77777777" w:rsidTr="00CE7843">
        <w:trPr>
          <w:trHeight w:val="20"/>
        </w:trPr>
        <w:tc>
          <w:tcPr>
            <w:tcW w:w="636" w:type="dxa"/>
            <w:tcBorders>
              <w:top w:val="single" w:sz="8" w:space="0" w:color="231F20"/>
              <w:left w:val="single" w:sz="8" w:space="0" w:color="231F20"/>
              <w:bottom w:val="single" w:sz="4" w:space="0" w:color="231F20"/>
              <w:right w:val="single" w:sz="4" w:space="0" w:color="231F20"/>
            </w:tcBorders>
            <w:shd w:val="clear" w:color="auto" w:fill="BEBEBE"/>
          </w:tcPr>
          <w:p w14:paraId="2D8AE9F3"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1"/>
                <w:sz w:val="20"/>
                <w:szCs w:val="20"/>
              </w:rPr>
              <w:t>11.</w:t>
            </w:r>
          </w:p>
        </w:tc>
        <w:tc>
          <w:tcPr>
            <w:tcW w:w="1706" w:type="dxa"/>
            <w:tcBorders>
              <w:top w:val="single" w:sz="8" w:space="0" w:color="231F20"/>
              <w:left w:val="single" w:sz="4" w:space="0" w:color="231F20"/>
              <w:bottom w:val="single" w:sz="4" w:space="0" w:color="231F20"/>
              <w:right w:val="single" w:sz="4" w:space="0" w:color="231F20"/>
            </w:tcBorders>
            <w:shd w:val="clear" w:color="auto" w:fill="BEBEBE"/>
          </w:tcPr>
          <w:p w14:paraId="453DDCC1" w14:textId="77777777" w:rsidR="00CE7843" w:rsidRDefault="00CE7843" w:rsidP="00CE7843">
            <w:pPr>
              <w:spacing w:before="32"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GeometricPosition</w:t>
            </w:r>
            <w:proofErr w:type="spellEnd"/>
          </w:p>
        </w:tc>
        <w:tc>
          <w:tcPr>
            <w:tcW w:w="2033" w:type="dxa"/>
            <w:tcBorders>
              <w:top w:val="single" w:sz="8" w:space="0" w:color="231F20"/>
              <w:left w:val="single" w:sz="4" w:space="0" w:color="231F20"/>
              <w:bottom w:val="single" w:sz="4" w:space="0" w:color="231F20"/>
              <w:right w:val="single" w:sz="4" w:space="0" w:color="231F20"/>
            </w:tcBorders>
            <w:shd w:val="clear" w:color="auto" w:fill="BEBEBE"/>
          </w:tcPr>
          <w:p w14:paraId="714AAAE8"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geometric correction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588B7B78"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7A0C87BA"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proofErr w:type="gramStart"/>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e</w:t>
            </w:r>
            <w:proofErr w:type="gramEnd"/>
            <w:r>
              <w:rPr>
                <w:rFonts w:eastAsia="Cambria" w:cs="Cambria"/>
                <w:sz w:val="20"/>
                <w:szCs w:val="20"/>
              </w:rPr>
              <w:t xml:space="preserv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4DBFE24E"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5559AE5D"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6C83126E"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CA_MicrowaveRadiometerSensor</w:t>
            </w:r>
            <w:proofErr w:type="spellEnd"/>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7B66EE55" w14:textId="77777777" w:rsidR="00CE7843" w:rsidRDefault="00CE7843" w:rsidP="00E2367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1</w:t>
            </w:r>
            <w:r w:rsidR="00E23674">
              <w:rPr>
                <w:rFonts w:eastAsia="Cambria" w:cs="Cambria"/>
                <w:sz w:val="20"/>
                <w:szCs w:val="20"/>
              </w:rPr>
              <w:t>2</w:t>
            </w:r>
            <w:r>
              <w:rPr>
                <w:rFonts w:eastAsia="Cambria" w:cs="Cambria"/>
                <w:sz w:val="20"/>
                <w:szCs w:val="20"/>
              </w:rPr>
              <w:t xml:space="preserve">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w:t>
            </w:r>
            <w:r w:rsidR="00E23674">
              <w:rPr>
                <w:rFonts w:eastAsia="Cambria" w:cs="Cambria"/>
                <w:spacing w:val="-1"/>
                <w:sz w:val="20"/>
                <w:szCs w:val="20"/>
              </w:rPr>
              <w:t>16</w:t>
            </w:r>
          </w:p>
        </w:tc>
      </w:tr>
      <w:tr w:rsidR="00CE7843" w14:paraId="30C7DABA" w14:textId="77777777" w:rsidTr="00CE7843">
        <w:trPr>
          <w:trHeight w:val="20"/>
        </w:trPr>
        <w:tc>
          <w:tcPr>
            <w:tcW w:w="636" w:type="dxa"/>
            <w:tcBorders>
              <w:top w:val="single" w:sz="4" w:space="0" w:color="231F20"/>
              <w:left w:val="single" w:sz="8" w:space="0" w:color="231F20"/>
              <w:bottom w:val="single" w:sz="4" w:space="0" w:color="231F20"/>
              <w:right w:val="single" w:sz="4" w:space="0" w:color="231F20"/>
            </w:tcBorders>
          </w:tcPr>
          <w:p w14:paraId="3926BC91"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12.</w:t>
            </w:r>
          </w:p>
        </w:tc>
        <w:tc>
          <w:tcPr>
            <w:tcW w:w="1706" w:type="dxa"/>
            <w:tcBorders>
              <w:top w:val="single" w:sz="4" w:space="0" w:color="231F20"/>
              <w:left w:val="single" w:sz="4" w:space="0" w:color="231F20"/>
              <w:bottom w:val="single" w:sz="4" w:space="0" w:color="231F20"/>
              <w:right w:val="single" w:sz="4" w:space="0" w:color="231F20"/>
            </w:tcBorders>
          </w:tcPr>
          <w:p w14:paraId="1E1CD3B4"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satelliteAttachmentInformation</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52F26FBD"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Satellite attachment information</w:t>
            </w:r>
          </w:p>
        </w:tc>
        <w:tc>
          <w:tcPr>
            <w:tcW w:w="1341" w:type="dxa"/>
            <w:tcBorders>
              <w:top w:val="single" w:sz="4" w:space="0" w:color="231F20"/>
              <w:left w:val="single" w:sz="4" w:space="0" w:color="231F20"/>
              <w:bottom w:val="single" w:sz="4" w:space="0" w:color="231F20"/>
              <w:right w:val="single" w:sz="4" w:space="0" w:color="231F20"/>
            </w:tcBorders>
          </w:tcPr>
          <w:p w14:paraId="39B58D3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4F72B82"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94CDA5E"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CA_satelliteAttachmentInformation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34620E35" w14:textId="77777777" w:rsidR="00CE7843" w:rsidRDefault="00CE7843" w:rsidP="00CE7843">
            <w:pPr>
              <w:spacing w:before="23" w:after="0" w:line="240" w:lineRule="auto"/>
              <w:ind w:leftChars="50" w:left="110" w:rightChars="50" w:right="110"/>
              <w:rPr>
                <w:rFonts w:eastAsia="Cambria" w:cs="Cambria"/>
                <w:sz w:val="20"/>
                <w:szCs w:val="20"/>
              </w:rPr>
            </w:pPr>
          </w:p>
        </w:tc>
      </w:tr>
      <w:tr w:rsidR="00CE7843" w14:paraId="740AA7A5" w14:textId="77777777" w:rsidTr="00CE7843">
        <w:trPr>
          <w:trHeight w:val="20"/>
        </w:trPr>
        <w:tc>
          <w:tcPr>
            <w:tcW w:w="636" w:type="dxa"/>
            <w:tcBorders>
              <w:top w:val="single" w:sz="4" w:space="0" w:color="231F20"/>
              <w:left w:val="single" w:sz="8" w:space="0" w:color="231F20"/>
              <w:bottom w:val="single" w:sz="4" w:space="0" w:color="231F20"/>
              <w:right w:val="single" w:sz="4" w:space="0" w:color="231F20"/>
            </w:tcBorders>
          </w:tcPr>
          <w:p w14:paraId="7E1ED261"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13.</w:t>
            </w:r>
          </w:p>
        </w:tc>
        <w:tc>
          <w:tcPr>
            <w:tcW w:w="1706" w:type="dxa"/>
            <w:tcBorders>
              <w:top w:val="single" w:sz="4" w:space="0" w:color="231F20"/>
              <w:left w:val="single" w:sz="4" w:space="0" w:color="231F20"/>
              <w:bottom w:val="single" w:sz="4" w:space="0" w:color="231F20"/>
              <w:right w:val="single" w:sz="4" w:space="0" w:color="231F20"/>
            </w:tcBorders>
          </w:tcPr>
          <w:p w14:paraId="7F79D802"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microwaveRadiometerViewingAngle</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0060BFD7"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Microwave radiometer viewing angle with respect to the platform</w:t>
            </w:r>
          </w:p>
        </w:tc>
        <w:tc>
          <w:tcPr>
            <w:tcW w:w="1341" w:type="dxa"/>
            <w:tcBorders>
              <w:top w:val="single" w:sz="4" w:space="0" w:color="231F20"/>
              <w:left w:val="single" w:sz="4" w:space="0" w:color="231F20"/>
              <w:bottom w:val="single" w:sz="4" w:space="0" w:color="231F20"/>
              <w:right w:val="single" w:sz="4" w:space="0" w:color="231F20"/>
            </w:tcBorders>
          </w:tcPr>
          <w:p w14:paraId="1AAC3901"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5C13A10C"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8162EB7"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1532" w:type="dxa"/>
            <w:tcBorders>
              <w:top w:val="single" w:sz="4" w:space="0" w:color="231F20"/>
              <w:left w:val="single" w:sz="4" w:space="0" w:color="231F20"/>
              <w:bottom w:val="single" w:sz="4" w:space="0" w:color="231F20"/>
              <w:right w:val="single" w:sz="8" w:space="0" w:color="231F20"/>
            </w:tcBorders>
          </w:tcPr>
          <w:p w14:paraId="060B2157"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CE7843" w14:paraId="48D3B15E" w14:textId="77777777" w:rsidTr="00CE7843">
        <w:trPr>
          <w:trHeight w:val="20"/>
        </w:trPr>
        <w:tc>
          <w:tcPr>
            <w:tcW w:w="636" w:type="dxa"/>
            <w:tcBorders>
              <w:top w:val="single" w:sz="4" w:space="0" w:color="231F20"/>
              <w:left w:val="single" w:sz="8" w:space="0" w:color="231F20"/>
              <w:bottom w:val="single" w:sz="4" w:space="0" w:color="231F20"/>
              <w:right w:val="single" w:sz="4" w:space="0" w:color="231F20"/>
            </w:tcBorders>
          </w:tcPr>
          <w:p w14:paraId="57CE691D"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14.</w:t>
            </w:r>
          </w:p>
        </w:tc>
        <w:tc>
          <w:tcPr>
            <w:tcW w:w="1706" w:type="dxa"/>
            <w:tcBorders>
              <w:top w:val="single" w:sz="4" w:space="0" w:color="231F20"/>
              <w:left w:val="single" w:sz="4" w:space="0" w:color="231F20"/>
              <w:bottom w:val="single" w:sz="4" w:space="0" w:color="231F20"/>
              <w:right w:val="single" w:sz="4" w:space="0" w:color="231F20"/>
            </w:tcBorders>
          </w:tcPr>
          <w:p w14:paraId="24A36743"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microwaveRadiometerIncidentAngle</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2BBD3422"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Microwave radiometer incident angle with respect to the earth surface</w:t>
            </w:r>
          </w:p>
        </w:tc>
        <w:tc>
          <w:tcPr>
            <w:tcW w:w="1341" w:type="dxa"/>
            <w:tcBorders>
              <w:top w:val="single" w:sz="4" w:space="0" w:color="231F20"/>
              <w:left w:val="single" w:sz="4" w:space="0" w:color="231F20"/>
              <w:bottom w:val="single" w:sz="4" w:space="0" w:color="231F20"/>
              <w:right w:val="single" w:sz="4" w:space="0" w:color="231F20"/>
            </w:tcBorders>
          </w:tcPr>
          <w:p w14:paraId="1485B81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8F35B7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B089E4C"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1532" w:type="dxa"/>
            <w:tcBorders>
              <w:top w:val="single" w:sz="4" w:space="0" w:color="231F20"/>
              <w:left w:val="single" w:sz="4" w:space="0" w:color="231F20"/>
              <w:bottom w:val="single" w:sz="4" w:space="0" w:color="231F20"/>
              <w:right w:val="single" w:sz="8" w:space="0" w:color="231F20"/>
            </w:tcBorders>
          </w:tcPr>
          <w:p w14:paraId="74ADC10B"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CE7843" w14:paraId="1CF96FE9" w14:textId="77777777" w:rsidTr="00CE7843">
        <w:trPr>
          <w:trHeight w:val="20"/>
        </w:trPr>
        <w:tc>
          <w:tcPr>
            <w:tcW w:w="636" w:type="dxa"/>
            <w:tcBorders>
              <w:top w:val="single" w:sz="4" w:space="0" w:color="231F20"/>
              <w:left w:val="single" w:sz="8" w:space="0" w:color="231F20"/>
              <w:bottom w:val="single" w:sz="4" w:space="0" w:color="231F20"/>
              <w:right w:val="single" w:sz="4" w:space="0" w:color="231F20"/>
            </w:tcBorders>
          </w:tcPr>
          <w:p w14:paraId="7C482C0D"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15.</w:t>
            </w:r>
          </w:p>
        </w:tc>
        <w:tc>
          <w:tcPr>
            <w:tcW w:w="1706" w:type="dxa"/>
            <w:tcBorders>
              <w:top w:val="single" w:sz="4" w:space="0" w:color="231F20"/>
              <w:left w:val="single" w:sz="4" w:space="0" w:color="231F20"/>
              <w:bottom w:val="single" w:sz="4" w:space="0" w:color="231F20"/>
              <w:right w:val="single" w:sz="4" w:space="0" w:color="231F20"/>
            </w:tcBorders>
          </w:tcPr>
          <w:p w14:paraId="77CEE4CE" w14:textId="77777777" w:rsidR="00CE7843" w:rsidRDefault="00CE7843" w:rsidP="00CE7843">
            <w:pPr>
              <w:spacing w:after="0" w:line="220" w:lineRule="exact"/>
              <w:ind w:leftChars="50" w:left="110" w:rightChars="50" w:right="110"/>
              <w:rPr>
                <w:rFonts w:ascii="CIDFont+F1" w:hAnsi="CIDFont+F1" w:cs="CIDFont+F1"/>
                <w:lang w:eastAsia="zh-CN"/>
              </w:rPr>
            </w:pPr>
            <w:proofErr w:type="spellStart"/>
            <w:r>
              <w:rPr>
                <w:rFonts w:eastAsia="Cambria" w:cs="Cambria"/>
                <w:sz w:val="20"/>
                <w:szCs w:val="20"/>
              </w:rPr>
              <w:t>microwaveRadiometerPixelSize</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572CBD3A"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Microwave radiometer pixel size (expressed in the elevation resolution multiplies the azimuth resolution)</w:t>
            </w:r>
          </w:p>
        </w:tc>
        <w:tc>
          <w:tcPr>
            <w:tcW w:w="1341" w:type="dxa"/>
            <w:tcBorders>
              <w:top w:val="single" w:sz="4" w:space="0" w:color="231F20"/>
              <w:left w:val="single" w:sz="4" w:space="0" w:color="231F20"/>
              <w:bottom w:val="single" w:sz="4" w:space="0" w:color="231F20"/>
              <w:right w:val="single" w:sz="4" w:space="0" w:color="231F20"/>
            </w:tcBorders>
          </w:tcPr>
          <w:p w14:paraId="6A6446C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3FCA2B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DFB9044" w14:textId="77777777" w:rsidR="00CE7843" w:rsidRDefault="00CE7843" w:rsidP="00CE7843">
            <w:pPr>
              <w:spacing w:before="23" w:after="0" w:line="240" w:lineRule="auto"/>
              <w:ind w:leftChars="50" w:left="110" w:rightChars="50" w:right="110"/>
              <w:rPr>
                <w:rFonts w:eastAsia="Cambria" w:cs="Cambria"/>
                <w:sz w:val="20"/>
                <w:szCs w:val="20"/>
              </w:rPr>
            </w:pPr>
            <w:proofErr w:type="gramStart"/>
            <w:r>
              <w:rPr>
                <w:rFonts w:eastAsia="Cambria" w:cs="Cambria"/>
                <w:sz w:val="20"/>
                <w:szCs w:val="20"/>
              </w:rPr>
              <w:t>Real[</w:t>
            </w:r>
            <w:proofErr w:type="gramEnd"/>
            <w:r>
              <w:rPr>
                <w:rFonts w:eastAsia="Cambria" w:cs="Cambria"/>
                <w:sz w:val="20"/>
                <w:szCs w:val="20"/>
              </w:rPr>
              <w:t>2]</w:t>
            </w:r>
          </w:p>
        </w:tc>
        <w:tc>
          <w:tcPr>
            <w:tcW w:w="1532" w:type="dxa"/>
            <w:tcBorders>
              <w:top w:val="single" w:sz="4" w:space="0" w:color="231F20"/>
              <w:left w:val="single" w:sz="4" w:space="0" w:color="231F20"/>
              <w:bottom w:val="single" w:sz="4" w:space="0" w:color="231F20"/>
              <w:right w:val="single" w:sz="8" w:space="0" w:color="231F20"/>
            </w:tcBorders>
          </w:tcPr>
          <w:p w14:paraId="26DA3A40"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w:t>
            </w:r>
            <w:proofErr w:type="gramStart"/>
            <w:r>
              <w:rPr>
                <w:rFonts w:eastAsia="Cambria" w:cs="Cambria"/>
                <w:spacing w:val="7"/>
                <w:sz w:val="20"/>
                <w:szCs w:val="20"/>
              </w:rPr>
              <w:t xml:space="preserve">is </w:t>
            </w:r>
            <w:r>
              <w:rPr>
                <w:rFonts w:eastAsia="Cambria" w:cs="Cambria"/>
                <w:sz w:val="20"/>
                <w:szCs w:val="20"/>
              </w:rPr>
              <w:t xml:space="preserve"> kilometre</w:t>
            </w:r>
            <w:proofErr w:type="gramEnd"/>
            <w:r>
              <w:rPr>
                <w:rFonts w:eastAsia="Cambria" w:cs="Cambria"/>
                <w:sz w:val="20"/>
                <w:szCs w:val="20"/>
              </w:rPr>
              <w:t xml:space="preserve"> multiplies kilometre</w:t>
            </w:r>
          </w:p>
        </w:tc>
      </w:tr>
      <w:tr w:rsidR="00CE7843" w14:paraId="2CADB184" w14:textId="77777777" w:rsidTr="00CE7843">
        <w:trPr>
          <w:trHeight w:val="20"/>
        </w:trPr>
        <w:tc>
          <w:tcPr>
            <w:tcW w:w="636" w:type="dxa"/>
            <w:tcBorders>
              <w:top w:val="single" w:sz="4" w:space="0" w:color="231F20"/>
              <w:left w:val="single" w:sz="8" w:space="0" w:color="231F20"/>
              <w:bottom w:val="single" w:sz="4" w:space="0" w:color="231F20"/>
              <w:right w:val="single" w:sz="4" w:space="0" w:color="231F20"/>
            </w:tcBorders>
          </w:tcPr>
          <w:p w14:paraId="2846FC23"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16.</w:t>
            </w:r>
          </w:p>
        </w:tc>
        <w:tc>
          <w:tcPr>
            <w:tcW w:w="1706" w:type="dxa"/>
            <w:tcBorders>
              <w:top w:val="single" w:sz="4" w:space="0" w:color="231F20"/>
              <w:left w:val="single" w:sz="4" w:space="0" w:color="231F20"/>
              <w:bottom w:val="single" w:sz="4" w:space="0" w:color="231F20"/>
              <w:right w:val="single" w:sz="4" w:space="0" w:color="231F20"/>
            </w:tcBorders>
          </w:tcPr>
          <w:p w14:paraId="464390EC"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microwaveRadiometerSamplingInterval</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291B8F25"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 xml:space="preserve">Microwave radiometer sampling interval between the </w:t>
            </w:r>
            <w:r>
              <w:rPr>
                <w:rFonts w:ascii="Arial" w:hAnsi="Arial" w:cs="Arial"/>
                <w:color w:val="333333"/>
                <w:sz w:val="21"/>
                <w:szCs w:val="21"/>
                <w:shd w:val="clear" w:color="auto" w:fill="F9F9F9"/>
              </w:rPr>
              <w:t>successive</w:t>
            </w:r>
            <w:r>
              <w:rPr>
                <w:rFonts w:eastAsia="Cambria" w:cs="Cambria"/>
                <w:sz w:val="20"/>
                <w:szCs w:val="20"/>
              </w:rPr>
              <w:t xml:space="preserve"> samples in a scan.</w:t>
            </w:r>
          </w:p>
        </w:tc>
        <w:tc>
          <w:tcPr>
            <w:tcW w:w="1341" w:type="dxa"/>
            <w:tcBorders>
              <w:top w:val="single" w:sz="4" w:space="0" w:color="231F20"/>
              <w:left w:val="single" w:sz="4" w:space="0" w:color="231F20"/>
              <w:bottom w:val="single" w:sz="4" w:space="0" w:color="231F20"/>
              <w:right w:val="single" w:sz="4" w:space="0" w:color="231F20"/>
            </w:tcBorders>
          </w:tcPr>
          <w:p w14:paraId="214F370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76FE4D3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4E65DF4"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64AF1B0D"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w:t>
            </w:r>
            <w:proofErr w:type="gramStart"/>
            <w:r>
              <w:rPr>
                <w:rFonts w:eastAsia="Cambria" w:cs="Cambria"/>
                <w:spacing w:val="7"/>
                <w:sz w:val="20"/>
                <w:szCs w:val="20"/>
              </w:rPr>
              <w:t xml:space="preserve">is </w:t>
            </w:r>
            <w:r>
              <w:rPr>
                <w:rFonts w:eastAsia="Cambria" w:cs="Cambria"/>
                <w:sz w:val="20"/>
                <w:szCs w:val="20"/>
              </w:rPr>
              <w:t xml:space="preserve"> millisecond</w:t>
            </w:r>
            <w:proofErr w:type="gramEnd"/>
          </w:p>
        </w:tc>
      </w:tr>
    </w:tbl>
    <w:p w14:paraId="1E7FEF18" w14:textId="77777777" w:rsidR="00CE7843" w:rsidRDefault="00CE7843" w:rsidP="00CE7843">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2D0432E7" w14:textId="77777777" w:rsidR="00CE7843" w:rsidRDefault="00CE7843" w:rsidP="00CE7843">
      <w:pPr>
        <w:tabs>
          <w:tab w:val="clear" w:pos="403"/>
        </w:tabs>
        <w:spacing w:after="0" w:line="240" w:lineRule="auto"/>
        <w:jc w:val="left"/>
        <w:rPr>
          <w:rFonts w:eastAsia="Cambria" w:cs="Cambria"/>
          <w:b/>
          <w:bCs/>
          <w:sz w:val="26"/>
          <w:szCs w:val="26"/>
        </w:rPr>
      </w:pPr>
    </w:p>
    <w:p w14:paraId="152190D3" w14:textId="77777777" w:rsidR="00CE7843" w:rsidRDefault="00CE7843" w:rsidP="00CE7843">
      <w:pPr>
        <w:spacing w:before="23" w:after="0" w:line="240" w:lineRule="auto"/>
        <w:ind w:leftChars="50" w:left="110" w:rightChars="50" w:right="110"/>
        <w:rPr>
          <w:rFonts w:eastAsia="Cambria" w:cs="Cambria"/>
          <w:sz w:val="26"/>
          <w:szCs w:val="26"/>
        </w:rPr>
      </w:pPr>
      <w:r>
        <w:rPr>
          <w:rFonts w:eastAsia="Cambria" w:cs="Cambria"/>
          <w:b/>
          <w:bCs/>
          <w:sz w:val="26"/>
          <w:szCs w:val="26"/>
        </w:rPr>
        <w:t>B.4 TA Calibration (Figure 5)</w:t>
      </w:r>
    </w:p>
    <w:p w14:paraId="43BDBE60" w14:textId="77777777" w:rsidR="00CE7843" w:rsidRDefault="00CE7843" w:rsidP="00CE7843">
      <w:pPr>
        <w:spacing w:before="1" w:after="0" w:line="220" w:lineRule="exact"/>
        <w:ind w:leftChars="50" w:left="110" w:rightChars="50" w:right="110"/>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701"/>
        <w:gridCol w:w="1341"/>
        <w:gridCol w:w="1636"/>
        <w:gridCol w:w="1134"/>
        <w:gridCol w:w="1485"/>
      </w:tblGrid>
      <w:tr w:rsidR="00CE7843" w14:paraId="4660FCF6" w14:textId="77777777" w:rsidTr="00CE7843">
        <w:trPr>
          <w:trHeight w:hRule="exact" w:val="963"/>
        </w:trPr>
        <w:tc>
          <w:tcPr>
            <w:tcW w:w="592" w:type="dxa"/>
            <w:tcBorders>
              <w:top w:val="single" w:sz="8" w:space="0" w:color="231F20"/>
              <w:left w:val="single" w:sz="8" w:space="0" w:color="231F20"/>
              <w:bottom w:val="single" w:sz="8" w:space="0" w:color="231F20"/>
              <w:right w:val="single" w:sz="4" w:space="0" w:color="231F20"/>
            </w:tcBorders>
          </w:tcPr>
          <w:p w14:paraId="613D4CE7" w14:textId="77777777" w:rsidR="00CE7843" w:rsidRDefault="00CE7843" w:rsidP="00CE7843">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07BC2691"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01" w:type="dxa"/>
            <w:tcBorders>
              <w:top w:val="single" w:sz="8" w:space="0" w:color="231F20"/>
              <w:left w:val="single" w:sz="4" w:space="0" w:color="231F20"/>
              <w:bottom w:val="single" w:sz="8" w:space="0" w:color="231F20"/>
              <w:right w:val="single" w:sz="4" w:space="0" w:color="231F20"/>
            </w:tcBorders>
          </w:tcPr>
          <w:p w14:paraId="58204AB0"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8" w:space="0" w:color="231F20"/>
              <w:left w:val="single" w:sz="4" w:space="0" w:color="231F20"/>
              <w:bottom w:val="single" w:sz="8" w:space="0" w:color="231F20"/>
              <w:right w:val="single" w:sz="4" w:space="0" w:color="231F20"/>
            </w:tcBorders>
          </w:tcPr>
          <w:p w14:paraId="69DE1CC0"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636" w:type="dxa"/>
            <w:tcBorders>
              <w:top w:val="single" w:sz="8" w:space="0" w:color="231F20"/>
              <w:left w:val="single" w:sz="4" w:space="0" w:color="231F20"/>
              <w:bottom w:val="single" w:sz="8" w:space="0" w:color="231F20"/>
              <w:right w:val="single" w:sz="4" w:space="0" w:color="231F20"/>
            </w:tcBorders>
          </w:tcPr>
          <w:p w14:paraId="0901D14A"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134" w:type="dxa"/>
            <w:tcBorders>
              <w:top w:val="single" w:sz="8" w:space="0" w:color="231F20"/>
              <w:left w:val="single" w:sz="4" w:space="0" w:color="231F20"/>
              <w:bottom w:val="single" w:sz="8" w:space="0" w:color="231F20"/>
              <w:right w:val="single" w:sz="4" w:space="0" w:color="231F20"/>
            </w:tcBorders>
          </w:tcPr>
          <w:p w14:paraId="25C6A7B3"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511C511F"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741209E1" w14:textId="77777777" w:rsidTr="00CE7843">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11D53606"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z w:val="20"/>
                <w:szCs w:val="20"/>
              </w:rPr>
              <w:t>17.</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3B8630B0" w14:textId="77777777" w:rsidR="00CE7843" w:rsidRDefault="00CE7843" w:rsidP="00CE7843">
            <w:pPr>
              <w:spacing w:before="32"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TACalibration</w:t>
            </w:r>
            <w:proofErr w:type="spellEnd"/>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2606A5BB"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r</w:t>
            </w:r>
            <w:r>
              <w:rPr>
                <w:rFonts w:eastAsia="Cambria" w:cs="Cambria"/>
                <w:sz w:val="20"/>
                <w:szCs w:val="20"/>
              </w:rPr>
              <w:t>e</w:t>
            </w:r>
            <w:r>
              <w:rPr>
                <w:rFonts w:eastAsia="Cambria" w:cs="Cambria"/>
                <w:spacing w:val="2"/>
                <w:sz w:val="20"/>
                <w:szCs w:val="20"/>
              </w:rPr>
              <w:t>l</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t</w:t>
            </w:r>
            <w:r>
              <w:rPr>
                <w:rFonts w:eastAsia="Cambria" w:cs="Cambria"/>
                <w:sz w:val="20"/>
                <w:szCs w:val="20"/>
              </w:rPr>
              <w:t xml:space="preserve">o the </w:t>
            </w:r>
            <w:r>
              <w:rPr>
                <w:rFonts w:cs="Cambria" w:hint="eastAsia"/>
                <w:sz w:val="20"/>
                <w:szCs w:val="20"/>
                <w:lang w:eastAsia="zh-CN"/>
              </w:rPr>
              <w:t>antenna temperature</w:t>
            </w:r>
            <w:r>
              <w:rPr>
                <w:rFonts w:eastAsia="Cambria" w:cs="Cambria"/>
                <w:spacing w:val="-1"/>
                <w:sz w:val="20"/>
                <w:szCs w:val="20"/>
              </w:rPr>
              <w:t xml:space="preserve">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6810CFF2"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636" w:type="dxa"/>
            <w:tcBorders>
              <w:top w:val="single" w:sz="8" w:space="0" w:color="231F20"/>
              <w:left w:val="single" w:sz="4" w:space="0" w:color="231F20"/>
              <w:bottom w:val="single" w:sz="4" w:space="0" w:color="231F20"/>
              <w:right w:val="single" w:sz="4" w:space="0" w:color="231F20"/>
            </w:tcBorders>
            <w:shd w:val="clear" w:color="auto" w:fill="BEBEBE"/>
          </w:tcPr>
          <w:p w14:paraId="68066F06"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134" w:type="dxa"/>
            <w:tcBorders>
              <w:top w:val="single" w:sz="8" w:space="0" w:color="231F20"/>
              <w:left w:val="single" w:sz="4" w:space="0" w:color="231F20"/>
              <w:bottom w:val="single" w:sz="4" w:space="0" w:color="231F20"/>
              <w:right w:val="single" w:sz="4" w:space="0" w:color="231F20"/>
            </w:tcBorders>
            <w:shd w:val="clear" w:color="auto" w:fill="BEBEBE"/>
          </w:tcPr>
          <w:p w14:paraId="59DE1989"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8868D3D"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1CE5294A"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CA_MicrowaveRadiometerSensor</w:t>
            </w:r>
            <w:proofErr w:type="spellEnd"/>
            <w:r>
              <w:rPr>
                <w:rFonts w:eastAsia="Cambria" w:cs="Cambria"/>
                <w:spacing w:val="-11"/>
                <w:sz w:val="20"/>
                <w:szCs w:val="20"/>
              </w:rPr>
              <w:t>)</w:t>
            </w: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1E6DC457" w14:textId="77777777" w:rsidR="00CE7843" w:rsidRDefault="00CE7843" w:rsidP="00E2367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00E23674">
              <w:rPr>
                <w:rFonts w:eastAsia="Cambria" w:cs="Cambria"/>
                <w:sz w:val="20"/>
                <w:szCs w:val="20"/>
              </w:rPr>
              <w:t>e 18</w:t>
            </w:r>
            <w:r>
              <w:rPr>
                <w:rFonts w:eastAsia="Cambria" w:cs="Cambria"/>
                <w:sz w:val="20"/>
                <w:szCs w:val="20"/>
              </w:rPr>
              <w:t xml:space="preserve">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w:t>
            </w:r>
            <w:r w:rsidR="00E23674">
              <w:rPr>
                <w:rFonts w:eastAsia="Cambria" w:cs="Cambria"/>
                <w:spacing w:val="-1"/>
                <w:sz w:val="20"/>
                <w:szCs w:val="20"/>
              </w:rPr>
              <w:t>2</w:t>
            </w:r>
            <w:r>
              <w:rPr>
                <w:rFonts w:eastAsia="Cambria" w:cs="Cambria"/>
                <w:spacing w:val="-1"/>
                <w:sz w:val="20"/>
                <w:szCs w:val="20"/>
              </w:rPr>
              <w:t>5</w:t>
            </w:r>
          </w:p>
        </w:tc>
      </w:tr>
      <w:tr w:rsidR="00CE7843" w14:paraId="2FA23CC6"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7311F97E"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18</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139D4140"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hotTargetTBInformation</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12DCEC13"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Hot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405954B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3E14CD92"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3F1F3DFE"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CA_TargetTBInformation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2C9A1EF4" w14:textId="77777777" w:rsidR="00CE7843" w:rsidRDefault="00CE7843" w:rsidP="00CE7843">
            <w:pPr>
              <w:ind w:leftChars="50" w:left="110" w:rightChars="50" w:right="110"/>
              <w:rPr>
                <w:lang w:eastAsia="zh-CN"/>
              </w:rPr>
            </w:pPr>
          </w:p>
        </w:tc>
      </w:tr>
      <w:tr w:rsidR="00CE7843" w14:paraId="40269AC4"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7E02525D"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19.</w:t>
            </w:r>
          </w:p>
        </w:tc>
        <w:tc>
          <w:tcPr>
            <w:tcW w:w="1843" w:type="dxa"/>
            <w:tcBorders>
              <w:top w:val="single" w:sz="4" w:space="0" w:color="231F20"/>
              <w:left w:val="single" w:sz="4" w:space="0" w:color="231F20"/>
              <w:bottom w:val="single" w:sz="4" w:space="0" w:color="231F20"/>
              <w:right w:val="single" w:sz="4" w:space="0" w:color="231F20"/>
            </w:tcBorders>
          </w:tcPr>
          <w:p w14:paraId="3A1EC334"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coldTargetTBInformation</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493380D3"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Cold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57E1FDC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13D2E24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C3F0C0B"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CA_TargetTBInformation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39BDC475" w14:textId="77777777" w:rsidR="00CE7843" w:rsidRDefault="00CE7843" w:rsidP="00CE7843">
            <w:pPr>
              <w:ind w:leftChars="50" w:left="110" w:rightChars="50" w:right="110"/>
              <w:rPr>
                <w:lang w:eastAsia="zh-CN"/>
              </w:rPr>
            </w:pPr>
          </w:p>
        </w:tc>
      </w:tr>
      <w:tr w:rsidR="00CE7843" w14:paraId="65CB5F35"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240C1803"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20.</w:t>
            </w:r>
          </w:p>
        </w:tc>
        <w:tc>
          <w:tcPr>
            <w:tcW w:w="1843" w:type="dxa"/>
            <w:tcBorders>
              <w:top w:val="single" w:sz="4" w:space="0" w:color="231F20"/>
              <w:left w:val="single" w:sz="4" w:space="0" w:color="231F20"/>
              <w:bottom w:val="single" w:sz="4" w:space="0" w:color="231F20"/>
              <w:right w:val="single" w:sz="4" w:space="0" w:color="231F20"/>
            </w:tcBorders>
          </w:tcPr>
          <w:p w14:paraId="7F01F783"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receiverTemperature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09816749"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operation temperature of the microwave radiometer receiver</w:t>
            </w:r>
          </w:p>
        </w:tc>
        <w:tc>
          <w:tcPr>
            <w:tcW w:w="1341" w:type="dxa"/>
            <w:tcBorders>
              <w:top w:val="single" w:sz="4" w:space="0" w:color="231F20"/>
              <w:left w:val="single" w:sz="4" w:space="0" w:color="231F20"/>
              <w:bottom w:val="single" w:sz="4" w:space="0" w:color="231F20"/>
              <w:right w:val="single" w:sz="4" w:space="0" w:color="231F20"/>
            </w:tcBorders>
          </w:tcPr>
          <w:p w14:paraId="4464176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4EE20FD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5185E9D8"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1968D54B" w14:textId="5F0F710F"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240&lt;=</w:t>
            </w:r>
            <w:r>
              <w:t xml:space="preserve"> </w:t>
            </w:r>
            <w:proofErr w:type="spellStart"/>
            <w:r w:rsidRPr="000C16D2">
              <w:rPr>
                <w:rFonts w:eastAsia="Cambria" w:cs="Cambria"/>
                <w:sz w:val="20"/>
                <w:szCs w:val="20"/>
              </w:rPr>
              <w:t>receiverTemperature</w:t>
            </w:r>
            <w:proofErr w:type="spellEnd"/>
            <w:r>
              <w:rPr>
                <w:rFonts w:eastAsia="Cambria" w:cs="Cambria"/>
                <w:sz w:val="20"/>
                <w:szCs w:val="20"/>
              </w:rPr>
              <w:t xml:space="preserve"> </w:t>
            </w:r>
            <w:del w:id="388" w:author="Tobias Spears" w:date="2021-08-13T07:03:00Z">
              <w:r w:rsidDel="00534B2C">
                <w:rPr>
                  <w:rFonts w:eastAsia="Cambria" w:cs="Cambria"/>
                  <w:sz w:val="20"/>
                  <w:szCs w:val="20"/>
                </w:rPr>
                <w:delText xml:space="preserve">- &gt; Value </w:delText>
              </w:r>
            </w:del>
            <w:r>
              <w:rPr>
                <w:rFonts w:eastAsia="Cambria" w:cs="Cambria"/>
                <w:sz w:val="20"/>
                <w:szCs w:val="20"/>
              </w:rPr>
              <w:t>&lt;= 350</w:t>
            </w:r>
            <w:r>
              <w:rPr>
                <w:rFonts w:eastAsia="Cambria" w:cs="Cambria"/>
                <w:spacing w:val="7"/>
                <w:sz w:val="20"/>
                <w:szCs w:val="20"/>
              </w:rPr>
              <w:t xml:space="preserve">, the unit is </w:t>
            </w:r>
            <w:r>
              <w:rPr>
                <w:rFonts w:eastAsia="Cambria" w:cs="Cambria"/>
                <w:spacing w:val="2"/>
                <w:sz w:val="20"/>
                <w:szCs w:val="20"/>
              </w:rPr>
              <w:t>Kelvin</w:t>
            </w:r>
          </w:p>
        </w:tc>
      </w:tr>
      <w:tr w:rsidR="00CE7843" w14:paraId="717FD561"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4610609A"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21.</w:t>
            </w:r>
          </w:p>
        </w:tc>
        <w:tc>
          <w:tcPr>
            <w:tcW w:w="1843" w:type="dxa"/>
            <w:tcBorders>
              <w:top w:val="single" w:sz="4" w:space="0" w:color="231F20"/>
              <w:left w:val="single" w:sz="4" w:space="0" w:color="231F20"/>
              <w:bottom w:val="single" w:sz="4" w:space="0" w:color="231F20"/>
              <w:right w:val="single" w:sz="4" w:space="0" w:color="231F20"/>
            </w:tcBorders>
          </w:tcPr>
          <w:p w14:paraId="7D56C072"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hotTargetType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0421C0B7"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Hot target type</w:t>
            </w:r>
          </w:p>
        </w:tc>
        <w:tc>
          <w:tcPr>
            <w:tcW w:w="1341" w:type="dxa"/>
            <w:tcBorders>
              <w:top w:val="single" w:sz="4" w:space="0" w:color="231F20"/>
              <w:left w:val="single" w:sz="4" w:space="0" w:color="231F20"/>
              <w:bottom w:val="single" w:sz="4" w:space="0" w:color="231F20"/>
              <w:right w:val="single" w:sz="4" w:space="0" w:color="231F20"/>
            </w:tcBorders>
          </w:tcPr>
          <w:p w14:paraId="1DEAE428"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573F846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3AC86F1D"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CA_HotTargetType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365B8EBE" w14:textId="77777777" w:rsidR="00CE7843" w:rsidRDefault="00CE7843" w:rsidP="00CE7843">
            <w:pPr>
              <w:spacing w:after="0" w:line="220" w:lineRule="exact"/>
              <w:ind w:leftChars="50" w:left="110" w:rightChars="50" w:right="110"/>
              <w:rPr>
                <w:rFonts w:eastAsia="Cambria" w:cs="Cambria"/>
                <w:sz w:val="20"/>
                <w:szCs w:val="20"/>
              </w:rPr>
            </w:pPr>
          </w:p>
        </w:tc>
      </w:tr>
      <w:tr w:rsidR="00CE7843" w14:paraId="3C29CB3A"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5029D995"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22.</w:t>
            </w:r>
          </w:p>
        </w:tc>
        <w:tc>
          <w:tcPr>
            <w:tcW w:w="1843" w:type="dxa"/>
            <w:tcBorders>
              <w:top w:val="single" w:sz="4" w:space="0" w:color="231F20"/>
              <w:left w:val="single" w:sz="4" w:space="0" w:color="231F20"/>
              <w:bottom w:val="single" w:sz="4" w:space="0" w:color="231F20"/>
              <w:right w:val="single" w:sz="4" w:space="0" w:color="231F20"/>
            </w:tcBorders>
          </w:tcPr>
          <w:p w14:paraId="708CFFF8"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coldTargetType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6C44BAF0"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Cold target type</w:t>
            </w:r>
          </w:p>
        </w:tc>
        <w:tc>
          <w:tcPr>
            <w:tcW w:w="1341" w:type="dxa"/>
            <w:tcBorders>
              <w:top w:val="single" w:sz="4" w:space="0" w:color="231F20"/>
              <w:left w:val="single" w:sz="4" w:space="0" w:color="231F20"/>
              <w:bottom w:val="single" w:sz="4" w:space="0" w:color="231F20"/>
              <w:right w:val="single" w:sz="4" w:space="0" w:color="231F20"/>
            </w:tcBorders>
          </w:tcPr>
          <w:p w14:paraId="23C46E1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41C1422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2E13900F"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CA_coldTargetType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3F8A6AA3" w14:textId="77777777" w:rsidR="00CE7843" w:rsidRDefault="00CE7843" w:rsidP="00CE7843">
            <w:pPr>
              <w:spacing w:before="23" w:after="0" w:line="240" w:lineRule="auto"/>
              <w:ind w:leftChars="50" w:left="110" w:rightChars="50" w:right="110"/>
              <w:rPr>
                <w:rFonts w:eastAsia="Cambria" w:cs="Cambria"/>
                <w:sz w:val="20"/>
                <w:szCs w:val="20"/>
              </w:rPr>
            </w:pPr>
          </w:p>
        </w:tc>
      </w:tr>
      <w:tr w:rsidR="00CE7843" w14:paraId="605A0E5D" w14:textId="77777777" w:rsidTr="00CE7843">
        <w:trPr>
          <w:trHeight w:val="186"/>
        </w:trPr>
        <w:tc>
          <w:tcPr>
            <w:tcW w:w="592" w:type="dxa"/>
            <w:tcBorders>
              <w:top w:val="single" w:sz="4" w:space="0" w:color="231F20"/>
              <w:left w:val="single" w:sz="8" w:space="0" w:color="231F20"/>
              <w:bottom w:val="single" w:sz="4" w:space="0" w:color="231F20"/>
              <w:right w:val="single" w:sz="4" w:space="0" w:color="231F20"/>
            </w:tcBorders>
          </w:tcPr>
          <w:p w14:paraId="2A664C02" w14:textId="77777777" w:rsidR="00CE7843" w:rsidRDefault="00CE7843" w:rsidP="00CE7843">
            <w:pPr>
              <w:spacing w:before="23" w:after="0" w:line="240" w:lineRule="auto"/>
              <w:ind w:leftChars="50" w:left="110" w:rightChars="50" w:right="110"/>
              <w:rPr>
                <w:rFonts w:cs="Cambria"/>
                <w:spacing w:val="1"/>
                <w:sz w:val="20"/>
                <w:szCs w:val="20"/>
                <w:lang w:eastAsia="zh-CN"/>
              </w:rPr>
            </w:pPr>
            <w:r>
              <w:rPr>
                <w:rFonts w:cs="Cambria"/>
                <w:spacing w:val="1"/>
                <w:sz w:val="20"/>
                <w:szCs w:val="20"/>
                <w:lang w:eastAsia="zh-CN"/>
              </w:rPr>
              <w:t>23</w:t>
            </w:r>
            <w:r>
              <w:rPr>
                <w:rFonts w:cs="Cambria" w:hint="eastAsia"/>
                <w:spacing w:val="1"/>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17EBDB2"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spectralResponseFunction</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66402EC0" w14:textId="77777777" w:rsidR="00CE7843" w:rsidRDefault="00CE7843" w:rsidP="00CE7843">
            <w:pPr>
              <w:spacing w:before="37" w:after="0" w:line="220" w:lineRule="exact"/>
              <w:ind w:leftChars="50" w:left="110" w:rightChars="50" w:right="110"/>
              <w:rPr>
                <w:rFonts w:cs="Cambria"/>
                <w:sz w:val="20"/>
                <w:szCs w:val="20"/>
                <w:lang w:eastAsia="zh-CN"/>
              </w:rPr>
            </w:pPr>
            <w:proofErr w:type="gramStart"/>
            <w:r>
              <w:rPr>
                <w:rFonts w:cs="Cambria"/>
                <w:sz w:val="20"/>
                <w:szCs w:val="20"/>
                <w:lang w:eastAsia="zh-CN"/>
              </w:rPr>
              <w:t>Spectral  response</w:t>
            </w:r>
            <w:proofErr w:type="gramEnd"/>
            <w:r>
              <w:rPr>
                <w:rFonts w:cs="Cambria"/>
                <w:sz w:val="20"/>
                <w:szCs w:val="20"/>
                <w:lang w:eastAsia="zh-CN"/>
              </w:rPr>
              <w:t xml:space="preserve"> function</w:t>
            </w:r>
          </w:p>
        </w:tc>
        <w:tc>
          <w:tcPr>
            <w:tcW w:w="1341" w:type="dxa"/>
            <w:tcBorders>
              <w:top w:val="single" w:sz="4" w:space="0" w:color="231F20"/>
              <w:left w:val="single" w:sz="4" w:space="0" w:color="231F20"/>
              <w:bottom w:val="single" w:sz="4" w:space="0" w:color="231F20"/>
              <w:right w:val="single" w:sz="4" w:space="0" w:color="231F20"/>
            </w:tcBorders>
          </w:tcPr>
          <w:p w14:paraId="474E7AD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28CAF341"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CE2CF18"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CA_SpectralResponseFunction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742F9452" w14:textId="77777777" w:rsidR="00CE7843" w:rsidRDefault="00CE7843" w:rsidP="00CE7843">
            <w:pPr>
              <w:spacing w:after="0" w:line="220" w:lineRule="exact"/>
              <w:ind w:leftChars="50" w:left="110" w:rightChars="50" w:right="110"/>
              <w:rPr>
                <w:rFonts w:eastAsia="Cambria" w:cs="Cambria"/>
                <w:spacing w:val="7"/>
                <w:sz w:val="20"/>
                <w:szCs w:val="20"/>
              </w:rPr>
            </w:pPr>
          </w:p>
        </w:tc>
      </w:tr>
      <w:tr w:rsidR="00CE7843" w14:paraId="2C66E3F8"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79E5FA4C" w14:textId="77777777" w:rsidR="00CE7843" w:rsidRDefault="00CE7843" w:rsidP="00CE7843">
            <w:pPr>
              <w:spacing w:before="23" w:after="0" w:line="240" w:lineRule="auto"/>
              <w:ind w:leftChars="50" w:left="110" w:rightChars="50" w:right="110"/>
              <w:rPr>
                <w:rFonts w:cs="Cambria"/>
                <w:spacing w:val="-4"/>
                <w:sz w:val="20"/>
                <w:szCs w:val="20"/>
                <w:lang w:eastAsia="zh-CN"/>
              </w:rPr>
            </w:pPr>
            <w:r>
              <w:rPr>
                <w:rFonts w:cs="Cambria"/>
                <w:spacing w:val="-4"/>
                <w:sz w:val="20"/>
                <w:szCs w:val="20"/>
                <w:lang w:eastAsia="zh-CN"/>
              </w:rPr>
              <w:t>24</w:t>
            </w:r>
            <w:r>
              <w:rPr>
                <w:rFonts w:cs="Cambria" w:hint="eastAsia"/>
                <w:spacing w:val="-4"/>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6C020C3" w14:textId="77777777" w:rsidR="00CE7843" w:rsidRDefault="00CE7843" w:rsidP="00CE7843">
            <w:pPr>
              <w:spacing w:before="23" w:after="0" w:line="240" w:lineRule="auto"/>
              <w:ind w:leftChars="50" w:left="110" w:rightChars="50" w:right="110"/>
              <w:rPr>
                <w:rFonts w:eastAsia="Cambria" w:cs="Cambria"/>
                <w:sz w:val="20"/>
                <w:szCs w:val="20"/>
              </w:rPr>
            </w:pPr>
            <w:bookmarkStart w:id="389" w:name="OLE_LINK49"/>
            <w:bookmarkStart w:id="390" w:name="OLE_LINK96"/>
            <w:r>
              <w:rPr>
                <w:rFonts w:eastAsia="Cambria" w:cs="Cambria"/>
                <w:sz w:val="20"/>
                <w:szCs w:val="20"/>
              </w:rPr>
              <w:t>nonlinear</w:t>
            </w:r>
            <w:bookmarkEnd w:id="389"/>
            <w:bookmarkEnd w:id="390"/>
            <w:r>
              <w:rPr>
                <w:rFonts w:eastAsia="Cambria" w:cs="Cambria"/>
                <w:sz w:val="20"/>
                <w:szCs w:val="20"/>
              </w:rPr>
              <w:t>ity</w:t>
            </w:r>
          </w:p>
        </w:tc>
        <w:tc>
          <w:tcPr>
            <w:tcW w:w="1701" w:type="dxa"/>
            <w:tcBorders>
              <w:top w:val="single" w:sz="4" w:space="0" w:color="231F20"/>
              <w:left w:val="single" w:sz="4" w:space="0" w:color="231F20"/>
              <w:bottom w:val="single" w:sz="4" w:space="0" w:color="231F20"/>
              <w:right w:val="single" w:sz="4" w:space="0" w:color="231F20"/>
            </w:tcBorders>
          </w:tcPr>
          <w:p w14:paraId="13B582BA" w14:textId="77777777" w:rsidR="00CE7843" w:rsidRDefault="00CE7843" w:rsidP="00CE7843">
            <w:pPr>
              <w:spacing w:before="23" w:after="0" w:line="240" w:lineRule="auto"/>
              <w:ind w:leftChars="50" w:left="110" w:rightChars="50" w:right="110"/>
              <w:rPr>
                <w:rFonts w:eastAsia="Cambria" w:cs="Cambria"/>
                <w:sz w:val="20"/>
                <w:szCs w:val="20"/>
              </w:rPr>
            </w:pPr>
            <w:r w:rsidRPr="00534B2C">
              <w:rPr>
                <w:rFonts w:eastAsia="Cambria" w:cs="Cambria"/>
                <w:color w:val="FF0000"/>
                <w:sz w:val="20"/>
                <w:szCs w:val="20"/>
              </w:rPr>
              <w:t xml:space="preserve">Nonlinear term at different operation temperatures of the radiometer </w:t>
            </w:r>
          </w:p>
        </w:tc>
        <w:tc>
          <w:tcPr>
            <w:tcW w:w="1341" w:type="dxa"/>
            <w:tcBorders>
              <w:top w:val="single" w:sz="4" w:space="0" w:color="231F20"/>
              <w:left w:val="single" w:sz="4" w:space="0" w:color="231F20"/>
              <w:bottom w:val="single" w:sz="4" w:space="0" w:color="231F20"/>
              <w:right w:val="single" w:sz="4" w:space="0" w:color="231F20"/>
            </w:tcBorders>
          </w:tcPr>
          <w:p w14:paraId="3564E1A7"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7A319377"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5AF3273A" w14:textId="77777777" w:rsidR="00CE7843" w:rsidRDefault="00CE7843" w:rsidP="00CE7843">
            <w:pPr>
              <w:spacing w:before="23" w:after="0" w:line="240" w:lineRule="auto"/>
              <w:ind w:leftChars="50" w:left="110" w:rightChars="50" w:right="110"/>
              <w:rPr>
                <w:rFonts w:eastAsia="Cambria" w:cs="Cambria"/>
                <w:sz w:val="20"/>
                <w:szCs w:val="20"/>
              </w:rPr>
            </w:pPr>
            <w:r w:rsidRPr="00534B2C">
              <w:rPr>
                <w:rFonts w:eastAsia="Cambria" w:cs="Cambria" w:hint="eastAsia"/>
                <w:color w:val="FF0000"/>
                <w:sz w:val="20"/>
                <w:szCs w:val="20"/>
              </w:rPr>
              <w:t>Real</w:t>
            </w:r>
          </w:p>
        </w:tc>
        <w:tc>
          <w:tcPr>
            <w:tcW w:w="1485" w:type="dxa"/>
            <w:tcBorders>
              <w:top w:val="single" w:sz="4" w:space="0" w:color="231F20"/>
              <w:left w:val="single" w:sz="4" w:space="0" w:color="231F20"/>
              <w:bottom w:val="single" w:sz="4" w:space="0" w:color="231F20"/>
              <w:right w:val="single" w:sz="8" w:space="0" w:color="231F20"/>
            </w:tcBorders>
          </w:tcPr>
          <w:p w14:paraId="3D34C499" w14:textId="6E713F03"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0&lt;=</w:t>
            </w:r>
            <w:proofErr w:type="spellStart"/>
            <w:r w:rsidRPr="00534B2C">
              <w:rPr>
                <w:rFonts w:eastAsia="Cambria" w:cs="Cambria"/>
                <w:color w:val="FF0000"/>
                <w:sz w:val="20"/>
                <w:szCs w:val="20"/>
              </w:rPr>
              <w:t>nonlinearityCoefficient</w:t>
            </w:r>
            <w:proofErr w:type="spellEnd"/>
            <w:r w:rsidRPr="00534B2C">
              <w:rPr>
                <w:rFonts w:eastAsia="Cambria" w:cs="Cambria"/>
                <w:color w:val="FF0000"/>
                <w:sz w:val="20"/>
                <w:szCs w:val="20"/>
              </w:rPr>
              <w:t xml:space="preserve"> </w:t>
            </w:r>
            <w:del w:id="391" w:author="Tobias Spears" w:date="2021-08-13T07:03:00Z">
              <w:r w:rsidDel="00534B2C">
                <w:rPr>
                  <w:rFonts w:eastAsia="Cambria" w:cs="Cambria"/>
                  <w:sz w:val="20"/>
                  <w:szCs w:val="20"/>
                </w:rPr>
                <w:delText xml:space="preserve">- &gt; Value </w:delText>
              </w:r>
            </w:del>
            <w:r>
              <w:rPr>
                <w:rFonts w:eastAsia="Cambria" w:cs="Cambria"/>
                <w:sz w:val="20"/>
                <w:szCs w:val="20"/>
              </w:rPr>
              <w:t>&lt;= 1</w:t>
            </w:r>
          </w:p>
        </w:tc>
      </w:tr>
      <w:tr w:rsidR="00CE7843" w14:paraId="64CB52E8"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02447864" w14:textId="77777777" w:rsidR="00CE7843" w:rsidRDefault="00CE7843" w:rsidP="00CE7843">
            <w:pPr>
              <w:spacing w:before="23" w:after="0" w:line="240" w:lineRule="auto"/>
              <w:ind w:leftChars="50" w:left="110" w:rightChars="50" w:right="110"/>
              <w:rPr>
                <w:rFonts w:cs="Cambria"/>
                <w:spacing w:val="-4"/>
                <w:sz w:val="20"/>
                <w:szCs w:val="20"/>
                <w:lang w:eastAsia="zh-CN"/>
              </w:rPr>
            </w:pPr>
            <w:r>
              <w:rPr>
                <w:rFonts w:eastAsia="Cambria" w:cs="Cambria"/>
                <w:spacing w:val="1"/>
                <w:sz w:val="20"/>
                <w:szCs w:val="20"/>
              </w:rPr>
              <w:t>25.</w:t>
            </w:r>
          </w:p>
        </w:tc>
        <w:tc>
          <w:tcPr>
            <w:tcW w:w="1843" w:type="dxa"/>
            <w:tcBorders>
              <w:top w:val="single" w:sz="4" w:space="0" w:color="231F20"/>
              <w:left w:val="single" w:sz="4" w:space="0" w:color="231F20"/>
              <w:bottom w:val="single" w:sz="4" w:space="0" w:color="231F20"/>
              <w:right w:val="single" w:sz="4" w:space="0" w:color="231F20"/>
            </w:tcBorders>
          </w:tcPr>
          <w:p w14:paraId="17CB38E5"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TA</w:t>
            </w:r>
          </w:p>
        </w:tc>
        <w:tc>
          <w:tcPr>
            <w:tcW w:w="1701" w:type="dxa"/>
            <w:tcBorders>
              <w:top w:val="single" w:sz="4" w:space="0" w:color="231F20"/>
              <w:left w:val="single" w:sz="4" w:space="0" w:color="231F20"/>
              <w:bottom w:val="single" w:sz="4" w:space="0" w:color="231F20"/>
              <w:right w:val="single" w:sz="4" w:space="0" w:color="231F20"/>
            </w:tcBorders>
          </w:tcPr>
          <w:p w14:paraId="6A52753E"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 xml:space="preserve">Antenna </w:t>
            </w:r>
            <w:proofErr w:type="gramStart"/>
            <w:r>
              <w:rPr>
                <w:rFonts w:cs="Cambria" w:hint="eastAsia"/>
                <w:sz w:val="20"/>
                <w:szCs w:val="20"/>
                <w:lang w:eastAsia="zh-CN"/>
              </w:rPr>
              <w:t>temperature</w:t>
            </w:r>
            <w:r>
              <w:rPr>
                <w:rFonts w:eastAsia="Cambria" w:cs="Cambria"/>
                <w:sz w:val="20"/>
                <w:szCs w:val="20"/>
              </w:rPr>
              <w:t>(</w:t>
            </w:r>
            <w:proofErr w:type="gramEnd"/>
            <w:r>
              <w:rPr>
                <w:rFonts w:eastAsia="Cambria" w:cs="Cambria"/>
                <w:sz w:val="20"/>
                <w:szCs w:val="20"/>
              </w:rPr>
              <w:t>output attribute)</w:t>
            </w:r>
          </w:p>
        </w:tc>
        <w:tc>
          <w:tcPr>
            <w:tcW w:w="1341" w:type="dxa"/>
            <w:tcBorders>
              <w:top w:val="single" w:sz="4" w:space="0" w:color="231F20"/>
              <w:left w:val="single" w:sz="4" w:space="0" w:color="231F20"/>
              <w:bottom w:val="single" w:sz="4" w:space="0" w:color="231F20"/>
              <w:right w:val="single" w:sz="4" w:space="0" w:color="231F20"/>
            </w:tcBorders>
          </w:tcPr>
          <w:p w14:paraId="7868CA60"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6728B291"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F5761E2"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7652E295" w14:textId="098B4BE1"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0&lt;=TA</w:t>
            </w:r>
            <w:del w:id="392" w:author="Tobias Spears" w:date="2021-08-13T07:03:00Z">
              <w:r w:rsidDel="00534B2C">
                <w:rPr>
                  <w:rFonts w:eastAsia="Cambria" w:cs="Cambria"/>
                  <w:sz w:val="20"/>
                  <w:szCs w:val="20"/>
                </w:rPr>
                <w:delText xml:space="preserve"> - &gt; Value</w:delText>
              </w:r>
            </w:del>
            <w:r>
              <w:rPr>
                <w:rFonts w:eastAsia="Cambria" w:cs="Cambria"/>
                <w:sz w:val="20"/>
                <w:szCs w:val="20"/>
              </w:rPr>
              <w:t xml:space="preserve"> &lt;= 350</w:t>
            </w:r>
            <w:r>
              <w:rPr>
                <w:rFonts w:eastAsia="Cambria" w:cs="Cambria"/>
                <w:spacing w:val="7"/>
                <w:sz w:val="20"/>
                <w:szCs w:val="20"/>
              </w:rPr>
              <w:t>, 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un</w:t>
            </w:r>
            <w:r>
              <w:rPr>
                <w:rFonts w:eastAsia="Cambria" w:cs="Cambria"/>
                <w:sz w:val="20"/>
                <w:szCs w:val="20"/>
              </w:rPr>
              <w:t xml:space="preserve">it </w:t>
            </w:r>
            <w:r>
              <w:rPr>
                <w:rFonts w:eastAsia="Cambria" w:cs="Cambria"/>
                <w:spacing w:val="3"/>
                <w:sz w:val="20"/>
                <w:szCs w:val="20"/>
              </w:rPr>
              <w:t>i</w:t>
            </w:r>
            <w:r>
              <w:rPr>
                <w:rFonts w:eastAsia="Cambria" w:cs="Cambria"/>
                <w:sz w:val="20"/>
                <w:szCs w:val="20"/>
              </w:rPr>
              <w:t xml:space="preserve">s </w:t>
            </w:r>
            <w:r>
              <w:rPr>
                <w:rFonts w:eastAsia="Cambria" w:cs="Cambria"/>
                <w:spacing w:val="2"/>
                <w:sz w:val="20"/>
                <w:szCs w:val="20"/>
              </w:rPr>
              <w:t>Kelvin</w:t>
            </w:r>
          </w:p>
        </w:tc>
      </w:tr>
    </w:tbl>
    <w:p w14:paraId="673873F5" w14:textId="77777777" w:rsidR="00CE7843" w:rsidRDefault="00CE7843" w:rsidP="00CE7843">
      <w:r>
        <w:br w:type="page"/>
      </w: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701"/>
        <w:gridCol w:w="1341"/>
        <w:gridCol w:w="1636"/>
        <w:gridCol w:w="1134"/>
        <w:gridCol w:w="1485"/>
      </w:tblGrid>
      <w:tr w:rsidR="00CE7843" w14:paraId="35E17EE2"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7BC56A7F" w14:textId="77777777" w:rsidR="00CE7843" w:rsidRDefault="00CE7843" w:rsidP="00CE7843">
            <w:pPr>
              <w:spacing w:before="23" w:after="0" w:line="240" w:lineRule="auto"/>
              <w:ind w:leftChars="50" w:left="110" w:rightChars="50" w:right="110"/>
              <w:rPr>
                <w:rFonts w:eastAsia="Cambria" w:cs="Cambria"/>
                <w:spacing w:val="1"/>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5F938AF0"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3A45FC51"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4" w:space="0" w:color="231F20"/>
              <w:left w:val="single" w:sz="4" w:space="0" w:color="231F20"/>
              <w:bottom w:val="single" w:sz="4" w:space="0" w:color="231F20"/>
              <w:right w:val="single" w:sz="4" w:space="0" w:color="231F20"/>
            </w:tcBorders>
          </w:tcPr>
          <w:p w14:paraId="29ED952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636" w:type="dxa"/>
            <w:tcBorders>
              <w:top w:val="single" w:sz="4" w:space="0" w:color="231F20"/>
              <w:left w:val="single" w:sz="4" w:space="0" w:color="231F20"/>
              <w:bottom w:val="single" w:sz="4" w:space="0" w:color="231F20"/>
              <w:right w:val="single" w:sz="4" w:space="0" w:color="231F20"/>
            </w:tcBorders>
          </w:tcPr>
          <w:p w14:paraId="1A80D2D1"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134" w:type="dxa"/>
            <w:tcBorders>
              <w:top w:val="single" w:sz="4" w:space="0" w:color="231F20"/>
              <w:left w:val="single" w:sz="4" w:space="0" w:color="231F20"/>
              <w:bottom w:val="single" w:sz="4" w:space="0" w:color="231F20"/>
              <w:right w:val="single" w:sz="4" w:space="0" w:color="231F20"/>
            </w:tcBorders>
          </w:tcPr>
          <w:p w14:paraId="5B244BE1"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4" w:space="0" w:color="231F20"/>
              <w:left w:val="single" w:sz="4" w:space="0" w:color="231F20"/>
              <w:bottom w:val="single" w:sz="4" w:space="0" w:color="231F20"/>
              <w:right w:val="single" w:sz="8" w:space="0" w:color="231F20"/>
            </w:tcBorders>
          </w:tcPr>
          <w:p w14:paraId="1A7FDA2C"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49A149DE"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26CD8715"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spacing w:val="-8"/>
                <w:sz w:val="20"/>
                <w:szCs w:val="20"/>
              </w:rPr>
              <w:t>26</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5C40872"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cs="Cambria" w:hint="eastAsia"/>
                <w:spacing w:val="1"/>
                <w:sz w:val="20"/>
                <w:szCs w:val="20"/>
                <w:lang w:eastAsia="zh-CN"/>
              </w:rPr>
              <w:t>CA_</w:t>
            </w:r>
            <w:r>
              <w:rPr>
                <w:rFonts w:cs="Cambria"/>
                <w:spacing w:val="1"/>
                <w:sz w:val="20"/>
                <w:szCs w:val="20"/>
                <w:lang w:eastAsia="zh-CN"/>
              </w:rPr>
              <w:t>SpectralResponse</w:t>
            </w:r>
            <w:r>
              <w:rPr>
                <w:rFonts w:eastAsia="Cambria" w:cs="Cambria"/>
                <w:spacing w:val="2"/>
                <w:sz w:val="20"/>
                <w:szCs w:val="20"/>
              </w:rPr>
              <w:t>Function</w:t>
            </w:r>
            <w:proofErr w:type="spellEnd"/>
          </w:p>
        </w:tc>
        <w:tc>
          <w:tcPr>
            <w:tcW w:w="170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C84D2C2"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s</w:t>
            </w:r>
            <w:r>
              <w:rPr>
                <w:rFonts w:cs="Cambria"/>
                <w:spacing w:val="1"/>
                <w:sz w:val="20"/>
                <w:szCs w:val="20"/>
                <w:lang w:eastAsia="zh-CN"/>
              </w:rPr>
              <w:t>pectral</w:t>
            </w:r>
            <w:r>
              <w:rPr>
                <w:rFonts w:eastAsia="Cambria" w:cs="Cambria"/>
                <w:spacing w:val="2"/>
                <w:sz w:val="20"/>
                <w:szCs w:val="20"/>
              </w:rPr>
              <w:t xml:space="preserve"> </w:t>
            </w:r>
            <w:r>
              <w:rPr>
                <w:rFonts w:eastAsia="Cambria" w:cs="Cambria"/>
                <w:spacing w:val="3"/>
                <w:sz w:val="20"/>
                <w:szCs w:val="20"/>
              </w:rPr>
              <w:t>r</w:t>
            </w:r>
            <w:r>
              <w:rPr>
                <w:rFonts w:eastAsia="Cambria" w:cs="Cambria"/>
                <w:spacing w:val="2"/>
                <w:sz w:val="20"/>
                <w:szCs w:val="20"/>
              </w:rPr>
              <w:t xml:space="preserve">esponse function of the </w:t>
            </w:r>
            <w:r>
              <w:rPr>
                <w:rFonts w:eastAsia="Cambria" w:cs="Cambria"/>
                <w:spacing w:val="3"/>
                <w:sz w:val="20"/>
                <w:szCs w:val="20"/>
              </w:rPr>
              <w:t>microwave</w:t>
            </w:r>
            <w:r>
              <w:rPr>
                <w:rFonts w:eastAsia="Cambria" w:cs="Cambria"/>
                <w:spacing w:val="2"/>
                <w:sz w:val="20"/>
                <w:szCs w:val="20"/>
              </w:rPr>
              <w:t xml:space="preserve"> radiometer sensor</w:t>
            </w:r>
          </w:p>
        </w:tc>
        <w:tc>
          <w:tcPr>
            <w:tcW w:w="134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E96320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Use obligation / condition from referencing object</w:t>
            </w:r>
          </w:p>
        </w:tc>
        <w:tc>
          <w:tcPr>
            <w:tcW w:w="163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30ABA77"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spacing w:val="1"/>
                <w:sz w:val="20"/>
                <w:szCs w:val="20"/>
              </w:rPr>
              <w:t>Use maximum occurrence from referencing object</w:t>
            </w:r>
          </w:p>
        </w:tc>
        <w:tc>
          <w:tcPr>
            <w:tcW w:w="113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DA06BB3"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pacing w:val="1"/>
                <w:sz w:val="20"/>
                <w:szCs w:val="20"/>
                <w:lang w:eastAsia="zh-CN"/>
              </w:rPr>
              <w:t>C</w:t>
            </w:r>
            <w:r>
              <w:rPr>
                <w:rFonts w:cs="Cambria"/>
                <w:spacing w:val="1"/>
                <w:sz w:val="20"/>
                <w:szCs w:val="20"/>
                <w:lang w:eastAsia="zh-CN"/>
              </w:rPr>
              <w:t xml:space="preserve">lass </w:t>
            </w:r>
            <w:r>
              <w:rPr>
                <w:rFonts w:eastAsia="Cambria" w:cs="Cambria"/>
                <w:sz w:val="20"/>
                <w:szCs w:val="20"/>
              </w:rPr>
              <w:t>&lt;</w:t>
            </w:r>
            <w:r>
              <w:rPr>
                <w:rFonts w:eastAsia="Cambria" w:cs="Cambria"/>
                <w:spacing w:val="-3"/>
                <w:sz w:val="20"/>
                <w:szCs w:val="20"/>
              </w:rPr>
              <w:t>&lt;</w:t>
            </w:r>
            <w:r>
              <w:rPr>
                <w:rFonts w:eastAsia="Cambria" w:cs="Cambria"/>
                <w:spacing w:val="1"/>
                <w:sz w:val="20"/>
                <w:szCs w:val="20"/>
              </w:rPr>
              <w:t>Data type</w:t>
            </w:r>
            <w:r>
              <w:rPr>
                <w:rFonts w:eastAsia="Cambria" w:cs="Cambria"/>
                <w:sz w:val="20"/>
                <w:szCs w:val="20"/>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0E50B7A1" w14:textId="77777777" w:rsidR="00CE7843" w:rsidRDefault="00CE7843" w:rsidP="00E23674">
            <w:pPr>
              <w:spacing w:before="23" w:after="0" w:line="240" w:lineRule="auto"/>
              <w:ind w:leftChars="50" w:left="110" w:rightChars="50" w:right="110"/>
              <w:rPr>
                <w:rFonts w:eastAsia="Cambria" w:cs="Cambria"/>
                <w:spacing w:val="7"/>
                <w:sz w:val="20"/>
                <w:szCs w:val="20"/>
              </w:rPr>
            </w:pPr>
            <w:r>
              <w:rPr>
                <w:rFonts w:cs="Cambria" w:hint="eastAsia"/>
                <w:spacing w:val="1"/>
                <w:sz w:val="20"/>
                <w:szCs w:val="20"/>
                <w:lang w:eastAsia="zh-CN"/>
              </w:rPr>
              <w:t xml:space="preserve">Line </w:t>
            </w:r>
            <w:r w:rsidR="00E23674">
              <w:rPr>
                <w:rFonts w:cs="Cambria"/>
                <w:spacing w:val="1"/>
                <w:sz w:val="20"/>
                <w:szCs w:val="20"/>
                <w:lang w:eastAsia="zh-CN"/>
              </w:rPr>
              <w:t>27</w:t>
            </w:r>
            <w:r>
              <w:rPr>
                <w:rFonts w:cs="Cambria" w:hint="eastAsia"/>
                <w:spacing w:val="1"/>
                <w:sz w:val="20"/>
                <w:szCs w:val="20"/>
                <w:lang w:eastAsia="zh-CN"/>
              </w:rPr>
              <w:t>-</w:t>
            </w:r>
            <w:r w:rsidR="00E23674">
              <w:rPr>
                <w:rFonts w:cs="Cambria"/>
                <w:spacing w:val="1"/>
                <w:sz w:val="20"/>
                <w:szCs w:val="20"/>
                <w:lang w:eastAsia="zh-CN"/>
              </w:rPr>
              <w:t>28</w:t>
            </w:r>
          </w:p>
        </w:tc>
      </w:tr>
      <w:tr w:rsidR="00CE7843" w14:paraId="3B4FCB83"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4B9BB432" w14:textId="77777777" w:rsidR="00CE7843" w:rsidRPr="008E1D49" w:rsidRDefault="00CE7843" w:rsidP="00CE7843">
            <w:pPr>
              <w:spacing w:before="23" w:after="0" w:line="240" w:lineRule="auto"/>
              <w:ind w:leftChars="50" w:left="110" w:rightChars="50" w:right="110"/>
              <w:rPr>
                <w:rFonts w:cs="Cambria"/>
                <w:spacing w:val="1"/>
                <w:sz w:val="20"/>
                <w:szCs w:val="20"/>
                <w:lang w:eastAsia="zh-CN"/>
              </w:rPr>
            </w:pPr>
            <w:r>
              <w:rPr>
                <w:rFonts w:cs="Cambria" w:hint="eastAsia"/>
                <w:spacing w:val="1"/>
                <w:sz w:val="20"/>
                <w:szCs w:val="20"/>
                <w:lang w:eastAsia="zh-CN"/>
              </w:rPr>
              <w:t>27</w:t>
            </w:r>
          </w:p>
        </w:tc>
        <w:tc>
          <w:tcPr>
            <w:tcW w:w="1843" w:type="dxa"/>
            <w:tcBorders>
              <w:top w:val="single" w:sz="4" w:space="0" w:color="231F20"/>
              <w:left w:val="single" w:sz="4" w:space="0" w:color="231F20"/>
              <w:bottom w:val="single" w:sz="4" w:space="0" w:color="231F20"/>
              <w:right w:val="single" w:sz="4" w:space="0" w:color="231F20"/>
            </w:tcBorders>
          </w:tcPr>
          <w:p w14:paraId="2F5CC73E"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pacing w:val="2"/>
                <w:sz w:val="20"/>
                <w:szCs w:val="20"/>
              </w:rPr>
              <w:t>frequency</w:t>
            </w:r>
          </w:p>
        </w:tc>
        <w:tc>
          <w:tcPr>
            <w:tcW w:w="1701" w:type="dxa"/>
            <w:tcBorders>
              <w:top w:val="single" w:sz="4" w:space="0" w:color="231F20"/>
              <w:left w:val="single" w:sz="4" w:space="0" w:color="231F20"/>
              <w:bottom w:val="single" w:sz="4" w:space="0" w:color="231F20"/>
              <w:right w:val="single" w:sz="4" w:space="0" w:color="231F20"/>
            </w:tcBorders>
          </w:tcPr>
          <w:p w14:paraId="155470A4"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pacing w:val="2"/>
                <w:sz w:val="20"/>
                <w:szCs w:val="20"/>
              </w:rPr>
              <w:t xml:space="preserve">Frequency </w:t>
            </w:r>
          </w:p>
        </w:tc>
        <w:tc>
          <w:tcPr>
            <w:tcW w:w="1341" w:type="dxa"/>
            <w:tcBorders>
              <w:top w:val="single" w:sz="4" w:space="0" w:color="231F20"/>
              <w:left w:val="single" w:sz="4" w:space="0" w:color="231F20"/>
              <w:bottom w:val="single" w:sz="4" w:space="0" w:color="231F20"/>
              <w:right w:val="single" w:sz="4" w:space="0" w:color="231F20"/>
            </w:tcBorders>
          </w:tcPr>
          <w:p w14:paraId="6371F242" w14:textId="77777777" w:rsidR="00CE7843" w:rsidRPr="00E23674" w:rsidRDefault="00CE7843" w:rsidP="00CE7843">
            <w:pPr>
              <w:spacing w:before="23" w:after="0" w:line="240" w:lineRule="auto"/>
              <w:ind w:leftChars="50" w:left="110" w:rightChars="50" w:right="110"/>
              <w:jc w:val="center"/>
              <w:rPr>
                <w:rFonts w:cs="Cambria"/>
                <w:w w:val="99"/>
                <w:sz w:val="20"/>
                <w:szCs w:val="20"/>
                <w:lang w:eastAsia="zh-CN"/>
              </w:rPr>
            </w:pPr>
            <w:r w:rsidRPr="00E23674">
              <w:rPr>
                <w:rFonts w:cs="Cambria"/>
                <w:w w:val="99"/>
                <w:sz w:val="20"/>
                <w:szCs w:val="20"/>
                <w:lang w:eastAsia="zh-CN"/>
              </w:rPr>
              <w:t>O</w:t>
            </w:r>
          </w:p>
        </w:tc>
        <w:tc>
          <w:tcPr>
            <w:tcW w:w="1636" w:type="dxa"/>
            <w:tcBorders>
              <w:top w:val="single" w:sz="4" w:space="0" w:color="231F20"/>
              <w:left w:val="single" w:sz="4" w:space="0" w:color="231F20"/>
              <w:bottom w:val="single" w:sz="4" w:space="0" w:color="231F20"/>
              <w:right w:val="single" w:sz="4" w:space="0" w:color="231F20"/>
            </w:tcBorders>
          </w:tcPr>
          <w:p w14:paraId="2567AE09" w14:textId="77777777" w:rsidR="00CE7843" w:rsidRPr="004C2DEE" w:rsidRDefault="00CE7843" w:rsidP="00CE7843">
            <w:pPr>
              <w:spacing w:before="23" w:after="0" w:line="240" w:lineRule="auto"/>
              <w:ind w:leftChars="50" w:left="110" w:rightChars="50" w:right="110"/>
              <w:jc w:val="center"/>
              <w:rPr>
                <w:rFonts w:cs="Cambria"/>
                <w:w w:val="99"/>
                <w:sz w:val="20"/>
                <w:szCs w:val="20"/>
                <w:lang w:eastAsia="zh-CN"/>
              </w:rPr>
            </w:pPr>
            <w:r>
              <w:rPr>
                <w:rFonts w:cs="Cambria" w:hint="eastAsia"/>
                <w:w w:val="99"/>
                <w:sz w:val="20"/>
                <w:szCs w:val="20"/>
                <w:lang w:eastAsia="zh-CN"/>
              </w:rPr>
              <w:t>1</w:t>
            </w:r>
          </w:p>
        </w:tc>
        <w:tc>
          <w:tcPr>
            <w:tcW w:w="1134" w:type="dxa"/>
            <w:tcBorders>
              <w:top w:val="single" w:sz="4" w:space="0" w:color="231F20"/>
              <w:left w:val="single" w:sz="4" w:space="0" w:color="231F20"/>
              <w:bottom w:val="single" w:sz="4" w:space="0" w:color="231F20"/>
              <w:right w:val="single" w:sz="4" w:space="0" w:color="231F20"/>
            </w:tcBorders>
          </w:tcPr>
          <w:p w14:paraId="158C63DE"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pacing w:val="1"/>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45DFF1E6"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r>
      <w:tr w:rsidR="00CE7843" w14:paraId="77FBE7CB"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7F3F3AF3" w14:textId="77777777" w:rsidR="00CE7843" w:rsidRPr="008E1D49" w:rsidRDefault="00CE7843" w:rsidP="00CE7843">
            <w:pPr>
              <w:spacing w:before="23" w:after="0" w:line="240" w:lineRule="auto"/>
              <w:ind w:leftChars="50" w:left="110" w:rightChars="50" w:right="110"/>
              <w:rPr>
                <w:rFonts w:cs="Cambria"/>
                <w:spacing w:val="1"/>
                <w:sz w:val="20"/>
                <w:szCs w:val="20"/>
                <w:lang w:eastAsia="zh-CN"/>
              </w:rPr>
            </w:pPr>
            <w:r>
              <w:rPr>
                <w:rFonts w:cs="Cambria" w:hint="eastAsia"/>
                <w:spacing w:val="1"/>
                <w:sz w:val="20"/>
                <w:szCs w:val="20"/>
                <w:lang w:eastAsia="zh-CN"/>
              </w:rPr>
              <w:t>28</w:t>
            </w:r>
          </w:p>
        </w:tc>
        <w:tc>
          <w:tcPr>
            <w:tcW w:w="1843" w:type="dxa"/>
            <w:tcBorders>
              <w:top w:val="single" w:sz="4" w:space="0" w:color="231F20"/>
              <w:left w:val="single" w:sz="4" w:space="0" w:color="231F20"/>
              <w:bottom w:val="single" w:sz="4" w:space="0" w:color="231F20"/>
              <w:right w:val="single" w:sz="4" w:space="0" w:color="231F20"/>
            </w:tcBorders>
          </w:tcPr>
          <w:p w14:paraId="37C57EBA"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eastAsia="Cambria" w:cs="Cambria"/>
                <w:spacing w:val="2"/>
                <w:sz w:val="20"/>
                <w:szCs w:val="20"/>
              </w:rPr>
              <w:t>spectralResponse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2E9B888D"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 xml:space="preserve"> Response weights or radio at the frequencies within the bandwidth of the receiver</w:t>
            </w:r>
          </w:p>
        </w:tc>
        <w:tc>
          <w:tcPr>
            <w:tcW w:w="1341" w:type="dxa"/>
            <w:tcBorders>
              <w:top w:val="single" w:sz="4" w:space="0" w:color="231F20"/>
              <w:left w:val="single" w:sz="4" w:space="0" w:color="231F20"/>
              <w:bottom w:val="single" w:sz="4" w:space="0" w:color="231F20"/>
              <w:right w:val="single" w:sz="4" w:space="0" w:color="231F20"/>
            </w:tcBorders>
          </w:tcPr>
          <w:p w14:paraId="1FD2610A" w14:textId="77777777" w:rsidR="00CE7843" w:rsidRPr="00E23674" w:rsidRDefault="00CE7843" w:rsidP="00CE7843">
            <w:pPr>
              <w:spacing w:before="23" w:after="0" w:line="240" w:lineRule="auto"/>
              <w:ind w:leftChars="50" w:left="110" w:rightChars="50" w:right="110"/>
              <w:jc w:val="center"/>
              <w:rPr>
                <w:rFonts w:cs="Cambria"/>
                <w:w w:val="99"/>
                <w:sz w:val="20"/>
                <w:szCs w:val="20"/>
                <w:lang w:eastAsia="zh-CN"/>
              </w:rPr>
            </w:pPr>
            <w:r w:rsidRPr="00E23674">
              <w:rPr>
                <w:rFonts w:cs="Cambria"/>
                <w:w w:val="99"/>
                <w:sz w:val="20"/>
                <w:szCs w:val="20"/>
                <w:lang w:eastAsia="zh-CN"/>
              </w:rPr>
              <w:t>O</w:t>
            </w:r>
          </w:p>
        </w:tc>
        <w:tc>
          <w:tcPr>
            <w:tcW w:w="1636" w:type="dxa"/>
            <w:tcBorders>
              <w:top w:val="single" w:sz="4" w:space="0" w:color="231F20"/>
              <w:left w:val="single" w:sz="4" w:space="0" w:color="231F20"/>
              <w:bottom w:val="single" w:sz="4" w:space="0" w:color="231F20"/>
              <w:right w:val="single" w:sz="4" w:space="0" w:color="231F20"/>
            </w:tcBorders>
          </w:tcPr>
          <w:p w14:paraId="64E191F9" w14:textId="77777777" w:rsidR="00CE7843" w:rsidRPr="00E23674" w:rsidRDefault="00CE7843" w:rsidP="00CE7843">
            <w:pPr>
              <w:spacing w:before="23" w:after="0" w:line="240" w:lineRule="auto"/>
              <w:ind w:leftChars="50" w:left="110" w:rightChars="50" w:right="110"/>
              <w:jc w:val="center"/>
              <w:rPr>
                <w:rFonts w:cs="Cambria"/>
                <w:w w:val="99"/>
                <w:sz w:val="20"/>
                <w:szCs w:val="20"/>
                <w:lang w:eastAsia="zh-CN"/>
              </w:rPr>
            </w:pPr>
            <w:r w:rsidRPr="00E23674">
              <w:rPr>
                <w:rFonts w:cs="Cambria"/>
                <w:w w:val="99"/>
                <w:sz w:val="20"/>
                <w:szCs w:val="20"/>
                <w:lang w:eastAsia="zh-CN"/>
              </w:rPr>
              <w:t>1</w:t>
            </w:r>
          </w:p>
        </w:tc>
        <w:tc>
          <w:tcPr>
            <w:tcW w:w="1134" w:type="dxa"/>
            <w:tcBorders>
              <w:top w:val="single" w:sz="4" w:space="0" w:color="231F20"/>
              <w:left w:val="single" w:sz="4" w:space="0" w:color="231F20"/>
              <w:bottom w:val="single" w:sz="4" w:space="0" w:color="231F20"/>
              <w:right w:val="single" w:sz="4" w:space="0" w:color="231F20"/>
            </w:tcBorders>
          </w:tcPr>
          <w:p w14:paraId="3CA9F964"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pacing w:val="1"/>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5FD13570" w14:textId="08FC8240" w:rsidR="00CE7843" w:rsidRDefault="00CE7843" w:rsidP="00E23674">
            <w:pPr>
              <w:spacing w:before="23" w:after="0" w:line="240" w:lineRule="auto"/>
              <w:ind w:leftChars="50" w:left="110" w:rightChars="50" w:right="110"/>
              <w:rPr>
                <w:rFonts w:eastAsia="Cambria" w:cs="Cambria"/>
                <w:sz w:val="20"/>
                <w:szCs w:val="20"/>
              </w:rPr>
            </w:pPr>
            <w:r>
              <w:rPr>
                <w:rFonts w:eastAsia="Cambria" w:cs="Cambria"/>
                <w:sz w:val="20"/>
                <w:szCs w:val="20"/>
              </w:rPr>
              <w:t>Usually in normalized wei</w:t>
            </w:r>
            <w:r w:rsidRPr="00E23674">
              <w:rPr>
                <w:rFonts w:cs="Cambria"/>
                <w:w w:val="99"/>
                <w:sz w:val="20"/>
                <w:szCs w:val="20"/>
                <w:lang w:eastAsia="zh-CN"/>
              </w:rPr>
              <w:t xml:space="preserve">ghts in dB, -100 &lt;= </w:t>
            </w:r>
            <w:proofErr w:type="spellStart"/>
            <w:r w:rsidRPr="002C153D">
              <w:rPr>
                <w:rFonts w:cs="Cambria"/>
                <w:color w:val="FF0000"/>
                <w:w w:val="99"/>
                <w:sz w:val="20"/>
                <w:szCs w:val="20"/>
                <w:lang w:eastAsia="zh-CN"/>
                <w:rPrChange w:id="393" w:author="Tobias Spears" w:date="2021-08-13T07:04:00Z">
                  <w:rPr>
                    <w:rFonts w:cs="Cambria"/>
                    <w:w w:val="99"/>
                    <w:sz w:val="20"/>
                    <w:szCs w:val="20"/>
                    <w:lang w:eastAsia="zh-CN"/>
                  </w:rPr>
                </w:rPrChange>
              </w:rPr>
              <w:t>spectralResponse</w:t>
            </w:r>
            <w:r w:rsidRPr="002C153D">
              <w:rPr>
                <w:rFonts w:cs="Cambria"/>
                <w:strike/>
                <w:color w:val="FF0000"/>
                <w:w w:val="99"/>
                <w:sz w:val="20"/>
                <w:szCs w:val="20"/>
                <w:lang w:eastAsia="zh-CN"/>
                <w:rPrChange w:id="394" w:author="Tobias Spears" w:date="2021-08-13T07:04:00Z">
                  <w:rPr>
                    <w:rFonts w:cs="Cambria"/>
                    <w:w w:val="99"/>
                    <w:sz w:val="20"/>
                    <w:szCs w:val="20"/>
                    <w:lang w:eastAsia="zh-CN"/>
                  </w:rPr>
                </w:rPrChange>
              </w:rPr>
              <w:t>Function</w:t>
            </w:r>
            <w:proofErr w:type="spellEnd"/>
            <w:r w:rsidRPr="002C153D">
              <w:rPr>
                <w:rFonts w:cs="Cambria"/>
                <w:strike/>
                <w:color w:val="FF0000"/>
                <w:w w:val="99"/>
                <w:sz w:val="20"/>
                <w:szCs w:val="20"/>
                <w:lang w:eastAsia="zh-CN"/>
                <w:rPrChange w:id="395" w:author="Tobias Spears" w:date="2021-08-13T07:04:00Z">
                  <w:rPr>
                    <w:rFonts w:cs="Cambria"/>
                    <w:w w:val="99"/>
                    <w:sz w:val="20"/>
                    <w:szCs w:val="20"/>
                    <w:lang w:eastAsia="zh-CN"/>
                  </w:rPr>
                </w:rPrChange>
              </w:rPr>
              <w:t xml:space="preserve"> </w:t>
            </w:r>
            <w:del w:id="396" w:author="Tobias Spears" w:date="2021-08-13T07:04:00Z">
              <w:r w:rsidRPr="00E23674" w:rsidDel="002C153D">
                <w:rPr>
                  <w:rFonts w:cs="Cambria"/>
                  <w:w w:val="99"/>
                  <w:sz w:val="20"/>
                  <w:szCs w:val="20"/>
                  <w:lang w:eastAsia="zh-CN"/>
                </w:rPr>
                <w:delText>-&gt;Value</w:delText>
              </w:r>
            </w:del>
            <w:r w:rsidRPr="00E23674">
              <w:rPr>
                <w:rFonts w:cs="Cambria"/>
                <w:w w:val="99"/>
                <w:sz w:val="20"/>
                <w:szCs w:val="20"/>
                <w:lang w:eastAsia="zh-CN"/>
              </w:rPr>
              <w:t xml:space="preserve">&lt;= </w:t>
            </w:r>
            <w:r w:rsidR="00E23674">
              <w:rPr>
                <w:rFonts w:cs="Cambria"/>
                <w:w w:val="99"/>
                <w:sz w:val="20"/>
                <w:szCs w:val="20"/>
                <w:lang w:eastAsia="zh-CN"/>
              </w:rPr>
              <w:t>0</w:t>
            </w:r>
          </w:p>
        </w:tc>
      </w:tr>
      <w:tr w:rsidR="00CE7843" w14:paraId="53663D91"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15F85C59"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spacing w:val="-8"/>
                <w:sz w:val="20"/>
                <w:szCs w:val="20"/>
              </w:rPr>
              <w:t>29</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3FB70B6"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CA_TargetTBInformation</w:t>
            </w:r>
            <w:proofErr w:type="spellEnd"/>
          </w:p>
        </w:tc>
        <w:tc>
          <w:tcPr>
            <w:tcW w:w="170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101FE0AB"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t</w:t>
            </w:r>
            <w:r>
              <w:rPr>
                <w:rFonts w:eastAsia="Cambria" w:cs="Cambria"/>
                <w:sz w:val="20"/>
                <w:szCs w:val="20"/>
              </w:rPr>
              <w:t>arget (either hot or cold) TB information</w:t>
            </w:r>
          </w:p>
        </w:tc>
        <w:tc>
          <w:tcPr>
            <w:tcW w:w="134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1FABEFD"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Use obligation / condition from referencing object</w:t>
            </w:r>
          </w:p>
        </w:tc>
        <w:tc>
          <w:tcPr>
            <w:tcW w:w="163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B7DB298"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spacing w:val="1"/>
                <w:sz w:val="20"/>
                <w:szCs w:val="20"/>
              </w:rPr>
              <w:t>Use maximum occurrence from referencing object</w:t>
            </w:r>
          </w:p>
        </w:tc>
        <w:tc>
          <w:tcPr>
            <w:tcW w:w="113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20396463"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54CCE47C" w14:textId="77777777" w:rsidR="00CE7843" w:rsidRDefault="00CE7843" w:rsidP="00E23674">
            <w:pPr>
              <w:spacing w:before="23" w:after="0" w:line="240" w:lineRule="auto"/>
              <w:ind w:leftChars="50" w:left="110" w:rightChars="50" w:right="110"/>
              <w:rPr>
                <w:rFonts w:eastAsia="Cambria" w:cs="Cambria"/>
                <w:spacing w:val="7"/>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r w:rsidR="00E23674">
              <w:rPr>
                <w:rFonts w:eastAsia="Cambria" w:cs="Cambria"/>
                <w:spacing w:val="-3"/>
                <w:sz w:val="20"/>
                <w:szCs w:val="20"/>
              </w:rPr>
              <w:t>30</w:t>
            </w:r>
            <w:r>
              <w:rPr>
                <w:rFonts w:eastAsia="Cambria" w:cs="Cambria"/>
                <w:spacing w:val="6"/>
                <w:sz w:val="20"/>
                <w:szCs w:val="20"/>
              </w:rPr>
              <w:t>–</w:t>
            </w:r>
            <w:r w:rsidR="00E23674">
              <w:rPr>
                <w:rFonts w:eastAsia="Cambria" w:cs="Cambria"/>
                <w:spacing w:val="6"/>
                <w:sz w:val="20"/>
                <w:szCs w:val="20"/>
              </w:rPr>
              <w:t>33</w:t>
            </w:r>
          </w:p>
        </w:tc>
      </w:tr>
      <w:tr w:rsidR="00CE7843" w14:paraId="25F1A18B"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1454B952"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30</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115649DF"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targetTB</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365CA3A3"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TB from the measured target, usually form varied-temperature blackbody</w:t>
            </w:r>
          </w:p>
        </w:tc>
        <w:tc>
          <w:tcPr>
            <w:tcW w:w="1341" w:type="dxa"/>
            <w:tcBorders>
              <w:top w:val="single" w:sz="4" w:space="0" w:color="231F20"/>
              <w:left w:val="single" w:sz="4" w:space="0" w:color="231F20"/>
              <w:bottom w:val="single" w:sz="4" w:space="0" w:color="231F20"/>
              <w:right w:val="single" w:sz="4" w:space="0" w:color="231F20"/>
            </w:tcBorders>
          </w:tcPr>
          <w:p w14:paraId="1AFE83D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311406CD"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6855B572"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3B1EC17D" w14:textId="5A1D8BB1"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targetTB</w:t>
            </w:r>
            <w:proofErr w:type="spellEnd"/>
            <w:r>
              <w:rPr>
                <w:rFonts w:eastAsia="Cambria" w:cs="Cambria"/>
                <w:sz w:val="20"/>
                <w:szCs w:val="20"/>
              </w:rPr>
              <w:t xml:space="preserve"> </w:t>
            </w:r>
            <w:del w:id="397" w:author="Tobias Spears" w:date="2021-08-13T07:04:00Z">
              <w:r w:rsidDel="002C153D">
                <w:rPr>
                  <w:rFonts w:eastAsia="Cambria" w:cs="Cambria"/>
                  <w:sz w:val="20"/>
                  <w:szCs w:val="20"/>
                </w:rPr>
                <w:delText xml:space="preserve">- &gt; Value </w:delText>
              </w:r>
            </w:del>
            <w:r>
              <w:rPr>
                <w:rFonts w:eastAsia="Cambria" w:cs="Cambria"/>
                <w:sz w:val="20"/>
                <w:szCs w:val="20"/>
              </w:rPr>
              <w:t>&lt;= 350, the</w:t>
            </w:r>
            <w:r>
              <w:rPr>
                <w:rFonts w:eastAsia="Cambria" w:cs="Cambria"/>
                <w:spacing w:val="7"/>
                <w:sz w:val="20"/>
                <w:szCs w:val="20"/>
              </w:rPr>
              <w:t xml:space="preserve"> unit is </w:t>
            </w:r>
            <w:r>
              <w:rPr>
                <w:rFonts w:eastAsia="Cambria" w:cs="Cambria"/>
                <w:spacing w:val="2"/>
                <w:sz w:val="20"/>
                <w:szCs w:val="20"/>
              </w:rPr>
              <w:t>Kelvin</w:t>
            </w:r>
          </w:p>
        </w:tc>
      </w:tr>
      <w:tr w:rsidR="00CE7843" w14:paraId="270C1BA7"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41CF0FC3"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cs="Cambria"/>
                <w:sz w:val="20"/>
                <w:szCs w:val="20"/>
                <w:lang w:eastAsia="zh-CN"/>
              </w:rPr>
              <w:t>31</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F9C8382"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targetTBBias</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726DD9A1"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Bias in TB of the target</w:t>
            </w:r>
          </w:p>
        </w:tc>
        <w:tc>
          <w:tcPr>
            <w:tcW w:w="1341" w:type="dxa"/>
            <w:tcBorders>
              <w:top w:val="single" w:sz="4" w:space="0" w:color="231F20"/>
              <w:left w:val="single" w:sz="4" w:space="0" w:color="231F20"/>
              <w:bottom w:val="single" w:sz="4" w:space="0" w:color="231F20"/>
              <w:right w:val="single" w:sz="4" w:space="0" w:color="231F20"/>
            </w:tcBorders>
          </w:tcPr>
          <w:p w14:paraId="7B42F9A9"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5370B21E"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256E0E21"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0A20CAAE" w14:textId="77777777" w:rsidR="00CE7843" w:rsidRDefault="00CE7843" w:rsidP="00CE7843">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CE7843" w14:paraId="2510AA4B"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168D901D"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cs="Cambria"/>
                <w:sz w:val="20"/>
                <w:szCs w:val="20"/>
                <w:lang w:eastAsia="zh-CN"/>
              </w:rPr>
              <w:t>32</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4FDE7616"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targetTBUncertainty</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246503C2"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Uncertainty in TB of the target</w:t>
            </w:r>
          </w:p>
        </w:tc>
        <w:tc>
          <w:tcPr>
            <w:tcW w:w="1341" w:type="dxa"/>
            <w:tcBorders>
              <w:top w:val="single" w:sz="4" w:space="0" w:color="231F20"/>
              <w:left w:val="single" w:sz="4" w:space="0" w:color="231F20"/>
              <w:bottom w:val="single" w:sz="4" w:space="0" w:color="231F20"/>
              <w:right w:val="single" w:sz="4" w:space="0" w:color="231F20"/>
            </w:tcBorders>
          </w:tcPr>
          <w:p w14:paraId="524DF42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139D6639"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867668F"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51D64B39" w14:textId="77777777" w:rsidR="00CE7843" w:rsidRDefault="00CE7843" w:rsidP="00CE7843">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CE7843" w14:paraId="27D48947" w14:textId="77777777" w:rsidTr="00CE7843">
        <w:trPr>
          <w:trHeight w:val="20"/>
        </w:trPr>
        <w:tc>
          <w:tcPr>
            <w:tcW w:w="592" w:type="dxa"/>
            <w:tcBorders>
              <w:top w:val="single" w:sz="4" w:space="0" w:color="231F20"/>
              <w:left w:val="single" w:sz="8" w:space="0" w:color="231F20"/>
              <w:bottom w:val="single" w:sz="4" w:space="0" w:color="231F20"/>
              <w:right w:val="single" w:sz="4" w:space="0" w:color="231F20"/>
            </w:tcBorders>
          </w:tcPr>
          <w:p w14:paraId="0B61B7E5"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cs="Cambria"/>
                <w:sz w:val="20"/>
                <w:szCs w:val="20"/>
                <w:lang w:eastAsia="zh-CN"/>
              </w:rPr>
              <w:t>33</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ED88BF5"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targetTBVoltage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147DFF96"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Microwave radiometer output in voltage or count</w:t>
            </w:r>
          </w:p>
        </w:tc>
        <w:tc>
          <w:tcPr>
            <w:tcW w:w="1341" w:type="dxa"/>
            <w:tcBorders>
              <w:top w:val="single" w:sz="4" w:space="0" w:color="231F20"/>
              <w:left w:val="single" w:sz="4" w:space="0" w:color="231F20"/>
              <w:bottom w:val="single" w:sz="4" w:space="0" w:color="231F20"/>
              <w:right w:val="single" w:sz="4" w:space="0" w:color="231F20"/>
            </w:tcBorders>
          </w:tcPr>
          <w:p w14:paraId="40C2DF3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0EF9B332"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C5C4ED2"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1C4896F9" w14:textId="77777777" w:rsidR="00CE7843" w:rsidRDefault="00CE7843" w:rsidP="00CE7843">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Volt or count</w:t>
            </w:r>
          </w:p>
        </w:tc>
      </w:tr>
    </w:tbl>
    <w:p w14:paraId="1FA332D3" w14:textId="77777777" w:rsidR="00CE7843" w:rsidRDefault="00CE7843" w:rsidP="00CE7843">
      <w:pPr>
        <w:tabs>
          <w:tab w:val="clear" w:pos="403"/>
        </w:tabs>
        <w:spacing w:after="0" w:line="240" w:lineRule="auto"/>
        <w:jc w:val="left"/>
        <w:rPr>
          <w:rFonts w:eastAsia="Cambria" w:cs="Cambria"/>
          <w:b/>
          <w:bCs/>
          <w:sz w:val="26"/>
          <w:szCs w:val="26"/>
        </w:rPr>
      </w:pPr>
    </w:p>
    <w:p w14:paraId="52E18DCF" w14:textId="77777777" w:rsidR="00CE7843" w:rsidRDefault="00CE7843" w:rsidP="00CE7843">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320A3124" w14:textId="77777777" w:rsidR="00CE7843" w:rsidRDefault="00CE7843" w:rsidP="00CE7843">
      <w:pPr>
        <w:tabs>
          <w:tab w:val="clear" w:pos="403"/>
        </w:tabs>
        <w:spacing w:after="0" w:line="240" w:lineRule="auto"/>
        <w:jc w:val="left"/>
        <w:rPr>
          <w:rFonts w:eastAsia="Cambria" w:cs="Cambria"/>
          <w:b/>
          <w:bCs/>
          <w:sz w:val="26"/>
          <w:szCs w:val="26"/>
        </w:rPr>
      </w:pPr>
    </w:p>
    <w:p w14:paraId="4C0BFDFB" w14:textId="77777777" w:rsidR="00CE7843" w:rsidRDefault="00CE7843" w:rsidP="00CE7843">
      <w:pPr>
        <w:spacing w:before="23" w:after="0" w:line="240" w:lineRule="auto"/>
        <w:ind w:left="117" w:right="-20"/>
        <w:rPr>
          <w:rFonts w:eastAsia="Cambria" w:cs="Cambria"/>
          <w:b/>
          <w:bCs/>
          <w:sz w:val="26"/>
          <w:szCs w:val="26"/>
        </w:rPr>
      </w:pPr>
      <w:proofErr w:type="gramStart"/>
      <w:r>
        <w:rPr>
          <w:rFonts w:eastAsia="Cambria" w:cs="Cambria"/>
          <w:b/>
          <w:bCs/>
          <w:sz w:val="26"/>
          <w:szCs w:val="26"/>
        </w:rPr>
        <w:t xml:space="preserve">B.5  </w:t>
      </w:r>
      <w:r>
        <w:rPr>
          <w:rFonts w:eastAsia="Cambria" w:cs="Cambria"/>
          <w:b/>
          <w:bCs/>
          <w:spacing w:val="-6"/>
          <w:sz w:val="26"/>
          <w:szCs w:val="26"/>
        </w:rPr>
        <w:t>Antenna</w:t>
      </w:r>
      <w:proofErr w:type="gramEnd"/>
      <w:r>
        <w:rPr>
          <w:rFonts w:eastAsia="Cambria" w:cs="Cambria"/>
          <w:b/>
          <w:bCs/>
          <w:spacing w:val="-6"/>
          <w:sz w:val="26"/>
          <w:szCs w:val="26"/>
        </w:rPr>
        <w:t xml:space="preserve"> Pattern Calibration</w:t>
      </w:r>
      <w:r>
        <w:rPr>
          <w:rFonts w:eastAsia="Cambria" w:cs="Cambria"/>
          <w:b/>
          <w:bCs/>
          <w:sz w:val="26"/>
          <w:szCs w:val="26"/>
        </w:rPr>
        <w:t xml:space="preserve"> (Figure 6)</w:t>
      </w:r>
    </w:p>
    <w:p w14:paraId="031B601A" w14:textId="77777777" w:rsidR="00CE7843" w:rsidRDefault="00CE7843" w:rsidP="00CE7843">
      <w:pPr>
        <w:spacing w:before="23" w:after="0" w:line="240" w:lineRule="auto"/>
        <w:ind w:left="117" w:right="-20"/>
        <w:rPr>
          <w:rFonts w:eastAsia="Cambria" w:cs="Cambria"/>
          <w:b/>
          <w:bCs/>
          <w:sz w:val="26"/>
          <w:szCs w:val="26"/>
        </w:rPr>
      </w:pPr>
    </w:p>
    <w:tbl>
      <w:tblPr>
        <w:tblW w:w="9732" w:type="dxa"/>
        <w:tblInd w:w="107" w:type="dxa"/>
        <w:tblLayout w:type="fixed"/>
        <w:tblCellMar>
          <w:left w:w="0" w:type="dxa"/>
          <w:right w:w="0" w:type="dxa"/>
        </w:tblCellMar>
        <w:tblLook w:val="04A0" w:firstRow="1" w:lastRow="0" w:firstColumn="1" w:lastColumn="0" w:noHBand="0" w:noVBand="1"/>
      </w:tblPr>
      <w:tblGrid>
        <w:gridCol w:w="612"/>
        <w:gridCol w:w="1701"/>
        <w:gridCol w:w="1823"/>
        <w:gridCol w:w="1341"/>
        <w:gridCol w:w="1318"/>
        <w:gridCol w:w="1405"/>
        <w:gridCol w:w="1532"/>
      </w:tblGrid>
      <w:tr w:rsidR="00CE7843" w14:paraId="025C5A47" w14:textId="77777777" w:rsidTr="00CE7843">
        <w:trPr>
          <w:cantSplit/>
          <w:trHeight w:hRule="exact" w:val="963"/>
          <w:tblHeader/>
        </w:trPr>
        <w:tc>
          <w:tcPr>
            <w:tcW w:w="612" w:type="dxa"/>
            <w:tcBorders>
              <w:top w:val="single" w:sz="8" w:space="0" w:color="231F20"/>
              <w:left w:val="single" w:sz="8" w:space="0" w:color="231F20"/>
              <w:bottom w:val="single" w:sz="8" w:space="0" w:color="231F20"/>
              <w:right w:val="single" w:sz="4" w:space="0" w:color="231F20"/>
            </w:tcBorders>
          </w:tcPr>
          <w:p w14:paraId="4C4277B9" w14:textId="77777777" w:rsidR="00CE7843" w:rsidRDefault="00CE7843" w:rsidP="00CE7843"/>
        </w:tc>
        <w:tc>
          <w:tcPr>
            <w:tcW w:w="1701" w:type="dxa"/>
            <w:tcBorders>
              <w:top w:val="single" w:sz="8" w:space="0" w:color="231F20"/>
              <w:left w:val="single" w:sz="4" w:space="0" w:color="231F20"/>
              <w:bottom w:val="single" w:sz="8" w:space="0" w:color="231F20"/>
              <w:right w:val="single" w:sz="4" w:space="0" w:color="231F20"/>
            </w:tcBorders>
          </w:tcPr>
          <w:p w14:paraId="2CF7C97B"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23" w:type="dxa"/>
            <w:tcBorders>
              <w:top w:val="single" w:sz="8" w:space="0" w:color="231F20"/>
              <w:left w:val="single" w:sz="4" w:space="0" w:color="231F20"/>
              <w:bottom w:val="single" w:sz="8" w:space="0" w:color="231F20"/>
              <w:right w:val="single" w:sz="4" w:space="0" w:color="231F20"/>
            </w:tcBorders>
          </w:tcPr>
          <w:p w14:paraId="38F932ED"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8" w:space="0" w:color="231F20"/>
              <w:left w:val="single" w:sz="4" w:space="0" w:color="231F20"/>
              <w:bottom w:val="single" w:sz="8" w:space="0" w:color="231F20"/>
              <w:right w:val="single" w:sz="4" w:space="0" w:color="231F20"/>
            </w:tcBorders>
          </w:tcPr>
          <w:p w14:paraId="4B236D43" w14:textId="77777777" w:rsidR="00CE7843" w:rsidRDefault="00CE7843" w:rsidP="00CE7843">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292381E7" w14:textId="77777777" w:rsidR="00CE7843" w:rsidRDefault="00CE7843" w:rsidP="00CE7843">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523B373C" w14:textId="77777777" w:rsidR="00CE7843" w:rsidRDefault="00CE7843" w:rsidP="00CE7843">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44C2DB1A"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1A7A655D" w14:textId="77777777" w:rsidTr="00CE7843">
        <w:trPr>
          <w:cantSplit/>
          <w:trHeight w:val="20"/>
          <w:tblHeader/>
        </w:trPr>
        <w:tc>
          <w:tcPr>
            <w:tcW w:w="612" w:type="dxa"/>
            <w:tcBorders>
              <w:top w:val="single" w:sz="8" w:space="0" w:color="231F20"/>
              <w:left w:val="single" w:sz="8" w:space="0" w:color="231F20"/>
              <w:bottom w:val="single" w:sz="4" w:space="0" w:color="231F20"/>
              <w:right w:val="single" w:sz="4" w:space="0" w:color="231F20"/>
            </w:tcBorders>
            <w:shd w:val="clear" w:color="auto" w:fill="BEBEBE"/>
          </w:tcPr>
          <w:p w14:paraId="2C000380"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1"/>
                <w:sz w:val="20"/>
                <w:szCs w:val="20"/>
              </w:rPr>
              <w:t>34.</w:t>
            </w:r>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179317B4" w14:textId="77777777" w:rsidR="00CE7843" w:rsidRDefault="00CE7843" w:rsidP="00CE7843">
            <w:pPr>
              <w:spacing w:before="32"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AntennaPatternCalibration</w:t>
            </w:r>
            <w:proofErr w:type="spellEnd"/>
          </w:p>
        </w:tc>
        <w:tc>
          <w:tcPr>
            <w:tcW w:w="1823" w:type="dxa"/>
            <w:tcBorders>
              <w:top w:val="single" w:sz="8" w:space="0" w:color="231F20"/>
              <w:left w:val="single" w:sz="4" w:space="0" w:color="231F20"/>
              <w:bottom w:val="single" w:sz="4" w:space="0" w:color="231F20"/>
              <w:right w:val="single" w:sz="4" w:space="0" w:color="231F20"/>
            </w:tcBorders>
            <w:shd w:val="clear" w:color="auto" w:fill="BEBEBE"/>
          </w:tcPr>
          <w:p w14:paraId="0101027A"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antenna pattern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1EC8AAA2"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1"/>
                <w:sz w:val="20"/>
                <w:szCs w:val="20"/>
              </w:rPr>
              <w:t>Use obligation / condition from referencing object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1346D80E"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1"/>
                <w:sz w:val="20"/>
                <w:szCs w:val="20"/>
              </w:rPr>
              <w:t>Use maximum occurrence from referencing object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1FDB4FD7"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B92B685"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0670F27C"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_M</w:t>
            </w:r>
            <w:r>
              <w:rPr>
                <w:rFonts w:eastAsia="Cambria" w:cs="Cambria"/>
                <w:spacing w:val="3"/>
                <w:sz w:val="20"/>
                <w:szCs w:val="20"/>
              </w:rPr>
              <w:t>icrowaveRadiometerS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roofErr w:type="spellEnd"/>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361338E4" w14:textId="77777777" w:rsidR="00CE7843" w:rsidRDefault="00CE7843" w:rsidP="00E2367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00E23674">
              <w:rPr>
                <w:rFonts w:eastAsia="Cambria" w:cs="Cambria"/>
                <w:sz w:val="20"/>
                <w:szCs w:val="20"/>
              </w:rPr>
              <w:t>e 35</w:t>
            </w:r>
            <w:r>
              <w:rPr>
                <w:rFonts w:eastAsia="Cambria" w:cs="Cambria"/>
                <w:spacing w:val="1"/>
                <w:sz w:val="20"/>
                <w:szCs w:val="20"/>
              </w:rPr>
              <w:t xml:space="preserve"> </w:t>
            </w:r>
            <w:r>
              <w:rPr>
                <w:rFonts w:eastAsia="Cambria" w:cs="Cambria"/>
                <w:spacing w:val="4"/>
                <w:sz w:val="20"/>
                <w:szCs w:val="20"/>
              </w:rPr>
              <w:t>t</w:t>
            </w:r>
            <w:r>
              <w:rPr>
                <w:rFonts w:eastAsia="Cambria" w:cs="Cambria"/>
                <w:sz w:val="20"/>
                <w:szCs w:val="20"/>
              </w:rPr>
              <w:t xml:space="preserve">o </w:t>
            </w:r>
            <w:r w:rsidR="00E23674">
              <w:rPr>
                <w:rFonts w:eastAsia="Cambria" w:cs="Cambria"/>
                <w:sz w:val="20"/>
                <w:szCs w:val="20"/>
              </w:rPr>
              <w:t>43</w:t>
            </w:r>
          </w:p>
        </w:tc>
      </w:tr>
      <w:tr w:rsidR="00CE7843" w14:paraId="264A282B" w14:textId="77777777" w:rsidTr="00CE7843">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648F4ECA"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35.</w:t>
            </w:r>
          </w:p>
        </w:tc>
        <w:tc>
          <w:tcPr>
            <w:tcW w:w="1701" w:type="dxa"/>
            <w:tcBorders>
              <w:top w:val="single" w:sz="4" w:space="0" w:color="231F20"/>
              <w:left w:val="single" w:sz="4" w:space="0" w:color="231F20"/>
              <w:bottom w:val="single" w:sz="4" w:space="0" w:color="231F20"/>
              <w:right w:val="single" w:sz="4" w:space="0" w:color="231F20"/>
            </w:tcBorders>
          </w:tcPr>
          <w:p w14:paraId="68CE8973"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TA</w:t>
            </w:r>
          </w:p>
        </w:tc>
        <w:tc>
          <w:tcPr>
            <w:tcW w:w="1823" w:type="dxa"/>
            <w:tcBorders>
              <w:top w:val="single" w:sz="4" w:space="0" w:color="231F20"/>
              <w:left w:val="single" w:sz="4" w:space="0" w:color="231F20"/>
              <w:bottom w:val="single" w:sz="4" w:space="0" w:color="231F20"/>
              <w:right w:val="single" w:sz="4" w:space="0" w:color="231F20"/>
            </w:tcBorders>
          </w:tcPr>
          <w:p w14:paraId="567BFA76" w14:textId="77777777" w:rsidR="00CE7843" w:rsidRDefault="00CE7843" w:rsidP="00CE7843">
            <w:pPr>
              <w:spacing w:before="37" w:after="0" w:line="220" w:lineRule="exact"/>
              <w:ind w:leftChars="50" w:left="110" w:rightChars="50" w:right="110"/>
              <w:rPr>
                <w:rFonts w:eastAsia="Cambria" w:cs="Cambria"/>
                <w:sz w:val="20"/>
                <w:szCs w:val="20"/>
              </w:rPr>
            </w:pPr>
            <w:r>
              <w:rPr>
                <w:rFonts w:cs="Cambria" w:hint="eastAsia"/>
                <w:sz w:val="20"/>
                <w:szCs w:val="20"/>
                <w:lang w:eastAsia="zh-CN"/>
              </w:rPr>
              <w:t>Antenna temperature</w:t>
            </w:r>
          </w:p>
        </w:tc>
        <w:tc>
          <w:tcPr>
            <w:tcW w:w="1341" w:type="dxa"/>
            <w:tcBorders>
              <w:top w:val="single" w:sz="4" w:space="0" w:color="231F20"/>
              <w:left w:val="single" w:sz="4" w:space="0" w:color="231F20"/>
              <w:bottom w:val="single" w:sz="4" w:space="0" w:color="231F20"/>
              <w:right w:val="single" w:sz="4" w:space="0" w:color="231F20"/>
            </w:tcBorders>
          </w:tcPr>
          <w:p w14:paraId="6D445A1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241A475"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B4F1703"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0432A755" w14:textId="3A84F93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 xml:space="preserve">0&lt;=TA </w:t>
            </w:r>
            <w:del w:id="398" w:author="Tobias Spears" w:date="2021-08-13T07:05:00Z">
              <w:r w:rsidDel="002C153D">
                <w:rPr>
                  <w:rFonts w:eastAsia="Cambria" w:cs="Cambria"/>
                  <w:sz w:val="20"/>
                  <w:szCs w:val="20"/>
                </w:rPr>
                <w:delText xml:space="preserve">- &gt; Value </w:delText>
              </w:r>
            </w:del>
            <w:r>
              <w:rPr>
                <w:rFonts w:eastAsia="Cambria" w:cs="Cambria"/>
                <w:sz w:val="20"/>
                <w:szCs w:val="20"/>
              </w:rPr>
              <w:t>&lt;= 350</w:t>
            </w:r>
            <w:r>
              <w:rPr>
                <w:rFonts w:eastAsia="Cambria" w:cs="Cambria"/>
                <w:spacing w:val="7"/>
                <w:sz w:val="20"/>
                <w:szCs w:val="20"/>
              </w:rPr>
              <w:t xml:space="preserve">, the unit is </w:t>
            </w:r>
            <w:r>
              <w:rPr>
                <w:rFonts w:eastAsia="Cambria" w:cs="Cambria"/>
                <w:spacing w:val="2"/>
                <w:sz w:val="20"/>
                <w:szCs w:val="20"/>
              </w:rPr>
              <w:t>Kelvin</w:t>
            </w:r>
          </w:p>
        </w:tc>
      </w:tr>
      <w:tr w:rsidR="00CE7843" w:rsidRPr="00236688" w14:paraId="615867BA" w14:textId="77777777" w:rsidTr="00CE7843">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05F3CD9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36.</w:t>
            </w:r>
          </w:p>
        </w:tc>
        <w:tc>
          <w:tcPr>
            <w:tcW w:w="1701" w:type="dxa"/>
            <w:tcBorders>
              <w:top w:val="single" w:sz="4" w:space="0" w:color="231F20"/>
              <w:left w:val="single" w:sz="4" w:space="0" w:color="231F20"/>
              <w:bottom w:val="single" w:sz="4" w:space="0" w:color="231F20"/>
              <w:right w:val="single" w:sz="4" w:space="0" w:color="231F20"/>
            </w:tcBorders>
          </w:tcPr>
          <w:p w14:paraId="7523F1A0"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spillover</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7EF96F0C"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Spillover</w:t>
            </w:r>
            <w:proofErr w:type="spellEnd"/>
          </w:p>
        </w:tc>
        <w:tc>
          <w:tcPr>
            <w:tcW w:w="1341" w:type="dxa"/>
            <w:tcBorders>
              <w:top w:val="single" w:sz="4" w:space="0" w:color="231F20"/>
              <w:left w:val="single" w:sz="4" w:space="0" w:color="231F20"/>
              <w:bottom w:val="single" w:sz="4" w:space="0" w:color="231F20"/>
              <w:right w:val="single" w:sz="4" w:space="0" w:color="231F20"/>
            </w:tcBorders>
          </w:tcPr>
          <w:p w14:paraId="42261D2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4B39AD3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EB6484D"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3200BCD1" w14:textId="1A598CBF" w:rsidR="00CE7843" w:rsidRPr="00236688"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0&lt;=</w:t>
            </w:r>
            <w:proofErr w:type="spellStart"/>
            <w:r>
              <w:rPr>
                <w:rFonts w:eastAsia="Cambria" w:cs="Cambria"/>
                <w:sz w:val="20"/>
                <w:szCs w:val="20"/>
              </w:rPr>
              <w:t>spillover</w:t>
            </w:r>
            <w:proofErr w:type="spellEnd"/>
            <w:del w:id="399" w:author="Tobias Spears" w:date="2021-08-13T07:05:00Z">
              <w:r w:rsidDel="002C153D">
                <w:rPr>
                  <w:rFonts w:eastAsia="Cambria" w:cs="Cambria"/>
                  <w:sz w:val="20"/>
                  <w:szCs w:val="20"/>
                </w:rPr>
                <w:delText>- &gt; Value</w:delText>
              </w:r>
            </w:del>
            <w:r>
              <w:rPr>
                <w:rFonts w:eastAsia="Cambria" w:cs="Cambria"/>
                <w:sz w:val="20"/>
                <w:szCs w:val="20"/>
              </w:rPr>
              <w:t xml:space="preserve"> &lt;= 1</w:t>
            </w:r>
          </w:p>
        </w:tc>
      </w:tr>
      <w:tr w:rsidR="00CE7843" w14:paraId="5083AE28" w14:textId="77777777" w:rsidTr="00CE7843">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1790478E"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37.</w:t>
            </w:r>
          </w:p>
        </w:tc>
        <w:tc>
          <w:tcPr>
            <w:tcW w:w="1701" w:type="dxa"/>
            <w:tcBorders>
              <w:top w:val="single" w:sz="4" w:space="0" w:color="231F20"/>
              <w:left w:val="single" w:sz="4" w:space="0" w:color="231F20"/>
              <w:bottom w:val="single" w:sz="4" w:space="0" w:color="231F20"/>
              <w:right w:val="single" w:sz="4" w:space="0" w:color="231F20"/>
            </w:tcBorders>
          </w:tcPr>
          <w:p w14:paraId="1515C52A"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satelliteAttitude</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7F39A708" w14:textId="77777777" w:rsidR="00CE7843" w:rsidRDefault="00CE7843" w:rsidP="00CE7843">
            <w:pPr>
              <w:spacing w:before="37" w:after="0" w:line="240" w:lineRule="auto"/>
              <w:ind w:leftChars="50" w:left="110" w:rightChars="50" w:right="110"/>
              <w:rPr>
                <w:rFonts w:eastAsia="Cambria" w:cs="Cambria"/>
                <w:sz w:val="20"/>
                <w:szCs w:val="20"/>
              </w:rPr>
            </w:pPr>
            <w:r>
              <w:rPr>
                <w:rFonts w:eastAsia="Cambria" w:cs="Cambria"/>
                <w:sz w:val="20"/>
                <w:szCs w:val="20"/>
              </w:rPr>
              <w:t>S</w:t>
            </w:r>
            <w:r>
              <w:rPr>
                <w:rFonts w:eastAsia="Cambria" w:cs="Cambria" w:hint="eastAsia"/>
                <w:sz w:val="20"/>
                <w:szCs w:val="20"/>
              </w:rPr>
              <w:t>atellite</w:t>
            </w:r>
            <w:r>
              <w:rPr>
                <w:rFonts w:eastAsia="Cambria" w:cs="Cambria"/>
                <w:sz w:val="20"/>
                <w:szCs w:val="20"/>
              </w:rPr>
              <w:t xml:space="preserve"> attitude expressed in the combination of the omega, </w:t>
            </w:r>
            <w:proofErr w:type="gramStart"/>
            <w:r>
              <w:rPr>
                <w:rFonts w:eastAsia="Cambria" w:cs="Cambria"/>
                <w:sz w:val="20"/>
                <w:szCs w:val="20"/>
              </w:rPr>
              <w:t>phi</w:t>
            </w:r>
            <w:proofErr w:type="gramEnd"/>
            <w:r>
              <w:rPr>
                <w:rFonts w:eastAsia="Cambria" w:cs="Cambria"/>
                <w:sz w:val="20"/>
                <w:szCs w:val="20"/>
              </w:rPr>
              <w:t xml:space="preserve"> and kappa components</w:t>
            </w:r>
          </w:p>
        </w:tc>
        <w:tc>
          <w:tcPr>
            <w:tcW w:w="1341" w:type="dxa"/>
            <w:tcBorders>
              <w:top w:val="single" w:sz="4" w:space="0" w:color="231F20"/>
              <w:left w:val="single" w:sz="4" w:space="0" w:color="231F20"/>
              <w:bottom w:val="single" w:sz="4" w:space="0" w:color="231F20"/>
              <w:right w:val="single" w:sz="4" w:space="0" w:color="231F20"/>
            </w:tcBorders>
          </w:tcPr>
          <w:p w14:paraId="61C9E8B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19F2D78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4443935" w14:textId="77777777" w:rsidR="00CE7843" w:rsidRDefault="00CE7843" w:rsidP="00CE7843">
            <w:pPr>
              <w:spacing w:before="23" w:after="0" w:line="240" w:lineRule="auto"/>
              <w:ind w:leftChars="50" w:left="110" w:rightChars="50" w:right="110"/>
              <w:rPr>
                <w:rFonts w:eastAsia="Cambria" w:cs="Cambria"/>
                <w:sz w:val="20"/>
                <w:szCs w:val="20"/>
              </w:rPr>
            </w:pPr>
            <w:bookmarkStart w:id="400" w:name="OLE_LINK61"/>
            <w:bookmarkStart w:id="401" w:name="OLE_LINK60"/>
            <w:proofErr w:type="spellStart"/>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bookmarkEnd w:id="400"/>
            <w:bookmarkEnd w:id="401"/>
            <w:proofErr w:type="spellEnd"/>
          </w:p>
        </w:tc>
        <w:tc>
          <w:tcPr>
            <w:tcW w:w="1532" w:type="dxa"/>
            <w:tcBorders>
              <w:top w:val="single" w:sz="4" w:space="0" w:color="231F20"/>
              <w:left w:val="single" w:sz="4" w:space="0" w:color="231F20"/>
              <w:bottom w:val="single" w:sz="4" w:space="0" w:color="231F20"/>
              <w:right w:val="single" w:sz="8" w:space="0" w:color="231F20"/>
            </w:tcBorders>
          </w:tcPr>
          <w:p w14:paraId="185358D5" w14:textId="77777777" w:rsidR="00CE7843" w:rsidRDefault="00CE7843" w:rsidP="00CE7843">
            <w:pPr>
              <w:spacing w:before="23" w:after="0" w:line="240" w:lineRule="auto"/>
              <w:ind w:leftChars="50" w:left="110" w:rightChars="50" w:right="110"/>
              <w:rPr>
                <w:rFonts w:eastAsia="Cambria" w:cs="Cambria"/>
                <w:sz w:val="20"/>
                <w:szCs w:val="20"/>
              </w:rPr>
            </w:pPr>
            <w:bookmarkStart w:id="402" w:name="OLE_LINK9"/>
            <w:bookmarkStart w:id="403" w:name="OLE_LINK12"/>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bookmarkEnd w:id="402"/>
            <w:bookmarkEnd w:id="403"/>
          </w:p>
        </w:tc>
      </w:tr>
      <w:tr w:rsidR="00CE7843" w14:paraId="2EB46EA6" w14:textId="77777777" w:rsidTr="00CE7843">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66BD1902"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38.</w:t>
            </w:r>
          </w:p>
        </w:tc>
        <w:tc>
          <w:tcPr>
            <w:tcW w:w="1701" w:type="dxa"/>
            <w:tcBorders>
              <w:top w:val="single" w:sz="4" w:space="0" w:color="231F20"/>
              <w:left w:val="single" w:sz="4" w:space="0" w:color="231F20"/>
              <w:bottom w:val="single" w:sz="4" w:space="0" w:color="231F20"/>
              <w:right w:val="single" w:sz="4" w:space="0" w:color="231F20"/>
            </w:tcBorders>
          </w:tcPr>
          <w:p w14:paraId="7F7551D1"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satelliteOrbitalHeight</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52D0B4F0" w14:textId="77777777" w:rsidR="00CE7843" w:rsidRDefault="00CE7843" w:rsidP="00CE7843">
            <w:pPr>
              <w:spacing w:before="37" w:after="0" w:line="240" w:lineRule="auto"/>
              <w:ind w:leftChars="50" w:left="110" w:rightChars="50" w:right="110"/>
              <w:rPr>
                <w:rFonts w:eastAsia="Cambria" w:cs="Cambria"/>
                <w:sz w:val="20"/>
                <w:szCs w:val="20"/>
              </w:rPr>
            </w:pPr>
            <w:r>
              <w:rPr>
                <w:rFonts w:eastAsia="Cambria" w:cs="Cambria"/>
                <w:sz w:val="20"/>
                <w:szCs w:val="20"/>
              </w:rPr>
              <w:t xml:space="preserve">Satellite orbital height </w:t>
            </w:r>
          </w:p>
        </w:tc>
        <w:tc>
          <w:tcPr>
            <w:tcW w:w="1341" w:type="dxa"/>
            <w:tcBorders>
              <w:top w:val="single" w:sz="4" w:space="0" w:color="231F20"/>
              <w:left w:val="single" w:sz="4" w:space="0" w:color="231F20"/>
              <w:bottom w:val="single" w:sz="4" w:space="0" w:color="231F20"/>
              <w:right w:val="single" w:sz="4" w:space="0" w:color="231F20"/>
            </w:tcBorders>
          </w:tcPr>
          <w:p w14:paraId="2BBA385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220F9987"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4B818D8F" w14:textId="77777777" w:rsidR="00CE7843" w:rsidRDefault="00CE7843" w:rsidP="00CE7843">
            <w:pPr>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442085A9" w14:textId="77777777" w:rsidR="00CE7843" w:rsidRDefault="00CE7843" w:rsidP="00CE7843">
            <w:pPr>
              <w:spacing w:before="23" w:after="0" w:line="240" w:lineRule="auto"/>
              <w:ind w:leftChars="50" w:left="110" w:rightChars="50" w:right="110"/>
              <w:rPr>
                <w:rFonts w:eastAsia="Cambria" w:cs="Cambria"/>
                <w:spacing w:val="2"/>
                <w:sz w:val="20"/>
                <w:szCs w:val="20"/>
              </w:rPr>
            </w:pPr>
            <w:r>
              <w:rPr>
                <w:rFonts w:eastAsia="Cambria" w:cs="Cambria"/>
                <w:spacing w:val="7"/>
                <w:sz w:val="20"/>
                <w:szCs w:val="20"/>
              </w:rPr>
              <w:t xml:space="preserve">&gt;0, the unit is </w:t>
            </w:r>
            <w:r>
              <w:rPr>
                <w:rFonts w:eastAsia="Cambria" w:cs="Cambria"/>
                <w:spacing w:val="2"/>
                <w:sz w:val="20"/>
                <w:szCs w:val="20"/>
              </w:rPr>
              <w:t>kilometres</w:t>
            </w:r>
          </w:p>
        </w:tc>
      </w:tr>
      <w:tr w:rsidR="00CE7843" w14:paraId="7A30DAB5" w14:textId="77777777" w:rsidTr="00CE7843">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5B05B05E"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39.</w:t>
            </w:r>
          </w:p>
        </w:tc>
        <w:tc>
          <w:tcPr>
            <w:tcW w:w="1701" w:type="dxa"/>
            <w:tcBorders>
              <w:top w:val="single" w:sz="4" w:space="0" w:color="231F20"/>
              <w:left w:val="single" w:sz="4" w:space="0" w:color="231F20"/>
              <w:bottom w:val="single" w:sz="4" w:space="0" w:color="231F20"/>
              <w:right w:val="single" w:sz="4" w:space="0" w:color="231F20"/>
            </w:tcBorders>
          </w:tcPr>
          <w:p w14:paraId="044BECBB"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beamWidth</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6FC56898"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Antenna beam width</w:t>
            </w:r>
          </w:p>
        </w:tc>
        <w:tc>
          <w:tcPr>
            <w:tcW w:w="1341" w:type="dxa"/>
            <w:tcBorders>
              <w:top w:val="single" w:sz="4" w:space="0" w:color="231F20"/>
              <w:left w:val="single" w:sz="4" w:space="0" w:color="231F20"/>
              <w:bottom w:val="single" w:sz="4" w:space="0" w:color="231F20"/>
              <w:right w:val="single" w:sz="4" w:space="0" w:color="231F20"/>
            </w:tcBorders>
          </w:tcPr>
          <w:p w14:paraId="034A84E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5CDA861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4656DBDA"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Angle</w:t>
            </w:r>
          </w:p>
        </w:tc>
        <w:tc>
          <w:tcPr>
            <w:tcW w:w="1532" w:type="dxa"/>
            <w:tcBorders>
              <w:top w:val="single" w:sz="4" w:space="0" w:color="231F20"/>
              <w:left w:val="single" w:sz="4" w:space="0" w:color="231F20"/>
              <w:bottom w:val="single" w:sz="4" w:space="0" w:color="231F20"/>
              <w:right w:val="single" w:sz="8" w:space="0" w:color="231F20"/>
            </w:tcBorders>
          </w:tcPr>
          <w:p w14:paraId="0D3D0D38"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p>
        </w:tc>
      </w:tr>
      <w:tr w:rsidR="00CE7843" w14:paraId="05BED213" w14:textId="77777777" w:rsidTr="00CE7843">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3F4348E4"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40.</w:t>
            </w:r>
          </w:p>
        </w:tc>
        <w:tc>
          <w:tcPr>
            <w:tcW w:w="1701" w:type="dxa"/>
            <w:tcBorders>
              <w:top w:val="single" w:sz="4" w:space="0" w:color="231F20"/>
              <w:left w:val="single" w:sz="4" w:space="0" w:color="231F20"/>
              <w:bottom w:val="single" w:sz="4" w:space="0" w:color="231F20"/>
              <w:right w:val="single" w:sz="4" w:space="0" w:color="231F20"/>
            </w:tcBorders>
          </w:tcPr>
          <w:p w14:paraId="1350257A"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mainBeamEfficiency</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04BA7A36"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Antenna main beam efficiency</w:t>
            </w:r>
          </w:p>
        </w:tc>
        <w:tc>
          <w:tcPr>
            <w:tcW w:w="1341" w:type="dxa"/>
            <w:tcBorders>
              <w:top w:val="single" w:sz="4" w:space="0" w:color="231F20"/>
              <w:left w:val="single" w:sz="4" w:space="0" w:color="231F20"/>
              <w:bottom w:val="single" w:sz="4" w:space="0" w:color="231F20"/>
              <w:right w:val="single" w:sz="4" w:space="0" w:color="231F20"/>
            </w:tcBorders>
          </w:tcPr>
          <w:p w14:paraId="00EF28A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71F69F79"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D50CFE2"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4043D7E9" w14:textId="78794616"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sz w:val="20"/>
                <w:szCs w:val="20"/>
              </w:rPr>
              <w:t>0&lt;</w:t>
            </w:r>
            <w:proofErr w:type="spellStart"/>
            <w:r>
              <w:rPr>
                <w:rFonts w:eastAsia="Cambria" w:cs="Cambria"/>
                <w:sz w:val="20"/>
                <w:szCs w:val="20"/>
              </w:rPr>
              <w:t>meanBeamEfficiency</w:t>
            </w:r>
            <w:proofErr w:type="spellEnd"/>
            <w:r>
              <w:rPr>
                <w:rFonts w:eastAsia="Cambria" w:cs="Cambria"/>
                <w:sz w:val="20"/>
                <w:szCs w:val="20"/>
              </w:rPr>
              <w:t xml:space="preserve"> </w:t>
            </w:r>
            <w:del w:id="404" w:author="Tobias Spears" w:date="2021-08-13T07:05:00Z">
              <w:r w:rsidDel="002C153D">
                <w:rPr>
                  <w:rFonts w:eastAsia="Cambria" w:cs="Cambria"/>
                  <w:sz w:val="20"/>
                  <w:szCs w:val="20"/>
                </w:rPr>
                <w:delText xml:space="preserve">- &gt; Value </w:delText>
              </w:r>
            </w:del>
            <w:r>
              <w:rPr>
                <w:rFonts w:eastAsia="Cambria" w:cs="Cambria"/>
                <w:sz w:val="20"/>
                <w:szCs w:val="20"/>
              </w:rPr>
              <w:t>&lt; 1</w:t>
            </w:r>
          </w:p>
        </w:tc>
      </w:tr>
      <w:tr w:rsidR="00CE7843" w14:paraId="44CD4399" w14:textId="77777777" w:rsidTr="00CE7843">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048DE0D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2"/>
                <w:sz w:val="20"/>
                <w:szCs w:val="20"/>
              </w:rPr>
              <w:t>41</w:t>
            </w:r>
            <w:r>
              <w:rPr>
                <w:rFonts w:eastAsia="Cambria" w:cs="Cambria"/>
                <w:sz w:val="20"/>
                <w:szCs w:val="20"/>
              </w:rPr>
              <w:t>.</w:t>
            </w:r>
          </w:p>
        </w:tc>
        <w:tc>
          <w:tcPr>
            <w:tcW w:w="1701" w:type="dxa"/>
            <w:tcBorders>
              <w:top w:val="single" w:sz="4" w:space="0" w:color="231F20"/>
              <w:left w:val="single" w:sz="4" w:space="0" w:color="231F20"/>
              <w:bottom w:val="single" w:sz="4" w:space="0" w:color="231F20"/>
              <w:right w:val="single" w:sz="4" w:space="0" w:color="231F20"/>
            </w:tcBorders>
          </w:tcPr>
          <w:p w14:paraId="51F886CE"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coPolAntennaPattern</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465864BA"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Co-polarization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481D0FE2"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1DF7228D"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CF53FB5" w14:textId="77777777" w:rsidR="00CE7843" w:rsidRDefault="00CE7843" w:rsidP="00CE7843">
            <w:pPr>
              <w:spacing w:before="23" w:after="0" w:line="240" w:lineRule="auto"/>
              <w:ind w:leftChars="50" w:left="110" w:rightChars="50" w:right="110"/>
              <w:rPr>
                <w:rFonts w:eastAsia="Cambria" w:cs="Cambria"/>
                <w:sz w:val="20"/>
                <w:szCs w:val="20"/>
              </w:rPr>
            </w:pPr>
            <w:bookmarkStart w:id="405" w:name="OLE_LINK98"/>
            <w:proofErr w:type="spellStart"/>
            <w:r>
              <w:rPr>
                <w:rFonts w:eastAsia="Cambria" w:cs="Cambria"/>
                <w:spacing w:val="1"/>
                <w:sz w:val="20"/>
                <w:szCs w:val="20"/>
              </w:rPr>
              <w:t>CA_</w:t>
            </w:r>
            <w:r>
              <w:rPr>
                <w:rFonts w:eastAsia="Cambria" w:cs="Cambria"/>
                <w:sz w:val="20"/>
                <w:szCs w:val="20"/>
              </w:rPr>
              <w:t>AntennaPattern</w:t>
            </w:r>
            <w:bookmarkEnd w:id="405"/>
            <w:proofErr w:type="spellEnd"/>
          </w:p>
        </w:tc>
        <w:tc>
          <w:tcPr>
            <w:tcW w:w="1532" w:type="dxa"/>
            <w:tcBorders>
              <w:top w:val="single" w:sz="4" w:space="0" w:color="231F20"/>
              <w:left w:val="single" w:sz="4" w:space="0" w:color="231F20"/>
              <w:bottom w:val="single" w:sz="4" w:space="0" w:color="231F20"/>
              <w:right w:val="single" w:sz="8" w:space="0" w:color="231F20"/>
            </w:tcBorders>
          </w:tcPr>
          <w:p w14:paraId="5799DD57"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sz w:val="20"/>
                <w:szCs w:val="20"/>
                <w:lang w:eastAsia="zh-CN"/>
              </w:rPr>
              <w:t>Data for antenna pattern at the co-polarization</w:t>
            </w:r>
          </w:p>
        </w:tc>
      </w:tr>
      <w:tr w:rsidR="00CE7843" w14:paraId="7A5747A5" w14:textId="77777777" w:rsidTr="00CE7843">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11A71B21" w14:textId="77777777" w:rsidR="00CE7843" w:rsidRDefault="00CE7843" w:rsidP="00CE7843">
            <w:pPr>
              <w:spacing w:before="23" w:after="0" w:line="240" w:lineRule="auto"/>
              <w:ind w:leftChars="50" w:left="110" w:rightChars="50" w:right="110"/>
              <w:rPr>
                <w:rFonts w:eastAsia="Cambria" w:cs="Cambria"/>
                <w:spacing w:val="-2"/>
                <w:sz w:val="20"/>
                <w:szCs w:val="20"/>
              </w:rPr>
            </w:pPr>
            <w:r>
              <w:rPr>
                <w:rFonts w:eastAsia="Cambria" w:cs="Cambria"/>
                <w:sz w:val="20"/>
                <w:szCs w:val="20"/>
              </w:rPr>
              <w:t>42.</w:t>
            </w:r>
          </w:p>
        </w:tc>
        <w:tc>
          <w:tcPr>
            <w:tcW w:w="1701" w:type="dxa"/>
            <w:tcBorders>
              <w:top w:val="single" w:sz="4" w:space="0" w:color="231F20"/>
              <w:left w:val="single" w:sz="4" w:space="0" w:color="231F20"/>
              <w:bottom w:val="single" w:sz="4" w:space="0" w:color="231F20"/>
              <w:right w:val="single" w:sz="4" w:space="0" w:color="231F20"/>
            </w:tcBorders>
          </w:tcPr>
          <w:p w14:paraId="52C86C99"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crossPolAntennaPattern</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6DFAF87B"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Cross-polarization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501B6AC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46DC94A2"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73EEF1C" w14:textId="77777777" w:rsidR="00CE7843" w:rsidRDefault="00CE7843" w:rsidP="00CE7843">
            <w:pPr>
              <w:spacing w:before="23" w:after="0" w:line="240" w:lineRule="auto"/>
              <w:ind w:leftChars="50" w:left="110" w:rightChars="50" w:right="110"/>
              <w:rPr>
                <w:rFonts w:eastAsia="Cambria" w:cs="Cambria"/>
                <w:spacing w:val="1"/>
                <w:sz w:val="20"/>
                <w:szCs w:val="20"/>
              </w:rPr>
            </w:pPr>
            <w:proofErr w:type="spellStart"/>
            <w:r>
              <w:rPr>
                <w:rFonts w:eastAsia="Cambria" w:cs="Cambria"/>
                <w:spacing w:val="1"/>
                <w:sz w:val="20"/>
                <w:szCs w:val="20"/>
              </w:rPr>
              <w:t>CA_</w:t>
            </w:r>
            <w:r>
              <w:rPr>
                <w:rFonts w:eastAsia="Cambria" w:cs="Cambria"/>
                <w:sz w:val="20"/>
                <w:szCs w:val="20"/>
              </w:rPr>
              <w:t>AntennaPattern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6467B9FF"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the cross-polarization</w:t>
            </w:r>
          </w:p>
        </w:tc>
      </w:tr>
      <w:tr w:rsidR="00CE7843" w14:paraId="67A879D5" w14:textId="77777777" w:rsidTr="00CE7843">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0164873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43.</w:t>
            </w:r>
          </w:p>
        </w:tc>
        <w:tc>
          <w:tcPr>
            <w:tcW w:w="1701" w:type="dxa"/>
            <w:tcBorders>
              <w:top w:val="single" w:sz="4" w:space="0" w:color="231F20"/>
              <w:left w:val="single" w:sz="4" w:space="0" w:color="231F20"/>
              <w:bottom w:val="single" w:sz="4" w:space="0" w:color="231F20"/>
              <w:right w:val="single" w:sz="4" w:space="0" w:color="231F20"/>
            </w:tcBorders>
          </w:tcPr>
          <w:p w14:paraId="08A52A92"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TBWithinTheScene</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435EDCBC"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TB within the scene (output attribute)</w:t>
            </w:r>
          </w:p>
        </w:tc>
        <w:tc>
          <w:tcPr>
            <w:tcW w:w="1341" w:type="dxa"/>
            <w:tcBorders>
              <w:top w:val="single" w:sz="4" w:space="0" w:color="231F20"/>
              <w:left w:val="single" w:sz="4" w:space="0" w:color="231F20"/>
              <w:bottom w:val="single" w:sz="4" w:space="0" w:color="231F20"/>
              <w:right w:val="single" w:sz="4" w:space="0" w:color="231F20"/>
            </w:tcBorders>
          </w:tcPr>
          <w:p w14:paraId="2946F865"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2B3FFA1"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6E627B28"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531BAC29" w14:textId="5F82BDDD"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 xml:space="preserve">0&lt; </w:t>
            </w:r>
            <w:proofErr w:type="spellStart"/>
            <w:r>
              <w:rPr>
                <w:rFonts w:eastAsia="Cambria" w:cs="Cambria"/>
                <w:sz w:val="20"/>
                <w:szCs w:val="20"/>
              </w:rPr>
              <w:t>TBWithinTheScene</w:t>
            </w:r>
            <w:proofErr w:type="spellEnd"/>
            <w:r>
              <w:rPr>
                <w:rFonts w:eastAsia="Cambria" w:cs="Cambria"/>
                <w:sz w:val="20"/>
                <w:szCs w:val="20"/>
              </w:rPr>
              <w:t xml:space="preserve"> </w:t>
            </w:r>
            <w:del w:id="406" w:author="Tobias Spears" w:date="2021-08-13T07:05:00Z">
              <w:r w:rsidDel="002C153D">
                <w:rPr>
                  <w:rFonts w:eastAsia="Cambria" w:cs="Cambria"/>
                  <w:sz w:val="20"/>
                  <w:szCs w:val="20"/>
                </w:rPr>
                <w:delText xml:space="preserve">- &gt; Value </w:delText>
              </w:r>
            </w:del>
            <w:r>
              <w:rPr>
                <w:rFonts w:eastAsia="Cambria" w:cs="Cambria"/>
                <w:sz w:val="20"/>
                <w:szCs w:val="20"/>
              </w:rPr>
              <w:t>&lt;= 350</w:t>
            </w:r>
            <w:r>
              <w:rPr>
                <w:rFonts w:eastAsia="Cambria" w:cs="Cambria"/>
                <w:spacing w:val="7"/>
                <w:sz w:val="20"/>
                <w:szCs w:val="20"/>
              </w:rPr>
              <w:t xml:space="preserve">, the unit is </w:t>
            </w:r>
            <w:r>
              <w:rPr>
                <w:rFonts w:eastAsia="Cambria" w:cs="Cambria"/>
                <w:spacing w:val="2"/>
                <w:sz w:val="20"/>
                <w:szCs w:val="20"/>
              </w:rPr>
              <w:t>Kelvin</w:t>
            </w:r>
          </w:p>
        </w:tc>
      </w:tr>
    </w:tbl>
    <w:p w14:paraId="4556D185" w14:textId="77777777" w:rsidR="00CE7843" w:rsidRDefault="00CE7843" w:rsidP="00CE7843">
      <w:r>
        <w:br w:type="page"/>
      </w:r>
    </w:p>
    <w:tbl>
      <w:tblPr>
        <w:tblW w:w="0" w:type="auto"/>
        <w:tblInd w:w="107" w:type="dxa"/>
        <w:tblLayout w:type="fixed"/>
        <w:tblCellMar>
          <w:left w:w="0" w:type="dxa"/>
          <w:right w:w="0" w:type="dxa"/>
        </w:tblCellMar>
        <w:tblLook w:val="04A0" w:firstRow="1" w:lastRow="0" w:firstColumn="1" w:lastColumn="0" w:noHBand="0" w:noVBand="1"/>
      </w:tblPr>
      <w:tblGrid>
        <w:gridCol w:w="492"/>
        <w:gridCol w:w="1742"/>
        <w:gridCol w:w="1742"/>
        <w:gridCol w:w="1305"/>
        <w:gridCol w:w="1286"/>
        <w:gridCol w:w="1528"/>
        <w:gridCol w:w="1529"/>
      </w:tblGrid>
      <w:tr w:rsidR="00CE7843" w14:paraId="55084CC4" w14:textId="77777777" w:rsidTr="00CE7843">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2EB0BFCC" w14:textId="77777777" w:rsidR="00CE7843" w:rsidRDefault="00CE7843" w:rsidP="00CE7843">
            <w:pPr>
              <w:spacing w:before="23" w:after="0" w:line="240" w:lineRule="auto"/>
              <w:ind w:leftChars="50" w:left="110" w:rightChars="50" w:right="110"/>
              <w:rPr>
                <w:rFonts w:eastAsia="Cambria" w:cs="Cambria"/>
                <w:sz w:val="20"/>
                <w:szCs w:val="20"/>
              </w:rPr>
            </w:pPr>
          </w:p>
        </w:tc>
        <w:tc>
          <w:tcPr>
            <w:tcW w:w="1742" w:type="dxa"/>
            <w:tcBorders>
              <w:top w:val="single" w:sz="4" w:space="0" w:color="231F20"/>
              <w:left w:val="single" w:sz="4" w:space="0" w:color="231F20"/>
              <w:bottom w:val="single" w:sz="4" w:space="0" w:color="231F20"/>
              <w:right w:val="single" w:sz="4" w:space="0" w:color="231F20"/>
            </w:tcBorders>
          </w:tcPr>
          <w:p w14:paraId="4DBABED7"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42" w:type="dxa"/>
            <w:tcBorders>
              <w:top w:val="single" w:sz="4" w:space="0" w:color="231F20"/>
              <w:left w:val="single" w:sz="4" w:space="0" w:color="231F20"/>
              <w:bottom w:val="single" w:sz="4" w:space="0" w:color="231F20"/>
              <w:right w:val="single" w:sz="4" w:space="0" w:color="231F20"/>
            </w:tcBorders>
          </w:tcPr>
          <w:p w14:paraId="10380DC2"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05" w:type="dxa"/>
            <w:tcBorders>
              <w:top w:val="single" w:sz="4" w:space="0" w:color="231F20"/>
              <w:left w:val="single" w:sz="4" w:space="0" w:color="231F20"/>
              <w:bottom w:val="single" w:sz="4" w:space="0" w:color="231F20"/>
              <w:right w:val="single" w:sz="4" w:space="0" w:color="231F20"/>
            </w:tcBorders>
          </w:tcPr>
          <w:p w14:paraId="5174822C"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86" w:type="dxa"/>
            <w:tcBorders>
              <w:top w:val="single" w:sz="4" w:space="0" w:color="231F20"/>
              <w:left w:val="single" w:sz="4" w:space="0" w:color="231F20"/>
              <w:bottom w:val="single" w:sz="4" w:space="0" w:color="231F20"/>
              <w:right w:val="single" w:sz="4" w:space="0" w:color="231F20"/>
            </w:tcBorders>
          </w:tcPr>
          <w:p w14:paraId="7DB2C2B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528" w:type="dxa"/>
            <w:tcBorders>
              <w:top w:val="single" w:sz="4" w:space="0" w:color="231F20"/>
              <w:left w:val="single" w:sz="4" w:space="0" w:color="231F20"/>
              <w:bottom w:val="single" w:sz="4" w:space="0" w:color="231F20"/>
              <w:right w:val="single" w:sz="4" w:space="0" w:color="231F20"/>
            </w:tcBorders>
          </w:tcPr>
          <w:p w14:paraId="4DE627C0"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29" w:type="dxa"/>
            <w:tcBorders>
              <w:top w:val="single" w:sz="4" w:space="0" w:color="231F20"/>
              <w:left w:val="single" w:sz="4" w:space="0" w:color="231F20"/>
              <w:bottom w:val="single" w:sz="4" w:space="0" w:color="231F20"/>
              <w:right w:val="single" w:sz="8" w:space="0" w:color="231F20"/>
            </w:tcBorders>
          </w:tcPr>
          <w:p w14:paraId="118FCF16"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4DDED4EE" w14:textId="77777777" w:rsidTr="00CE7843">
        <w:trPr>
          <w:cantSplit/>
          <w:trHeight w:val="20"/>
          <w:tblHeader/>
        </w:trPr>
        <w:tc>
          <w:tcPr>
            <w:tcW w:w="492"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3A75E9DF"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spacing w:val="-2"/>
                <w:sz w:val="20"/>
                <w:szCs w:val="20"/>
                <w:lang w:eastAsia="zh-CN"/>
              </w:rPr>
              <w:t>4</w:t>
            </w:r>
            <w:r>
              <w:rPr>
                <w:rFonts w:cs="Cambria" w:hint="eastAsia"/>
                <w:spacing w:val="-2"/>
                <w:sz w:val="20"/>
                <w:szCs w:val="20"/>
                <w:lang w:eastAsia="zh-CN"/>
              </w:rPr>
              <w:t>4.</w:t>
            </w:r>
          </w:p>
        </w:tc>
        <w:tc>
          <w:tcPr>
            <w:tcW w:w="174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899F4B7"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CA_AntennaPattern</w:t>
            </w:r>
            <w:proofErr w:type="spellEnd"/>
          </w:p>
        </w:tc>
        <w:tc>
          <w:tcPr>
            <w:tcW w:w="174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54DEF1E"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cs="Cambria"/>
                <w:sz w:val="20"/>
                <w:szCs w:val="20"/>
                <w:lang w:eastAsia="zh-CN"/>
              </w:rPr>
              <w:t>ntenna pattern in the elevation and azimuth dimensions</w:t>
            </w:r>
          </w:p>
        </w:tc>
        <w:tc>
          <w:tcPr>
            <w:tcW w:w="1305"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9DB152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8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4C88A4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528"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C6CEC2E"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529"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39AD7142"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sidR="00E23674">
              <w:rPr>
                <w:rFonts w:eastAsia="Cambria" w:cs="Cambria"/>
                <w:spacing w:val="-3"/>
                <w:sz w:val="20"/>
                <w:szCs w:val="20"/>
              </w:rPr>
              <w:t xml:space="preserve"> </w:t>
            </w:r>
            <w:r>
              <w:rPr>
                <w:rFonts w:eastAsia="Cambria" w:cs="Cambria"/>
                <w:spacing w:val="-3"/>
                <w:sz w:val="20"/>
                <w:szCs w:val="20"/>
              </w:rPr>
              <w:t>4</w:t>
            </w:r>
            <w:r w:rsidR="00E23674">
              <w:rPr>
                <w:rFonts w:eastAsia="Cambria" w:cs="Cambria"/>
                <w:spacing w:val="-3"/>
                <w:sz w:val="20"/>
                <w:szCs w:val="20"/>
              </w:rPr>
              <w:t>5</w:t>
            </w:r>
            <w:r w:rsidR="00E23674">
              <w:rPr>
                <w:rFonts w:eastAsia="Cambria" w:cs="Cambria"/>
                <w:spacing w:val="6"/>
                <w:sz w:val="20"/>
                <w:szCs w:val="20"/>
              </w:rPr>
              <w:t>–47</w:t>
            </w:r>
          </w:p>
        </w:tc>
      </w:tr>
      <w:tr w:rsidR="00CE7843" w14:paraId="0CEED893" w14:textId="77777777" w:rsidTr="00CE7843">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789B9423" w14:textId="77777777" w:rsidR="00CE7843" w:rsidRDefault="00CE7843" w:rsidP="00CE7843">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45</w:t>
            </w:r>
            <w:r>
              <w:rPr>
                <w:rFonts w:cs="Cambria" w:hint="eastAs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tcPr>
          <w:p w14:paraId="038EEF37"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patternElevationAngle</w:t>
            </w:r>
            <w:proofErr w:type="spellEnd"/>
          </w:p>
        </w:tc>
        <w:tc>
          <w:tcPr>
            <w:tcW w:w="1742" w:type="dxa"/>
            <w:tcBorders>
              <w:top w:val="single" w:sz="4" w:space="0" w:color="231F20"/>
              <w:left w:val="single" w:sz="4" w:space="0" w:color="231F20"/>
              <w:bottom w:val="single" w:sz="4" w:space="0" w:color="231F20"/>
              <w:right w:val="single" w:sz="4" w:space="0" w:color="231F20"/>
            </w:tcBorders>
          </w:tcPr>
          <w:p w14:paraId="1D7BC50F"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Elevation angle</w:t>
            </w:r>
          </w:p>
        </w:tc>
        <w:tc>
          <w:tcPr>
            <w:tcW w:w="1305" w:type="dxa"/>
            <w:tcBorders>
              <w:top w:val="single" w:sz="4" w:space="0" w:color="231F20"/>
              <w:left w:val="single" w:sz="4" w:space="0" w:color="231F20"/>
              <w:bottom w:val="single" w:sz="4" w:space="0" w:color="231F20"/>
              <w:right w:val="single" w:sz="4" w:space="0" w:color="231F20"/>
            </w:tcBorders>
          </w:tcPr>
          <w:p w14:paraId="30438D24" w14:textId="77777777" w:rsidR="00CE7843" w:rsidRDefault="00CE7843" w:rsidP="00CE7843">
            <w:pPr>
              <w:spacing w:before="23" w:after="0" w:line="240" w:lineRule="auto"/>
              <w:ind w:leftChars="50" w:left="110" w:rightChars="50" w:right="110"/>
              <w:jc w:val="center"/>
              <w:rPr>
                <w:rFonts w:eastAsia="Cambria" w:cs="Cambria"/>
                <w:spacing w:val="-1"/>
                <w:sz w:val="20"/>
                <w:szCs w:val="20"/>
              </w:rPr>
            </w:pPr>
            <w:r>
              <w:rPr>
                <w:rFonts w:eastAsia="Cambria" w:cs="Cambria"/>
                <w:sz w:val="20"/>
                <w:szCs w:val="20"/>
              </w:rPr>
              <w:t>M</w:t>
            </w:r>
          </w:p>
        </w:tc>
        <w:tc>
          <w:tcPr>
            <w:tcW w:w="1286" w:type="dxa"/>
            <w:tcBorders>
              <w:top w:val="single" w:sz="4" w:space="0" w:color="231F20"/>
              <w:left w:val="single" w:sz="4" w:space="0" w:color="231F20"/>
              <w:bottom w:val="single" w:sz="4" w:space="0" w:color="231F20"/>
              <w:right w:val="single" w:sz="4" w:space="0" w:color="231F20"/>
            </w:tcBorders>
          </w:tcPr>
          <w:p w14:paraId="2A8A7CDD" w14:textId="77777777" w:rsidR="00CE7843" w:rsidRDefault="00CE7843" w:rsidP="00CE7843">
            <w:pPr>
              <w:spacing w:before="23" w:after="0" w:line="240" w:lineRule="auto"/>
              <w:ind w:leftChars="50" w:left="110" w:rightChars="50" w:right="110"/>
              <w:jc w:val="center"/>
              <w:rPr>
                <w:rFonts w:eastAsia="Cambria" w:cs="Cambria"/>
                <w:spacing w:val="-2"/>
                <w:sz w:val="20"/>
                <w:szCs w:val="20"/>
              </w:rPr>
            </w:pPr>
            <w:r>
              <w:rPr>
                <w:rFonts w:eastAsia="Cambria" w:cs="Cambria"/>
                <w:sz w:val="20"/>
                <w:szCs w:val="20"/>
              </w:rPr>
              <w:t>1</w:t>
            </w:r>
          </w:p>
        </w:tc>
        <w:tc>
          <w:tcPr>
            <w:tcW w:w="1528" w:type="dxa"/>
            <w:tcBorders>
              <w:top w:val="single" w:sz="4" w:space="0" w:color="231F20"/>
              <w:left w:val="single" w:sz="4" w:space="0" w:color="231F20"/>
              <w:bottom w:val="single" w:sz="4" w:space="0" w:color="231F20"/>
              <w:right w:val="single" w:sz="4" w:space="0" w:color="231F20"/>
            </w:tcBorders>
          </w:tcPr>
          <w:p w14:paraId="1DE4FB83" w14:textId="77777777" w:rsidR="00CE7843" w:rsidRDefault="00CE7843" w:rsidP="00CE7843">
            <w:pPr>
              <w:spacing w:before="23" w:after="0" w:line="240" w:lineRule="auto"/>
              <w:ind w:leftChars="50" w:left="110" w:rightChars="50" w:right="110"/>
              <w:rPr>
                <w:rFonts w:eastAsia="Cambria" w:cs="Cambria"/>
                <w:spacing w:val="4"/>
                <w:sz w:val="20"/>
                <w:szCs w:val="20"/>
              </w:rPr>
            </w:pPr>
            <w:r>
              <w:rPr>
                <w:rFonts w:cs="Cambria"/>
                <w:sz w:val="20"/>
                <w:szCs w:val="20"/>
                <w:lang w:eastAsia="zh-CN"/>
              </w:rPr>
              <w:t>Real {ordered}</w:t>
            </w:r>
          </w:p>
        </w:tc>
        <w:tc>
          <w:tcPr>
            <w:tcW w:w="1529" w:type="dxa"/>
            <w:tcBorders>
              <w:top w:val="single" w:sz="4" w:space="0" w:color="231F20"/>
              <w:left w:val="single" w:sz="4" w:space="0" w:color="231F20"/>
              <w:bottom w:val="single" w:sz="4" w:space="0" w:color="231F20"/>
              <w:right w:val="single" w:sz="8" w:space="0" w:color="231F20"/>
            </w:tcBorders>
          </w:tcPr>
          <w:p w14:paraId="7491802B" w14:textId="35BABB80" w:rsidR="00CE7843" w:rsidRDefault="00CE7843" w:rsidP="00CE7843">
            <w:pPr>
              <w:spacing w:before="23" w:after="0" w:line="240" w:lineRule="auto"/>
              <w:ind w:leftChars="50" w:left="110" w:rightChars="50" w:right="110"/>
              <w:rPr>
                <w:rFonts w:eastAsia="Cambria" w:cs="Cambria"/>
                <w:spacing w:val="4"/>
                <w:sz w:val="20"/>
                <w:szCs w:val="20"/>
              </w:rPr>
            </w:pPr>
            <w:r>
              <w:rPr>
                <w:rFonts w:eastAsia="Cambria" w:cs="Cambria" w:hint="eastAsia"/>
                <w:sz w:val="20"/>
                <w:szCs w:val="20"/>
              </w:rPr>
              <w:t>-9</w:t>
            </w:r>
            <w:r>
              <w:rPr>
                <w:rFonts w:eastAsia="Cambria" w:cs="Cambria"/>
                <w:sz w:val="20"/>
                <w:szCs w:val="20"/>
              </w:rPr>
              <w:t>0</w:t>
            </w:r>
            <w:r>
              <w:rPr>
                <w:rFonts w:eastAsia="Cambria" w:cs="Cambria" w:hint="eastAsia"/>
                <w:sz w:val="20"/>
                <w:szCs w:val="20"/>
              </w:rPr>
              <w:t>&lt;</w:t>
            </w:r>
            <w:r>
              <w:rPr>
                <w:rFonts w:eastAsia="Cambria" w:cs="Cambria"/>
                <w:sz w:val="20"/>
                <w:szCs w:val="20"/>
              </w:rPr>
              <w:t xml:space="preserve">= </w:t>
            </w:r>
            <w:proofErr w:type="spellStart"/>
            <w:r>
              <w:rPr>
                <w:rFonts w:eastAsia="Cambria" w:cs="Cambria"/>
                <w:sz w:val="20"/>
                <w:szCs w:val="20"/>
              </w:rPr>
              <w:t>patternElevationAngle</w:t>
            </w:r>
            <w:proofErr w:type="spellEnd"/>
            <w:r>
              <w:rPr>
                <w:rFonts w:eastAsia="Cambria" w:cs="Cambria"/>
                <w:sz w:val="20"/>
                <w:szCs w:val="20"/>
              </w:rPr>
              <w:t xml:space="preserve"> </w:t>
            </w:r>
            <w:del w:id="407" w:author="Tobias Spears" w:date="2021-08-13T07:05:00Z">
              <w:r w:rsidDel="002C153D">
                <w:rPr>
                  <w:rFonts w:eastAsia="Cambria" w:cs="Cambria"/>
                  <w:sz w:val="20"/>
                  <w:szCs w:val="20"/>
                </w:rPr>
                <w:delText xml:space="preserve">- &gt; Value </w:delText>
              </w:r>
            </w:del>
            <w:r>
              <w:rPr>
                <w:rFonts w:eastAsia="Cambria" w:cs="Cambria"/>
                <w:sz w:val="20"/>
                <w:szCs w:val="20"/>
              </w:rPr>
              <w:t>&lt;= 90</w:t>
            </w:r>
          </w:p>
        </w:tc>
      </w:tr>
      <w:tr w:rsidR="00CE7843" w14:paraId="4F9079D8" w14:textId="77777777" w:rsidTr="00CE7843">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41F7490F" w14:textId="77777777" w:rsidR="00CE7843" w:rsidRDefault="00CE7843" w:rsidP="00CE7843">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46</w:t>
            </w:r>
            <w:r>
              <w:rPr>
                <w:rFonts w:cs="Cambria" w:hint="eastAs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tcPr>
          <w:p w14:paraId="46BA8D21"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patternAzimuthAngle</w:t>
            </w:r>
            <w:proofErr w:type="spellEnd"/>
          </w:p>
        </w:tc>
        <w:tc>
          <w:tcPr>
            <w:tcW w:w="1742" w:type="dxa"/>
            <w:tcBorders>
              <w:top w:val="single" w:sz="4" w:space="0" w:color="231F20"/>
              <w:left w:val="single" w:sz="4" w:space="0" w:color="231F20"/>
              <w:bottom w:val="single" w:sz="4" w:space="0" w:color="231F20"/>
              <w:right w:val="single" w:sz="4" w:space="0" w:color="231F20"/>
            </w:tcBorders>
          </w:tcPr>
          <w:p w14:paraId="7DC50C2B"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Azimuth angle</w:t>
            </w:r>
          </w:p>
        </w:tc>
        <w:tc>
          <w:tcPr>
            <w:tcW w:w="1305" w:type="dxa"/>
            <w:tcBorders>
              <w:top w:val="single" w:sz="4" w:space="0" w:color="231F20"/>
              <w:left w:val="single" w:sz="4" w:space="0" w:color="231F20"/>
              <w:bottom w:val="single" w:sz="4" w:space="0" w:color="231F20"/>
              <w:right w:val="single" w:sz="4" w:space="0" w:color="231F20"/>
            </w:tcBorders>
          </w:tcPr>
          <w:p w14:paraId="0B70BE0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86" w:type="dxa"/>
            <w:tcBorders>
              <w:top w:val="single" w:sz="4" w:space="0" w:color="231F20"/>
              <w:left w:val="single" w:sz="4" w:space="0" w:color="231F20"/>
              <w:bottom w:val="single" w:sz="4" w:space="0" w:color="231F20"/>
              <w:right w:val="single" w:sz="4" w:space="0" w:color="231F20"/>
            </w:tcBorders>
          </w:tcPr>
          <w:p w14:paraId="7F36649C"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528" w:type="dxa"/>
            <w:tcBorders>
              <w:top w:val="single" w:sz="4" w:space="0" w:color="231F20"/>
              <w:left w:val="single" w:sz="4" w:space="0" w:color="231F20"/>
              <w:bottom w:val="single" w:sz="4" w:space="0" w:color="231F20"/>
              <w:right w:val="single" w:sz="4" w:space="0" w:color="231F20"/>
            </w:tcBorders>
          </w:tcPr>
          <w:p w14:paraId="64BEA79C"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Real {ordered}</w:t>
            </w:r>
          </w:p>
        </w:tc>
        <w:tc>
          <w:tcPr>
            <w:tcW w:w="1529" w:type="dxa"/>
            <w:tcBorders>
              <w:top w:val="single" w:sz="4" w:space="0" w:color="231F20"/>
              <w:left w:val="single" w:sz="4" w:space="0" w:color="231F20"/>
              <w:bottom w:val="single" w:sz="4" w:space="0" w:color="231F20"/>
              <w:right w:val="single" w:sz="8" w:space="0" w:color="231F20"/>
            </w:tcBorders>
          </w:tcPr>
          <w:p w14:paraId="0130FE17" w14:textId="57B7ECC6"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-180</w:t>
            </w:r>
            <w:r>
              <w:rPr>
                <w:rFonts w:eastAsia="Cambria" w:cs="Cambria" w:hint="eastAsia"/>
                <w:sz w:val="20"/>
                <w:szCs w:val="20"/>
              </w:rPr>
              <w:t>&lt;</w:t>
            </w:r>
            <w:r>
              <w:rPr>
                <w:rFonts w:eastAsia="Cambria" w:cs="Cambria"/>
                <w:sz w:val="20"/>
                <w:szCs w:val="20"/>
              </w:rPr>
              <w:t xml:space="preserve">= </w:t>
            </w:r>
            <w:proofErr w:type="spellStart"/>
            <w:r>
              <w:rPr>
                <w:rFonts w:eastAsia="Cambria" w:cs="Cambria"/>
                <w:sz w:val="20"/>
                <w:szCs w:val="20"/>
              </w:rPr>
              <w:t>patternAzimuthAngle</w:t>
            </w:r>
            <w:proofErr w:type="spellEnd"/>
            <w:r>
              <w:rPr>
                <w:rFonts w:eastAsia="Cambria" w:cs="Cambria"/>
                <w:sz w:val="20"/>
                <w:szCs w:val="20"/>
              </w:rPr>
              <w:t xml:space="preserve"> </w:t>
            </w:r>
            <w:del w:id="408" w:author="Tobias Spears" w:date="2021-08-13T07:05:00Z">
              <w:r w:rsidDel="002C153D">
                <w:rPr>
                  <w:rFonts w:eastAsia="Cambria" w:cs="Cambria"/>
                  <w:sz w:val="20"/>
                  <w:szCs w:val="20"/>
                </w:rPr>
                <w:delText xml:space="preserve">- &gt; Value </w:delText>
              </w:r>
            </w:del>
            <w:r>
              <w:rPr>
                <w:rFonts w:eastAsia="Cambria" w:cs="Cambria"/>
                <w:sz w:val="20"/>
                <w:szCs w:val="20"/>
              </w:rPr>
              <w:t>&lt;= 180</w:t>
            </w:r>
          </w:p>
        </w:tc>
      </w:tr>
      <w:tr w:rsidR="00CE7843" w14:paraId="3E904430" w14:textId="77777777" w:rsidTr="00CE7843">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749F23DD" w14:textId="77777777" w:rsidR="00CE7843" w:rsidRDefault="00CE7843" w:rsidP="00CE7843">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47</w:t>
            </w:r>
            <w:r>
              <w:rPr>
                <w:rFonts w:cs="Cambria" w:hint="eastAs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tcPr>
          <w:p w14:paraId="182FDD22"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pattern</w:t>
            </w:r>
          </w:p>
        </w:tc>
        <w:tc>
          <w:tcPr>
            <w:tcW w:w="1742" w:type="dxa"/>
            <w:tcBorders>
              <w:top w:val="single" w:sz="4" w:space="0" w:color="231F20"/>
              <w:left w:val="single" w:sz="4" w:space="0" w:color="231F20"/>
              <w:bottom w:val="single" w:sz="4" w:space="0" w:color="231F20"/>
              <w:right w:val="single" w:sz="4" w:space="0" w:color="231F20"/>
            </w:tcBorders>
          </w:tcPr>
          <w:p w14:paraId="7F4320F6" w14:textId="77777777" w:rsidR="00CE7843" w:rsidRDefault="00CE7843" w:rsidP="00CE7843">
            <w:pPr>
              <w:spacing w:before="37" w:after="0" w:line="220" w:lineRule="exact"/>
              <w:ind w:leftChars="50" w:left="110" w:rightChars="50" w:right="110"/>
              <w:rPr>
                <w:rFonts w:eastAsia="Cambria" w:cs="Cambria"/>
                <w:sz w:val="20"/>
                <w:szCs w:val="20"/>
              </w:rPr>
            </w:pPr>
            <w:r>
              <w:rPr>
                <w:rFonts w:cs="Cambria"/>
                <w:sz w:val="20"/>
                <w:szCs w:val="20"/>
                <w:lang w:eastAsia="zh-CN"/>
              </w:rPr>
              <w:t xml:space="preserve">Complex pattern including the </w:t>
            </w:r>
            <w:r w:rsidRPr="00152994">
              <w:rPr>
                <w:rFonts w:cs="Cambria"/>
                <w:sz w:val="20"/>
                <w:szCs w:val="20"/>
                <w:lang w:eastAsia="zh-CN"/>
              </w:rPr>
              <w:t>amplitude</w:t>
            </w:r>
            <w:r>
              <w:rPr>
                <w:rFonts w:cs="Cambria"/>
                <w:sz w:val="20"/>
                <w:szCs w:val="20"/>
                <w:lang w:eastAsia="zh-CN"/>
              </w:rPr>
              <w:t xml:space="preserve"> and phase at different elevation angles and azimuth angles, at least given in E- and H- cuts of the ports of the antenna.</w:t>
            </w:r>
          </w:p>
        </w:tc>
        <w:tc>
          <w:tcPr>
            <w:tcW w:w="1305" w:type="dxa"/>
            <w:tcBorders>
              <w:top w:val="single" w:sz="4" w:space="0" w:color="231F20"/>
              <w:left w:val="single" w:sz="4" w:space="0" w:color="231F20"/>
              <w:bottom w:val="single" w:sz="4" w:space="0" w:color="231F20"/>
              <w:right w:val="single" w:sz="4" w:space="0" w:color="231F20"/>
            </w:tcBorders>
          </w:tcPr>
          <w:p w14:paraId="4D5485BC"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86" w:type="dxa"/>
            <w:tcBorders>
              <w:top w:val="single" w:sz="4" w:space="0" w:color="231F20"/>
              <w:left w:val="single" w:sz="4" w:space="0" w:color="231F20"/>
              <w:bottom w:val="single" w:sz="4" w:space="0" w:color="231F20"/>
              <w:right w:val="single" w:sz="4" w:space="0" w:color="231F20"/>
            </w:tcBorders>
          </w:tcPr>
          <w:p w14:paraId="3E9B6D9D"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528" w:type="dxa"/>
            <w:tcBorders>
              <w:top w:val="single" w:sz="4" w:space="0" w:color="231F20"/>
              <w:left w:val="single" w:sz="4" w:space="0" w:color="231F20"/>
              <w:bottom w:val="single" w:sz="4" w:space="0" w:color="231F20"/>
              <w:right w:val="single" w:sz="4" w:space="0" w:color="231F20"/>
            </w:tcBorders>
          </w:tcPr>
          <w:p w14:paraId="6BC90496" w14:textId="77777777" w:rsidR="00CE7843" w:rsidRDefault="00CE7843" w:rsidP="00CE7843">
            <w:pPr>
              <w:spacing w:before="23" w:after="0" w:line="240" w:lineRule="auto"/>
              <w:ind w:leftChars="50" w:left="110" w:rightChars="50" w:right="110"/>
              <w:rPr>
                <w:rFonts w:cs="Cambria"/>
                <w:sz w:val="20"/>
                <w:szCs w:val="20"/>
                <w:lang w:eastAsia="zh-CN"/>
              </w:rPr>
            </w:pPr>
            <w:r w:rsidRPr="004B3126">
              <w:rPr>
                <w:rFonts w:cs="Cambria"/>
                <w:color w:val="FF0000"/>
                <w:sz w:val="20"/>
                <w:szCs w:val="20"/>
                <w:lang w:eastAsia="zh-CN"/>
                <w:rPrChange w:id="409" w:author="Tobias Spears" w:date="2021-08-13T07:34:00Z">
                  <w:rPr>
                    <w:rFonts w:cs="Cambria"/>
                    <w:sz w:val="20"/>
                    <w:szCs w:val="20"/>
                    <w:lang w:eastAsia="zh-CN"/>
                  </w:rPr>
                </w:rPrChange>
              </w:rPr>
              <w:t>Real {ordered}</w:t>
            </w:r>
          </w:p>
        </w:tc>
        <w:tc>
          <w:tcPr>
            <w:tcW w:w="1529" w:type="dxa"/>
            <w:tcBorders>
              <w:top w:val="single" w:sz="4" w:space="0" w:color="231F20"/>
              <w:left w:val="single" w:sz="4" w:space="0" w:color="231F20"/>
              <w:bottom w:val="single" w:sz="4" w:space="0" w:color="231F20"/>
              <w:right w:val="single" w:sz="8" w:space="0" w:color="231F20"/>
            </w:tcBorders>
          </w:tcPr>
          <w:p w14:paraId="19C1E58E"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&lt;0, the unit </w:t>
            </w:r>
            <w:proofErr w:type="gramStart"/>
            <w:r>
              <w:rPr>
                <w:rFonts w:eastAsia="Cambria" w:cs="Cambria"/>
                <w:spacing w:val="7"/>
                <w:sz w:val="20"/>
                <w:szCs w:val="20"/>
              </w:rPr>
              <w:t xml:space="preserve">is </w:t>
            </w:r>
            <w:r w:rsidRPr="00486521">
              <w:rPr>
                <w:rFonts w:eastAsia="Cambria" w:cs="Cambria"/>
                <w:spacing w:val="7"/>
                <w:sz w:val="20"/>
                <w:szCs w:val="20"/>
              </w:rPr>
              <w:t xml:space="preserve"> decibel</w:t>
            </w:r>
            <w:proofErr w:type="gramEnd"/>
            <w:r w:rsidRPr="00486521">
              <w:rPr>
                <w:rFonts w:eastAsia="Cambria" w:cs="Cambria"/>
                <w:spacing w:val="7"/>
                <w:sz w:val="20"/>
                <w:szCs w:val="20"/>
              </w:rPr>
              <w:t>, or dB</w:t>
            </w:r>
          </w:p>
        </w:tc>
      </w:tr>
    </w:tbl>
    <w:p w14:paraId="3F94C9D7" w14:textId="77777777" w:rsidR="00CE7843" w:rsidRDefault="00CE7843" w:rsidP="00CE7843">
      <w:pPr>
        <w:spacing w:before="23" w:after="0" w:line="240" w:lineRule="auto"/>
        <w:ind w:left="117" w:right="-20"/>
        <w:rPr>
          <w:rFonts w:eastAsia="Cambria" w:cs="Cambria"/>
          <w:b/>
          <w:bCs/>
          <w:sz w:val="26"/>
          <w:szCs w:val="26"/>
        </w:rPr>
      </w:pPr>
    </w:p>
    <w:p w14:paraId="4A10263B" w14:textId="77777777" w:rsidR="00CE7843" w:rsidRDefault="00CE7843" w:rsidP="00CE7843">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68977934" w14:textId="77777777" w:rsidR="00CE7843" w:rsidRDefault="00CE7843" w:rsidP="00CE7843">
      <w:pPr>
        <w:spacing w:before="23" w:after="0" w:line="240" w:lineRule="auto"/>
        <w:ind w:left="117" w:right="-20"/>
        <w:rPr>
          <w:rFonts w:eastAsia="Cambria" w:cs="Cambria"/>
          <w:sz w:val="26"/>
          <w:szCs w:val="26"/>
        </w:rPr>
      </w:pPr>
      <w:proofErr w:type="gramStart"/>
      <w:r>
        <w:rPr>
          <w:rFonts w:eastAsia="Cambria" w:cs="Cambria"/>
          <w:b/>
          <w:bCs/>
          <w:sz w:val="26"/>
          <w:szCs w:val="26"/>
        </w:rPr>
        <w:lastRenderedPageBreak/>
        <w:t xml:space="preserve">B.6  </w:t>
      </w:r>
      <w:r>
        <w:rPr>
          <w:rFonts w:eastAsia="Cambria" w:cs="Cambria"/>
          <w:b/>
          <w:bCs/>
          <w:spacing w:val="-6"/>
          <w:sz w:val="26"/>
          <w:szCs w:val="26"/>
        </w:rPr>
        <w:t>Auxiliary</w:t>
      </w:r>
      <w:proofErr w:type="gramEnd"/>
      <w:r>
        <w:rPr>
          <w:rFonts w:eastAsia="Cambria" w:cs="Cambria"/>
          <w:b/>
          <w:bCs/>
          <w:spacing w:val="-6"/>
          <w:sz w:val="26"/>
          <w:szCs w:val="26"/>
        </w:rPr>
        <w:t xml:space="preserve"> Data</w:t>
      </w:r>
      <w:r>
        <w:rPr>
          <w:rFonts w:eastAsia="Cambria" w:cs="Cambria"/>
          <w:b/>
          <w:bCs/>
          <w:sz w:val="26"/>
          <w:szCs w:val="26"/>
        </w:rPr>
        <w:t xml:space="preserve"> (Figure 7)</w:t>
      </w:r>
    </w:p>
    <w:p w14:paraId="16119C94" w14:textId="77777777" w:rsidR="00CE7843" w:rsidRDefault="00CE7843" w:rsidP="00CE7843">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548"/>
        <w:gridCol w:w="1842"/>
        <w:gridCol w:w="2127"/>
        <w:gridCol w:w="1199"/>
        <w:gridCol w:w="1318"/>
        <w:gridCol w:w="1405"/>
        <w:gridCol w:w="1532"/>
      </w:tblGrid>
      <w:tr w:rsidR="00CE7843" w14:paraId="60EBA78C" w14:textId="77777777" w:rsidTr="00CE7843">
        <w:trPr>
          <w:trHeight w:hRule="exact" w:val="963"/>
        </w:trPr>
        <w:tc>
          <w:tcPr>
            <w:tcW w:w="548" w:type="dxa"/>
            <w:tcBorders>
              <w:top w:val="single" w:sz="8" w:space="0" w:color="231F20"/>
              <w:left w:val="single" w:sz="8" w:space="0" w:color="231F20"/>
              <w:bottom w:val="single" w:sz="8" w:space="0" w:color="231F20"/>
              <w:right w:val="single" w:sz="4" w:space="0" w:color="231F20"/>
            </w:tcBorders>
          </w:tcPr>
          <w:p w14:paraId="3CB0A7B1" w14:textId="77777777" w:rsidR="00CE7843" w:rsidRDefault="00CE7843" w:rsidP="00CE7843"/>
        </w:tc>
        <w:tc>
          <w:tcPr>
            <w:tcW w:w="1842" w:type="dxa"/>
            <w:tcBorders>
              <w:top w:val="single" w:sz="8" w:space="0" w:color="231F20"/>
              <w:left w:val="single" w:sz="4" w:space="0" w:color="231F20"/>
              <w:bottom w:val="single" w:sz="8" w:space="0" w:color="231F20"/>
              <w:right w:val="single" w:sz="4" w:space="0" w:color="231F20"/>
            </w:tcBorders>
          </w:tcPr>
          <w:p w14:paraId="601E078B"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127" w:type="dxa"/>
            <w:tcBorders>
              <w:top w:val="single" w:sz="8" w:space="0" w:color="231F20"/>
              <w:left w:val="single" w:sz="4" w:space="0" w:color="231F20"/>
              <w:bottom w:val="single" w:sz="8" w:space="0" w:color="231F20"/>
              <w:right w:val="single" w:sz="4" w:space="0" w:color="231F20"/>
            </w:tcBorders>
          </w:tcPr>
          <w:p w14:paraId="7B143BF4"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199" w:type="dxa"/>
            <w:tcBorders>
              <w:top w:val="single" w:sz="8" w:space="0" w:color="231F20"/>
              <w:left w:val="single" w:sz="4" w:space="0" w:color="231F20"/>
              <w:bottom w:val="single" w:sz="8" w:space="0" w:color="231F20"/>
              <w:right w:val="single" w:sz="4" w:space="0" w:color="231F20"/>
            </w:tcBorders>
          </w:tcPr>
          <w:p w14:paraId="524D0563" w14:textId="77777777" w:rsidR="00CE7843" w:rsidRDefault="00CE7843" w:rsidP="00CE7843">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6FD489A5" w14:textId="77777777" w:rsidR="00CE7843" w:rsidRDefault="00CE7843" w:rsidP="00CE7843">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47B1613F" w14:textId="77777777" w:rsidR="00CE7843" w:rsidRDefault="00CE7843" w:rsidP="00CE7843">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7AEC93B6"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56C80AF2" w14:textId="77777777" w:rsidTr="00CE7843">
        <w:trPr>
          <w:trHeight w:val="20"/>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4B879E92"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1"/>
                <w:sz w:val="20"/>
                <w:szCs w:val="20"/>
              </w:rPr>
              <w:t>48.</w:t>
            </w:r>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2CDB126B" w14:textId="77777777" w:rsidR="00CE7843" w:rsidRDefault="00CE7843" w:rsidP="00CE7843">
            <w:pPr>
              <w:spacing w:before="32" w:after="0" w:line="220" w:lineRule="exact"/>
              <w:ind w:leftChars="50" w:left="110" w:rightChars="50" w:right="110"/>
              <w:rPr>
                <w:rFonts w:eastAsia="Cambria" w:cs="Cambria"/>
                <w:sz w:val="20"/>
                <w:szCs w:val="20"/>
              </w:rPr>
            </w:pPr>
            <w:proofErr w:type="spellStart"/>
            <w:r>
              <w:rPr>
                <w:rFonts w:eastAsia="Cambria" w:cs="Cambria"/>
                <w:spacing w:val="-1"/>
                <w:sz w:val="20"/>
                <w:szCs w:val="20"/>
              </w:rPr>
              <w:t>CA_AuxiliaryData</w:t>
            </w:r>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6B5E625E"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auxiliary data that are needed in the MR calibration procedure.</w:t>
            </w: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1EF0A5A3"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110F30DD"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proofErr w:type="gramStart"/>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e</w:t>
            </w:r>
            <w:proofErr w:type="gramEnd"/>
            <w:r>
              <w:rPr>
                <w:rFonts w:eastAsia="Cambria" w:cs="Cambria"/>
                <w:sz w:val="20"/>
                <w:szCs w:val="20"/>
              </w:rPr>
              <w:t xml:space="preserv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0ED24F2D"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534305D"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2E303069"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CA_MicrowaveRadiometerSensor</w:t>
            </w:r>
            <w:proofErr w:type="spellEnd"/>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09BDF0B5"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1"/>
                <w:sz w:val="20"/>
                <w:szCs w:val="20"/>
              </w:rPr>
              <w:t xml:space="preserve">21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42</w:t>
            </w:r>
          </w:p>
        </w:tc>
      </w:tr>
      <w:tr w:rsidR="00CE7843" w14:paraId="6FEB3599" w14:textId="77777777" w:rsidTr="00CE7843">
        <w:trPr>
          <w:trHeight w:val="20"/>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5358D2C9" w14:textId="77777777" w:rsidR="00CE7843" w:rsidRDefault="00CE7843" w:rsidP="00CE7843">
            <w:pPr>
              <w:spacing w:before="18" w:after="0" w:line="240" w:lineRule="auto"/>
              <w:ind w:leftChars="50" w:left="110" w:rightChars="50" w:right="110"/>
              <w:rPr>
                <w:rFonts w:eastAsia="Cambria" w:cs="Cambria"/>
                <w:spacing w:val="1"/>
                <w:sz w:val="20"/>
                <w:szCs w:val="20"/>
              </w:rPr>
            </w:pPr>
            <w:r>
              <w:rPr>
                <w:rFonts w:cs="Cambria"/>
                <w:sz w:val="20"/>
                <w:szCs w:val="20"/>
                <w:lang w:eastAsia="zh-CN"/>
              </w:rPr>
              <w:t>49</w:t>
            </w:r>
            <w:r>
              <w:rPr>
                <w:rFonts w:cs="Cambria" w:hint="eastAsia"/>
                <w:sz w:val="20"/>
                <w:szCs w:val="20"/>
                <w:lang w:eastAsia="zh-CN"/>
              </w:rPr>
              <w:t>.</w:t>
            </w:r>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119B3FF1" w14:textId="77777777" w:rsidR="00CE7843" w:rsidRDefault="00CE7843" w:rsidP="00CE7843">
            <w:pPr>
              <w:spacing w:before="32" w:after="0" w:line="220" w:lineRule="exact"/>
              <w:ind w:leftChars="50" w:left="110" w:rightChars="50" w:right="110"/>
              <w:rPr>
                <w:rFonts w:eastAsia="Cambria" w:cs="Cambria"/>
                <w:spacing w:val="-1"/>
                <w:sz w:val="20"/>
                <w:szCs w:val="20"/>
              </w:rPr>
            </w:pPr>
            <w:proofErr w:type="spellStart"/>
            <w:r>
              <w:rPr>
                <w:rFonts w:cs="Cambria"/>
                <w:sz w:val="20"/>
                <w:szCs w:val="20"/>
                <w:lang w:eastAsia="zh-CN"/>
              </w:rPr>
              <w:t>CA_SatelliteAttachmentInformation</w:t>
            </w:r>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0BF0A8A4" w14:textId="77777777" w:rsidR="00CE7843" w:rsidRDefault="00CE7843" w:rsidP="00CE7843">
            <w:pPr>
              <w:spacing w:before="32" w:after="0" w:line="220" w:lineRule="exact"/>
              <w:ind w:leftChars="50" w:left="110" w:rightChars="50" w:right="110"/>
              <w:rPr>
                <w:rFonts w:eastAsia="Cambria" w:cs="Cambria"/>
                <w:spacing w:val="2"/>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s</w:t>
            </w:r>
            <w:r>
              <w:rPr>
                <w:rFonts w:cs="Cambria"/>
                <w:sz w:val="20"/>
                <w:szCs w:val="20"/>
                <w:lang w:eastAsia="zh-CN"/>
              </w:rPr>
              <w:t>atellite attachment information</w:t>
            </w: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2A8255E0" w14:textId="77777777" w:rsidR="00CE7843" w:rsidRDefault="00CE7843" w:rsidP="00CE7843">
            <w:pPr>
              <w:spacing w:before="32" w:after="0" w:line="220" w:lineRule="exact"/>
              <w:ind w:leftChars="50" w:left="110" w:rightChars="50" w:right="110"/>
              <w:rPr>
                <w:rFonts w:eastAsia="Cambria" w:cs="Cambria"/>
                <w:spacing w:val="-1"/>
                <w:sz w:val="20"/>
                <w:szCs w:val="20"/>
              </w:rPr>
            </w:pPr>
            <w:r>
              <w:rPr>
                <w:rFonts w:cs="Cambria"/>
                <w:sz w:val="20"/>
                <w:szCs w:val="20"/>
                <w:lang w:eastAsia="zh-CN"/>
              </w:rPr>
              <w:t>Use obligation/ condition from referencing object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652531FD" w14:textId="77777777" w:rsidR="00CE7843" w:rsidRDefault="00CE7843" w:rsidP="00CE7843">
            <w:pPr>
              <w:spacing w:before="32" w:after="0" w:line="220" w:lineRule="exact"/>
              <w:ind w:leftChars="50" w:left="110" w:rightChars="50" w:right="110"/>
              <w:rPr>
                <w:rFonts w:eastAsia="Cambria" w:cs="Cambria"/>
                <w:spacing w:val="-2"/>
                <w:sz w:val="20"/>
                <w:szCs w:val="20"/>
              </w:rPr>
            </w:pPr>
            <w:r>
              <w:rPr>
                <w:rFonts w:cs="Cambria"/>
                <w:sz w:val="20"/>
                <w:szCs w:val="20"/>
                <w:lang w:eastAsia="zh-CN"/>
              </w:rPr>
              <w:t>Use maximum occurrence from referencing object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5EFB98EA"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75263953" w14:textId="77777777" w:rsidR="00CE7843" w:rsidRDefault="00CE7843" w:rsidP="00CE7843">
            <w:pPr>
              <w:spacing w:before="18" w:after="0" w:line="240" w:lineRule="auto"/>
              <w:ind w:leftChars="50" w:left="110" w:rightChars="50" w:right="110"/>
              <w:rPr>
                <w:rFonts w:eastAsia="Cambria" w:cs="Cambria"/>
                <w:spacing w:val="5"/>
                <w:sz w:val="20"/>
                <w:szCs w:val="20"/>
              </w:rPr>
            </w:pPr>
            <w:proofErr w:type="gramStart"/>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proofErr w:type="spellStart"/>
            <w:proofErr w:type="gramEnd"/>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proofErr w:type="spellEnd"/>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567209B5" w14:textId="77777777" w:rsidR="00CE7843" w:rsidRDefault="00CE7843" w:rsidP="00E23674">
            <w:pPr>
              <w:spacing w:before="18" w:after="0" w:line="240" w:lineRule="auto"/>
              <w:ind w:leftChars="50" w:left="110" w:rightChars="50" w:right="110"/>
              <w:rPr>
                <w:rFonts w:eastAsia="Cambria" w:cs="Cambria"/>
                <w:spacing w:val="4"/>
                <w:sz w:val="20"/>
                <w:szCs w:val="20"/>
              </w:rPr>
            </w:pPr>
            <w:r>
              <w:rPr>
                <w:rFonts w:cs="Cambria"/>
                <w:sz w:val="20"/>
                <w:szCs w:val="20"/>
                <w:lang w:eastAsia="zh-CN"/>
              </w:rPr>
              <w:t>Line</w:t>
            </w:r>
            <w:r w:rsidR="00E23674">
              <w:rPr>
                <w:rFonts w:cs="Cambria"/>
                <w:sz w:val="20"/>
                <w:szCs w:val="20"/>
                <w:lang w:eastAsia="zh-CN"/>
              </w:rPr>
              <w:t xml:space="preserve"> 50</w:t>
            </w:r>
            <w:r>
              <w:rPr>
                <w:rFonts w:cs="Cambria"/>
                <w:sz w:val="20"/>
                <w:szCs w:val="20"/>
                <w:lang w:eastAsia="zh-CN"/>
              </w:rPr>
              <w:t xml:space="preserve"> to </w:t>
            </w:r>
            <w:r w:rsidR="00E23674">
              <w:rPr>
                <w:rFonts w:cs="Cambria"/>
                <w:sz w:val="20"/>
                <w:szCs w:val="20"/>
                <w:lang w:eastAsia="zh-CN"/>
              </w:rPr>
              <w:t>55</w:t>
            </w:r>
          </w:p>
        </w:tc>
      </w:tr>
      <w:tr w:rsidR="00CE7843" w14:paraId="068F7ACB"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2D742E69"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50</w:t>
            </w:r>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5D25477D" w14:textId="77777777" w:rsidR="00CE7843" w:rsidRDefault="00CE7843" w:rsidP="00CE7843">
            <w:pPr>
              <w:spacing w:before="37" w:after="0" w:line="220" w:lineRule="exact"/>
              <w:ind w:leftChars="50" w:left="110" w:rightChars="50" w:right="110"/>
              <w:rPr>
                <w:rFonts w:eastAsia="Cambria" w:cs="Cambria"/>
                <w:sz w:val="20"/>
                <w:szCs w:val="20"/>
              </w:rPr>
            </w:pPr>
            <w:bookmarkStart w:id="410" w:name="OLE_LINK27"/>
            <w:proofErr w:type="spellStart"/>
            <w:r>
              <w:rPr>
                <w:rFonts w:cs="Cambria"/>
                <w:sz w:val="20"/>
                <w:szCs w:val="20"/>
                <w:lang w:eastAsia="zh-CN"/>
              </w:rPr>
              <w:t>s</w:t>
            </w:r>
            <w:r>
              <w:rPr>
                <w:rFonts w:cs="Cambria" w:hint="eastAsia"/>
                <w:sz w:val="20"/>
                <w:szCs w:val="20"/>
                <w:lang w:eastAsia="zh-CN"/>
              </w:rPr>
              <w:t>atellite</w:t>
            </w:r>
            <w:bookmarkEnd w:id="410"/>
            <w:r>
              <w:rPr>
                <w:rFonts w:cs="Cambria" w:hint="eastAsia"/>
                <w:sz w:val="20"/>
                <w:szCs w:val="20"/>
                <w:lang w:eastAsia="zh-CN"/>
              </w:rPr>
              <w:t>OrbitalHeight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7A345BFA" w14:textId="77777777" w:rsidR="00CE7843" w:rsidRDefault="00CE7843" w:rsidP="00CE7843">
            <w:pPr>
              <w:spacing w:before="37" w:after="0" w:line="220" w:lineRule="exact"/>
              <w:ind w:leftChars="50" w:left="110" w:rightChars="50" w:right="110"/>
              <w:rPr>
                <w:rFonts w:eastAsia="Cambria" w:cs="Cambria"/>
                <w:sz w:val="20"/>
                <w:szCs w:val="20"/>
              </w:rPr>
            </w:pPr>
            <w:r>
              <w:rPr>
                <w:rFonts w:cs="Cambria" w:hint="eastAsia"/>
                <w:sz w:val="20"/>
                <w:szCs w:val="20"/>
                <w:lang w:eastAsia="zh-CN"/>
              </w:rPr>
              <w:t xml:space="preserve">Satellite </w:t>
            </w:r>
            <w:r>
              <w:rPr>
                <w:rFonts w:cs="Cambria"/>
                <w:sz w:val="20"/>
                <w:szCs w:val="20"/>
                <w:lang w:eastAsia="zh-CN"/>
              </w:rPr>
              <w:t>o</w:t>
            </w:r>
            <w:r>
              <w:rPr>
                <w:rFonts w:cs="Cambria" w:hint="eastAsia"/>
                <w:sz w:val="20"/>
                <w:szCs w:val="20"/>
                <w:lang w:eastAsia="zh-CN"/>
              </w:rPr>
              <w:t xml:space="preserve">rbital </w:t>
            </w:r>
            <w:r>
              <w:rPr>
                <w:rFonts w:cs="Cambria"/>
                <w:sz w:val="20"/>
                <w:szCs w:val="20"/>
                <w:lang w:eastAsia="zh-CN"/>
              </w:rPr>
              <w:t>h</w:t>
            </w:r>
            <w:r>
              <w:rPr>
                <w:rFonts w:cs="Cambria" w:hint="eastAsia"/>
                <w:sz w:val="20"/>
                <w:szCs w:val="20"/>
                <w:lang w:eastAsia="zh-CN"/>
              </w:rPr>
              <w:t>eight</w:t>
            </w:r>
            <w:r>
              <w:rPr>
                <w:rFonts w:cs="Cambria"/>
                <w:sz w:val="20"/>
                <w:szCs w:val="20"/>
                <w:lang w:eastAsia="zh-CN"/>
              </w:rPr>
              <w:t xml:space="preserve"> with respect to the reference ellipsoid.</w:t>
            </w:r>
          </w:p>
        </w:tc>
        <w:tc>
          <w:tcPr>
            <w:tcW w:w="1199" w:type="dxa"/>
            <w:tcBorders>
              <w:top w:val="single" w:sz="4" w:space="0" w:color="231F20"/>
              <w:left w:val="single" w:sz="4" w:space="0" w:color="231F20"/>
              <w:bottom w:val="single" w:sz="4" w:space="0" w:color="231F20"/>
              <w:right w:val="single" w:sz="4" w:space="0" w:color="231F20"/>
            </w:tcBorders>
          </w:tcPr>
          <w:p w14:paraId="45B9704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7615CB6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D2A212A"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 xml:space="preserve">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144718C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w:t>
            </w:r>
            <w:proofErr w:type="gramStart"/>
            <w:r>
              <w:rPr>
                <w:rFonts w:eastAsia="Cambria" w:cs="Cambria"/>
                <w:spacing w:val="7"/>
                <w:sz w:val="20"/>
                <w:szCs w:val="20"/>
              </w:rPr>
              <w:t xml:space="preserve">is </w:t>
            </w:r>
            <w:r>
              <w:rPr>
                <w:rFonts w:eastAsia="Cambria" w:cs="Cambria"/>
                <w:sz w:val="20"/>
                <w:szCs w:val="20"/>
              </w:rPr>
              <w:t xml:space="preserve"> km</w:t>
            </w:r>
            <w:proofErr w:type="gramEnd"/>
          </w:p>
        </w:tc>
      </w:tr>
      <w:tr w:rsidR="00CE7843" w14:paraId="14187F2D"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49667D0F"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51</w:t>
            </w:r>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7BD894F1" w14:textId="77777777" w:rsidR="00CE7843" w:rsidRDefault="00CE7843" w:rsidP="00CE7843">
            <w:pPr>
              <w:spacing w:before="37" w:after="0" w:line="220" w:lineRule="exact"/>
              <w:ind w:leftChars="50" w:left="110" w:rightChars="50" w:right="110"/>
              <w:rPr>
                <w:rFonts w:cs="Cambria"/>
                <w:sz w:val="20"/>
                <w:szCs w:val="20"/>
                <w:lang w:eastAsia="zh-CN"/>
              </w:rPr>
            </w:pPr>
            <w:proofErr w:type="spellStart"/>
            <w:r>
              <w:rPr>
                <w:rFonts w:cs="Cambria"/>
                <w:sz w:val="20"/>
                <w:szCs w:val="20"/>
                <w:lang w:eastAsia="zh-CN"/>
              </w:rPr>
              <w:t>s</w:t>
            </w:r>
            <w:r>
              <w:rPr>
                <w:rFonts w:cs="Cambria" w:hint="eastAsia"/>
                <w:sz w:val="20"/>
                <w:szCs w:val="20"/>
                <w:lang w:eastAsia="zh-CN"/>
              </w:rPr>
              <w:t>atellite</w:t>
            </w:r>
            <w:r>
              <w:rPr>
                <w:rFonts w:cs="Cambria"/>
                <w:sz w:val="20"/>
                <w:szCs w:val="20"/>
                <w:lang w:eastAsia="zh-CN"/>
              </w:rPr>
              <w:t>Attitude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3ED6E25A" w14:textId="77777777" w:rsidR="00CE7843" w:rsidRDefault="00CE7843" w:rsidP="00CE7843">
            <w:pPr>
              <w:spacing w:before="37" w:after="0" w:line="220" w:lineRule="exact"/>
              <w:ind w:leftChars="50" w:left="110" w:rightChars="50" w:right="110"/>
              <w:rPr>
                <w:rFonts w:cs="Cambria"/>
                <w:sz w:val="20"/>
                <w:szCs w:val="20"/>
                <w:lang w:eastAsia="zh-CN"/>
              </w:rPr>
            </w:pPr>
            <w:r>
              <w:rPr>
                <w:rFonts w:cs="Cambria"/>
                <w:sz w:val="20"/>
                <w:szCs w:val="20"/>
                <w:lang w:eastAsia="zh-CN"/>
              </w:rPr>
              <w:t>S</w:t>
            </w:r>
            <w:r>
              <w:rPr>
                <w:rFonts w:cs="Cambria" w:hint="eastAsia"/>
                <w:sz w:val="20"/>
                <w:szCs w:val="20"/>
                <w:lang w:eastAsia="zh-CN"/>
              </w:rPr>
              <w:t>atellite</w:t>
            </w:r>
            <w:r>
              <w:rPr>
                <w:rFonts w:cs="Cambria"/>
                <w:sz w:val="20"/>
                <w:szCs w:val="20"/>
                <w:lang w:eastAsia="zh-CN"/>
              </w:rPr>
              <w:t xml:space="preserve"> attitude expressed in the combination of the </w:t>
            </w:r>
            <w:r w:rsidRPr="00E23674">
              <w:rPr>
                <w:rFonts w:cs="Cambria"/>
                <w:sz w:val="20"/>
                <w:szCs w:val="20"/>
                <w:lang w:eastAsia="zh-CN"/>
              </w:rPr>
              <w:t xml:space="preserve">omega, </w:t>
            </w:r>
            <w:proofErr w:type="gramStart"/>
            <w:r w:rsidRPr="00E23674">
              <w:rPr>
                <w:rFonts w:cs="Cambria"/>
                <w:sz w:val="20"/>
                <w:szCs w:val="20"/>
                <w:lang w:eastAsia="zh-CN"/>
              </w:rPr>
              <w:t>phi</w:t>
            </w:r>
            <w:proofErr w:type="gramEnd"/>
            <w:r w:rsidRPr="00E23674">
              <w:rPr>
                <w:rFonts w:cs="Cambria"/>
                <w:sz w:val="20"/>
                <w:szCs w:val="20"/>
                <w:lang w:eastAsia="zh-CN"/>
              </w:rPr>
              <w:t xml:space="preserve"> and kappa</w:t>
            </w:r>
            <w:r>
              <w:rPr>
                <w:rFonts w:cs="Cambria"/>
                <w:sz w:val="20"/>
                <w:szCs w:val="20"/>
                <w:lang w:eastAsia="zh-CN"/>
              </w:rPr>
              <w:t xml:space="preserve"> components</w:t>
            </w:r>
          </w:p>
        </w:tc>
        <w:tc>
          <w:tcPr>
            <w:tcW w:w="1199" w:type="dxa"/>
            <w:tcBorders>
              <w:top w:val="single" w:sz="4" w:space="0" w:color="231F20"/>
              <w:left w:val="single" w:sz="4" w:space="0" w:color="231F20"/>
              <w:bottom w:val="single" w:sz="4" w:space="0" w:color="231F20"/>
              <w:right w:val="single" w:sz="4" w:space="0" w:color="231F20"/>
            </w:tcBorders>
          </w:tcPr>
          <w:p w14:paraId="54B679D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776C7967"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77A57E3" w14:textId="77777777" w:rsidR="00CE7843" w:rsidRDefault="00CE7843" w:rsidP="00CE7843">
            <w:pPr>
              <w:spacing w:before="37" w:after="0" w:line="220" w:lineRule="exact"/>
              <w:ind w:leftChars="50" w:left="110" w:rightChars="50" w:right="110"/>
              <w:rPr>
                <w:rFonts w:eastAsia="Cambria" w:cs="Cambria"/>
                <w:spacing w:val="2"/>
                <w:sz w:val="20"/>
                <w:szCs w:val="20"/>
              </w:rPr>
            </w:pPr>
            <w:bookmarkStart w:id="411" w:name="OLE_LINK29"/>
            <w:bookmarkStart w:id="412" w:name="OLE_LINK28"/>
            <w:proofErr w:type="spellStart"/>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proofErr w:type="spellEnd"/>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411"/>
            <w:bookmarkEnd w:id="412"/>
          </w:p>
        </w:tc>
        <w:tc>
          <w:tcPr>
            <w:tcW w:w="1532" w:type="dxa"/>
            <w:tcBorders>
              <w:top w:val="single" w:sz="4" w:space="0" w:color="231F20"/>
              <w:left w:val="single" w:sz="4" w:space="0" w:color="231F20"/>
              <w:bottom w:val="single" w:sz="4" w:space="0" w:color="231F20"/>
              <w:right w:val="single" w:sz="8" w:space="0" w:color="231F20"/>
            </w:tcBorders>
          </w:tcPr>
          <w:p w14:paraId="4B8A4F7E" w14:textId="77777777" w:rsidR="00CE7843" w:rsidRDefault="00CE7843" w:rsidP="00CE7843">
            <w:pPr>
              <w:spacing w:before="23" w:after="0" w:line="240" w:lineRule="auto"/>
              <w:ind w:leftChars="50" w:left="110" w:rightChars="50" w:right="110"/>
              <w:rPr>
                <w:rFonts w:eastAsia="Cambria" w:cs="Cambria"/>
                <w:spacing w:val="2"/>
                <w:sz w:val="20"/>
                <w:szCs w:val="20"/>
              </w:rPr>
            </w:pPr>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p>
        </w:tc>
      </w:tr>
      <w:tr w:rsidR="00CE7843" w14:paraId="56A4C133"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0AD39221"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52</w:t>
            </w:r>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7199B8FA"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cs="Cambria"/>
                <w:sz w:val="20"/>
                <w:szCs w:val="20"/>
                <w:lang w:eastAsia="zh-CN"/>
              </w:rPr>
              <w:t>timeOfMeasurement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315A497B" w14:textId="77777777" w:rsidR="00CE7843" w:rsidRDefault="00CE7843" w:rsidP="00CE7843">
            <w:pPr>
              <w:spacing w:before="37" w:after="0" w:line="220" w:lineRule="exact"/>
              <w:ind w:leftChars="50" w:left="110" w:rightChars="50" w:right="110"/>
              <w:rPr>
                <w:rFonts w:eastAsia="Cambria" w:cs="Cambria"/>
                <w:sz w:val="20"/>
                <w:szCs w:val="20"/>
              </w:rPr>
            </w:pPr>
            <w:r>
              <w:rPr>
                <w:rFonts w:cs="Cambria"/>
                <w:sz w:val="20"/>
                <w:szCs w:val="20"/>
                <w:lang w:eastAsia="zh-CN"/>
              </w:rPr>
              <w:t>Time of measurement</w:t>
            </w:r>
          </w:p>
        </w:tc>
        <w:tc>
          <w:tcPr>
            <w:tcW w:w="1199" w:type="dxa"/>
            <w:tcBorders>
              <w:top w:val="single" w:sz="4" w:space="0" w:color="231F20"/>
              <w:left w:val="single" w:sz="4" w:space="0" w:color="231F20"/>
              <w:bottom w:val="single" w:sz="4" w:space="0" w:color="231F20"/>
              <w:right w:val="single" w:sz="4" w:space="0" w:color="231F20"/>
            </w:tcBorders>
          </w:tcPr>
          <w:p w14:paraId="6FC1B47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5364A8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ED6B19B"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cs="Cambria"/>
                <w:sz w:val="20"/>
                <w:szCs w:val="20"/>
                <w:lang w:eastAsia="zh-CN"/>
              </w:rPr>
              <w:t>DateTime</w:t>
            </w:r>
            <w:bookmarkStart w:id="413" w:name="OLE_LINK30"/>
            <w:proofErr w:type="spellEnd"/>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413"/>
          </w:p>
        </w:tc>
        <w:tc>
          <w:tcPr>
            <w:tcW w:w="1532" w:type="dxa"/>
            <w:tcBorders>
              <w:top w:val="single" w:sz="4" w:space="0" w:color="231F20"/>
              <w:left w:val="single" w:sz="4" w:space="0" w:color="231F20"/>
              <w:bottom w:val="single" w:sz="4" w:space="0" w:color="231F20"/>
              <w:right w:val="single" w:sz="8" w:space="0" w:color="231F20"/>
            </w:tcBorders>
          </w:tcPr>
          <w:p w14:paraId="4D684B91" w14:textId="77777777" w:rsidR="00CE7843" w:rsidRDefault="00CE7843" w:rsidP="00CE7843">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ISO1910</w:t>
            </w:r>
            <w:r>
              <w:rPr>
                <w:rFonts w:eastAsia="Cambria" w:cs="Cambria"/>
                <w:w w:val="101"/>
                <w:sz w:val="20"/>
                <w:szCs w:val="20"/>
              </w:rPr>
              <w:t>3</w:t>
            </w:r>
          </w:p>
          <w:p w14:paraId="3527E5B9"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r w:rsidR="00CE7843" w14:paraId="6F7613A7"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099496F3"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53</w:t>
            </w:r>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246F9E74"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cs="Cambria"/>
                <w:sz w:val="20"/>
                <w:szCs w:val="20"/>
                <w:lang w:eastAsia="zh-CN"/>
              </w:rPr>
              <w:t>latitudeOfMeasurement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91E8821" w14:textId="77777777" w:rsidR="00CE7843" w:rsidRDefault="00CE7843" w:rsidP="00CE7843">
            <w:pPr>
              <w:spacing w:before="37" w:after="0" w:line="220" w:lineRule="exact"/>
              <w:ind w:leftChars="50" w:left="110" w:rightChars="50" w:right="110"/>
              <w:rPr>
                <w:rFonts w:eastAsia="Cambria" w:cs="Cambria"/>
                <w:sz w:val="20"/>
                <w:szCs w:val="20"/>
              </w:rPr>
            </w:pPr>
            <w:r>
              <w:rPr>
                <w:rFonts w:cs="Cambria"/>
                <w:sz w:val="20"/>
                <w:szCs w:val="20"/>
                <w:lang w:eastAsia="zh-CN"/>
              </w:rPr>
              <w:t xml:space="preserve">Latitude of measurement </w:t>
            </w:r>
          </w:p>
        </w:tc>
        <w:tc>
          <w:tcPr>
            <w:tcW w:w="1199" w:type="dxa"/>
            <w:tcBorders>
              <w:top w:val="single" w:sz="4" w:space="0" w:color="231F20"/>
              <w:left w:val="single" w:sz="4" w:space="0" w:color="231F20"/>
              <w:bottom w:val="single" w:sz="4" w:space="0" w:color="231F20"/>
              <w:right w:val="single" w:sz="4" w:space="0" w:color="231F20"/>
            </w:tcBorders>
          </w:tcPr>
          <w:p w14:paraId="53593879"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0D855AC"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65B678D"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Rea</w:t>
            </w:r>
            <w:r>
              <w:rPr>
                <w:rFonts w:cs="Cambria"/>
                <w:sz w:val="20"/>
                <w:szCs w:val="20"/>
                <w:lang w:eastAsia="zh-CN"/>
              </w:rPr>
              <w:t xml:space="preserve">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1BA04B51" w14:textId="001EFABE"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 xml:space="preserve">-90 </w:t>
            </w:r>
            <w:r>
              <w:rPr>
                <w:rFonts w:eastAsia="Cambria" w:cs="Cambria"/>
                <w:spacing w:val="-1"/>
                <w:sz w:val="20"/>
                <w:szCs w:val="20"/>
              </w:rPr>
              <w:t xml:space="preserve">&lt;= </w:t>
            </w:r>
            <w:proofErr w:type="spellStart"/>
            <w:r>
              <w:rPr>
                <w:rFonts w:cs="Cambria"/>
                <w:sz w:val="20"/>
                <w:szCs w:val="20"/>
                <w:lang w:eastAsia="zh-CN"/>
              </w:rPr>
              <w:t>latitudeOfMeasurement</w:t>
            </w:r>
            <w:proofErr w:type="spellEnd"/>
            <w:r>
              <w:rPr>
                <w:rFonts w:eastAsia="Cambria" w:cs="Cambria"/>
                <w:sz w:val="20"/>
                <w:szCs w:val="20"/>
              </w:rPr>
              <w:t xml:space="preserve"> </w:t>
            </w:r>
            <w:del w:id="414" w:author="Tobias Spears" w:date="2021-08-13T07:05: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9</w:t>
            </w:r>
            <w:r>
              <w:rPr>
                <w:rFonts w:eastAsia="Cambria" w:cs="Cambria"/>
                <w:sz w:val="20"/>
                <w:szCs w:val="20"/>
              </w:rPr>
              <w:t>0, the</w:t>
            </w:r>
            <w:r>
              <w:rPr>
                <w:rFonts w:eastAsia="Cambria" w:cs="Cambria"/>
                <w:spacing w:val="7"/>
                <w:sz w:val="20"/>
                <w:szCs w:val="20"/>
              </w:rPr>
              <w:t xml:space="preserve"> unit </w:t>
            </w:r>
            <w:proofErr w:type="gramStart"/>
            <w:r>
              <w:rPr>
                <w:rFonts w:eastAsia="Cambria" w:cs="Cambria"/>
                <w:spacing w:val="7"/>
                <w:sz w:val="20"/>
                <w:szCs w:val="20"/>
              </w:rPr>
              <w:t xml:space="preserve">is </w:t>
            </w:r>
            <w:r>
              <w:rPr>
                <w:rFonts w:eastAsia="Cambria" w:cs="Cambria"/>
                <w:sz w:val="20"/>
                <w:szCs w:val="20"/>
              </w:rPr>
              <w:t xml:space="preserve"> degree</w:t>
            </w:r>
            <w:proofErr w:type="gramEnd"/>
          </w:p>
        </w:tc>
      </w:tr>
      <w:tr w:rsidR="00CE7843" w14:paraId="72773381"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1FDCD479"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54.</w:t>
            </w:r>
          </w:p>
        </w:tc>
        <w:tc>
          <w:tcPr>
            <w:tcW w:w="1842" w:type="dxa"/>
            <w:tcBorders>
              <w:top w:val="single" w:sz="4" w:space="0" w:color="231F20"/>
              <w:left w:val="single" w:sz="4" w:space="0" w:color="231F20"/>
              <w:bottom w:val="single" w:sz="4" w:space="0" w:color="231F20"/>
              <w:right w:val="single" w:sz="4" w:space="0" w:color="231F20"/>
            </w:tcBorders>
          </w:tcPr>
          <w:p w14:paraId="75CFE186"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cs="Cambria"/>
                <w:sz w:val="20"/>
                <w:szCs w:val="20"/>
                <w:lang w:eastAsia="zh-CN"/>
              </w:rPr>
              <w:t>longitudeOfMeasurement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430BBB07" w14:textId="77777777" w:rsidR="00CE7843" w:rsidRDefault="00CE7843" w:rsidP="00CE7843">
            <w:pPr>
              <w:spacing w:before="37" w:after="0" w:line="220" w:lineRule="exact"/>
              <w:ind w:leftChars="50" w:left="110" w:rightChars="50" w:right="110"/>
              <w:rPr>
                <w:rFonts w:eastAsia="Cambria" w:cs="Cambria"/>
                <w:sz w:val="20"/>
                <w:szCs w:val="20"/>
              </w:rPr>
            </w:pPr>
            <w:r>
              <w:rPr>
                <w:rFonts w:cs="Cambria"/>
                <w:sz w:val="20"/>
                <w:szCs w:val="20"/>
                <w:lang w:eastAsia="zh-CN"/>
              </w:rPr>
              <w:t>Longitude of measurement</w:t>
            </w:r>
          </w:p>
        </w:tc>
        <w:tc>
          <w:tcPr>
            <w:tcW w:w="1199" w:type="dxa"/>
            <w:tcBorders>
              <w:top w:val="single" w:sz="4" w:space="0" w:color="231F20"/>
              <w:left w:val="single" w:sz="4" w:space="0" w:color="231F20"/>
              <w:bottom w:val="single" w:sz="4" w:space="0" w:color="231F20"/>
              <w:right w:val="single" w:sz="4" w:space="0" w:color="231F20"/>
            </w:tcBorders>
          </w:tcPr>
          <w:p w14:paraId="3412E45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53CFC868"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65482AF3"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1CA49F12" w14:textId="210EB7BD"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 xml:space="preserve">-180 </w:t>
            </w:r>
            <w:r>
              <w:rPr>
                <w:rFonts w:eastAsia="Cambria" w:cs="Cambria"/>
                <w:spacing w:val="-1"/>
                <w:sz w:val="20"/>
                <w:szCs w:val="20"/>
              </w:rPr>
              <w:t xml:space="preserve">&lt;= </w:t>
            </w:r>
            <w:proofErr w:type="spellStart"/>
            <w:r>
              <w:rPr>
                <w:rFonts w:cs="Cambria"/>
                <w:sz w:val="20"/>
                <w:szCs w:val="20"/>
                <w:lang w:eastAsia="zh-CN"/>
              </w:rPr>
              <w:t>longitudeOfMeasurement</w:t>
            </w:r>
            <w:proofErr w:type="spellEnd"/>
            <w:r>
              <w:rPr>
                <w:rFonts w:eastAsia="Cambria" w:cs="Cambria"/>
                <w:sz w:val="20"/>
                <w:szCs w:val="20"/>
              </w:rPr>
              <w:t xml:space="preserve"> </w:t>
            </w:r>
            <w:del w:id="415" w:author="Tobias Spears" w:date="2021-08-13T07:05: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18</w:t>
            </w:r>
            <w:r>
              <w:rPr>
                <w:rFonts w:eastAsia="Cambria" w:cs="Cambria"/>
                <w:sz w:val="20"/>
                <w:szCs w:val="20"/>
              </w:rPr>
              <w:t>0, the</w:t>
            </w:r>
            <w:r>
              <w:rPr>
                <w:rFonts w:eastAsia="Cambria" w:cs="Cambria"/>
                <w:spacing w:val="7"/>
                <w:sz w:val="20"/>
                <w:szCs w:val="20"/>
              </w:rPr>
              <w:t xml:space="preserve"> unit </w:t>
            </w:r>
            <w:proofErr w:type="gramStart"/>
            <w:r>
              <w:rPr>
                <w:rFonts w:eastAsia="Cambria" w:cs="Cambria"/>
                <w:spacing w:val="7"/>
                <w:sz w:val="20"/>
                <w:szCs w:val="20"/>
              </w:rPr>
              <w:t xml:space="preserve">is </w:t>
            </w:r>
            <w:r>
              <w:rPr>
                <w:rFonts w:eastAsia="Cambria" w:cs="Cambria"/>
                <w:sz w:val="20"/>
                <w:szCs w:val="20"/>
              </w:rPr>
              <w:t xml:space="preserve"> degree</w:t>
            </w:r>
            <w:proofErr w:type="gramEnd"/>
          </w:p>
        </w:tc>
      </w:tr>
      <w:tr w:rsidR="00CE7843" w14:paraId="003E6C27"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61FFBE05"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55.</w:t>
            </w:r>
          </w:p>
        </w:tc>
        <w:tc>
          <w:tcPr>
            <w:tcW w:w="1842" w:type="dxa"/>
            <w:tcBorders>
              <w:top w:val="single" w:sz="4" w:space="0" w:color="231F20"/>
              <w:left w:val="single" w:sz="4" w:space="0" w:color="231F20"/>
              <w:bottom w:val="single" w:sz="4" w:space="0" w:color="231F20"/>
              <w:right w:val="single" w:sz="4" w:space="0" w:color="231F20"/>
            </w:tcBorders>
          </w:tcPr>
          <w:p w14:paraId="2B299DDC"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cs="Cambria"/>
                <w:sz w:val="20"/>
                <w:szCs w:val="20"/>
                <w:lang w:eastAsia="zh-CN"/>
              </w:rPr>
              <w:t>satelliteGNSSPosition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7699C4CE" w14:textId="77777777" w:rsidR="00CE7843" w:rsidRDefault="00CE7843" w:rsidP="00CE7843">
            <w:pPr>
              <w:spacing w:before="37" w:after="0" w:line="220" w:lineRule="exact"/>
              <w:ind w:leftChars="50" w:left="110" w:rightChars="50" w:right="110"/>
              <w:rPr>
                <w:rFonts w:eastAsia="Cambria" w:cs="Cambria"/>
                <w:sz w:val="20"/>
                <w:szCs w:val="20"/>
              </w:rPr>
            </w:pPr>
            <w:r>
              <w:rPr>
                <w:rFonts w:cs="Cambria"/>
                <w:sz w:val="20"/>
                <w:szCs w:val="20"/>
                <w:lang w:eastAsia="zh-CN"/>
              </w:rPr>
              <w:t>Satellite GNSS position ([X, Y, Z] coordinates, expressed in meters),</w:t>
            </w:r>
          </w:p>
        </w:tc>
        <w:tc>
          <w:tcPr>
            <w:tcW w:w="1199" w:type="dxa"/>
            <w:tcBorders>
              <w:top w:val="single" w:sz="4" w:space="0" w:color="231F20"/>
              <w:left w:val="single" w:sz="4" w:space="0" w:color="231F20"/>
              <w:bottom w:val="single" w:sz="4" w:space="0" w:color="231F20"/>
              <w:right w:val="single" w:sz="4" w:space="0" w:color="231F20"/>
            </w:tcBorders>
          </w:tcPr>
          <w:p w14:paraId="04200268"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5B091517"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67AEDDF" w14:textId="77777777" w:rsidR="00CE7843" w:rsidRDefault="00CE7843" w:rsidP="00CE7843">
            <w:pPr>
              <w:spacing w:before="23" w:after="0" w:line="240" w:lineRule="auto"/>
              <w:ind w:leftChars="50" w:left="110" w:rightChars="50" w:right="110"/>
              <w:rPr>
                <w:rFonts w:eastAsia="Cambria" w:cs="Cambria"/>
                <w:sz w:val="20"/>
                <w:szCs w:val="20"/>
              </w:rPr>
            </w:pPr>
            <w:bookmarkStart w:id="416" w:name="OLE_LINK22"/>
            <w:proofErr w:type="spellStart"/>
            <w:r>
              <w:rPr>
                <w:rFonts w:eastAsia="Cambria" w:cs="Cambria"/>
                <w:spacing w:val="2"/>
                <w:sz w:val="20"/>
                <w:szCs w:val="20"/>
              </w:rPr>
              <w:t>D</w:t>
            </w:r>
            <w:r>
              <w:rPr>
                <w:rFonts w:eastAsia="Cambria" w:cs="Cambria"/>
                <w:spacing w:val="3"/>
                <w:sz w:val="20"/>
                <w:szCs w:val="20"/>
              </w:rPr>
              <w:t>ire</w:t>
            </w:r>
            <w:r>
              <w:rPr>
                <w:rFonts w:eastAsia="Cambria" w:cs="Cambria"/>
                <w:spacing w:val="7"/>
                <w:sz w:val="20"/>
                <w:szCs w:val="20"/>
              </w:rPr>
              <w:t>c</w:t>
            </w:r>
            <w:r>
              <w:rPr>
                <w:rFonts w:eastAsia="Cambria" w:cs="Cambria"/>
                <w:spacing w:val="6"/>
                <w:sz w:val="20"/>
                <w:szCs w:val="20"/>
              </w:rPr>
              <w:t>t</w:t>
            </w:r>
            <w:r>
              <w:rPr>
                <w:rFonts w:eastAsia="Cambria" w:cs="Cambria"/>
                <w:spacing w:val="-2"/>
                <w:sz w:val="20"/>
                <w:szCs w:val="20"/>
              </w:rPr>
              <w:t>P</w:t>
            </w:r>
            <w:r>
              <w:rPr>
                <w:rFonts w:eastAsia="Cambria" w:cs="Cambria"/>
                <w:spacing w:val="1"/>
                <w:sz w:val="20"/>
                <w:szCs w:val="20"/>
              </w:rPr>
              <w:t>o</w:t>
            </w:r>
            <w:r>
              <w:rPr>
                <w:rFonts w:eastAsia="Cambria" w:cs="Cambria"/>
                <w:spacing w:val="2"/>
                <w:sz w:val="20"/>
                <w:szCs w:val="20"/>
              </w:rPr>
              <w:t>s</w:t>
            </w:r>
            <w:r>
              <w:rPr>
                <w:rFonts w:eastAsia="Cambria" w:cs="Cambria"/>
                <w:spacing w:val="1"/>
                <w:sz w:val="20"/>
                <w:szCs w:val="20"/>
              </w:rPr>
              <w:t>i</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proofErr w:type="spellEnd"/>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416"/>
          </w:p>
        </w:tc>
        <w:tc>
          <w:tcPr>
            <w:tcW w:w="1532" w:type="dxa"/>
            <w:tcBorders>
              <w:top w:val="single" w:sz="4" w:space="0" w:color="231F20"/>
              <w:left w:val="single" w:sz="4" w:space="0" w:color="231F20"/>
              <w:bottom w:val="single" w:sz="4" w:space="0" w:color="231F20"/>
              <w:right w:val="single" w:sz="8" w:space="0" w:color="231F20"/>
            </w:tcBorders>
          </w:tcPr>
          <w:p w14:paraId="350447AC"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1"/>
                <w:sz w:val="20"/>
                <w:szCs w:val="20"/>
              </w:rPr>
              <w:t>0</w:t>
            </w:r>
            <w:r>
              <w:rPr>
                <w:rFonts w:eastAsia="Cambria" w:cs="Cambria"/>
                <w:sz w:val="20"/>
                <w:szCs w:val="20"/>
              </w:rPr>
              <w:t>7</w:t>
            </w:r>
          </w:p>
        </w:tc>
      </w:tr>
    </w:tbl>
    <w:p w14:paraId="75C7BF66" w14:textId="77777777" w:rsidR="00CE7843" w:rsidRDefault="00CE7843" w:rsidP="00CE7843">
      <w:r>
        <w:br w:type="page"/>
      </w:r>
    </w:p>
    <w:tbl>
      <w:tblPr>
        <w:tblW w:w="9971" w:type="dxa"/>
        <w:tblInd w:w="-132" w:type="dxa"/>
        <w:tblLayout w:type="fixed"/>
        <w:tblCellMar>
          <w:left w:w="0" w:type="dxa"/>
          <w:right w:w="0" w:type="dxa"/>
        </w:tblCellMar>
        <w:tblLook w:val="04A0" w:firstRow="1" w:lastRow="0" w:firstColumn="1" w:lastColumn="0" w:noHBand="0" w:noVBand="1"/>
      </w:tblPr>
      <w:tblGrid>
        <w:gridCol w:w="548"/>
        <w:gridCol w:w="1275"/>
        <w:gridCol w:w="2694"/>
        <w:gridCol w:w="1275"/>
        <w:gridCol w:w="1242"/>
        <w:gridCol w:w="1405"/>
        <w:gridCol w:w="1532"/>
      </w:tblGrid>
      <w:tr w:rsidR="00CE7843" w14:paraId="4C24EB17"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0B06A4D8" w14:textId="77777777" w:rsidR="00CE7843" w:rsidRDefault="00CE7843" w:rsidP="00CE7843">
            <w:pPr>
              <w:spacing w:before="23" w:after="0" w:line="240" w:lineRule="auto"/>
              <w:ind w:leftChars="50" w:left="110" w:rightChars="50" w:right="110"/>
              <w:rPr>
                <w:rFonts w:eastAsia="Cambria" w:cs="Cambria"/>
                <w:spacing w:val="-1"/>
                <w:sz w:val="20"/>
                <w:szCs w:val="20"/>
              </w:rPr>
            </w:pPr>
          </w:p>
        </w:tc>
        <w:tc>
          <w:tcPr>
            <w:tcW w:w="1275" w:type="dxa"/>
            <w:tcBorders>
              <w:top w:val="single" w:sz="4" w:space="0" w:color="231F20"/>
              <w:left w:val="single" w:sz="4" w:space="0" w:color="231F20"/>
              <w:bottom w:val="single" w:sz="4" w:space="0" w:color="231F20"/>
              <w:right w:val="single" w:sz="4" w:space="0" w:color="231F20"/>
            </w:tcBorders>
          </w:tcPr>
          <w:p w14:paraId="18EEACD7" w14:textId="77777777" w:rsidR="00CE7843" w:rsidRDefault="00CE7843" w:rsidP="00CE7843">
            <w:pPr>
              <w:spacing w:before="37" w:after="0" w:line="220" w:lineRule="exact"/>
              <w:ind w:leftChars="50" w:left="110" w:rightChars="50" w:right="110"/>
              <w:rPr>
                <w:rFonts w:cs="Cambria"/>
                <w:sz w:val="20"/>
                <w:szCs w:val="20"/>
                <w:lang w:eastAsia="zh-CN"/>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17697AB1" w14:textId="77777777" w:rsidR="00CE7843" w:rsidRDefault="00CE7843" w:rsidP="00CE7843">
            <w:pPr>
              <w:spacing w:after="0" w:line="220" w:lineRule="exact"/>
              <w:ind w:leftChars="50" w:left="110" w:rightChars="50" w:right="110"/>
              <w:rPr>
                <w:rFonts w:cs="Cambria"/>
                <w:sz w:val="20"/>
                <w:szCs w:val="20"/>
                <w:lang w:eastAsia="zh-CN"/>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5" w:type="dxa"/>
            <w:tcBorders>
              <w:top w:val="single" w:sz="4" w:space="0" w:color="231F20"/>
              <w:left w:val="single" w:sz="4" w:space="0" w:color="231F20"/>
              <w:bottom w:val="single" w:sz="4" w:space="0" w:color="231F20"/>
              <w:right w:val="single" w:sz="4" w:space="0" w:color="231F20"/>
            </w:tcBorders>
          </w:tcPr>
          <w:p w14:paraId="44948FD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42" w:type="dxa"/>
            <w:tcBorders>
              <w:top w:val="single" w:sz="4" w:space="0" w:color="231F20"/>
              <w:left w:val="single" w:sz="4" w:space="0" w:color="231F20"/>
              <w:bottom w:val="single" w:sz="4" w:space="0" w:color="231F20"/>
              <w:right w:val="single" w:sz="4" w:space="0" w:color="231F20"/>
            </w:tcBorders>
          </w:tcPr>
          <w:p w14:paraId="125E5BFC"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48FB8D37" w14:textId="77777777" w:rsidR="00CE7843" w:rsidRDefault="00CE7843" w:rsidP="00CE7843">
            <w:pPr>
              <w:spacing w:after="0" w:line="220" w:lineRule="exact"/>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7565596F" w14:textId="77777777" w:rsidR="00CE7843" w:rsidRDefault="00CE7843" w:rsidP="00CE7843">
            <w:pPr>
              <w:tabs>
                <w:tab w:val="left" w:pos="740"/>
              </w:tabs>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7E06A878"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3F5B9D42"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56.</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8ACC6E4" w14:textId="77777777" w:rsidR="00CE7843" w:rsidRDefault="00CE7843" w:rsidP="00CE7843">
            <w:pPr>
              <w:spacing w:before="37" w:after="0" w:line="220" w:lineRule="exact"/>
              <w:ind w:leftChars="50" w:left="110" w:rightChars="50" w:right="110"/>
              <w:rPr>
                <w:rFonts w:cs="Cambria"/>
                <w:sz w:val="20"/>
                <w:szCs w:val="20"/>
                <w:lang w:eastAsia="zh-CN"/>
              </w:rPr>
            </w:pPr>
            <w:r>
              <w:rPr>
                <w:rFonts w:eastAsia="Cambria" w:cs="Cambria"/>
                <w:sz w:val="20"/>
                <w:szCs w:val="20"/>
              </w:rPr>
              <w:t>CA_SCF</w:t>
            </w:r>
          </w:p>
        </w:tc>
        <w:tc>
          <w:tcPr>
            <w:tcW w:w="2694"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756F178" w14:textId="77777777" w:rsidR="00CE7843" w:rsidRDefault="00CE7843" w:rsidP="00CE7843">
            <w:pPr>
              <w:spacing w:after="0" w:line="220" w:lineRule="exact"/>
              <w:ind w:leftChars="50" w:left="110" w:rightChars="50" w:right="110"/>
              <w:rPr>
                <w:rFonts w:cs="Cambria"/>
                <w:sz w:val="20"/>
                <w:szCs w:val="20"/>
                <w:lang w:eastAsia="zh-CN"/>
              </w:rPr>
            </w:pPr>
            <w:r>
              <w:rPr>
                <w:rFonts w:eastAsia="Cambria" w:cs="Cambria"/>
                <w:sz w:val="20"/>
                <w:szCs w:val="20"/>
              </w:rPr>
              <w:t xml:space="preserve"> Sensor Constant File used for calibration</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D7A5DDD" w14:textId="77777777" w:rsidR="00CE7843" w:rsidRDefault="00CE7843" w:rsidP="00CE7843">
            <w:pPr>
              <w:spacing w:before="23" w:after="0" w:line="240" w:lineRule="auto"/>
              <w:ind w:leftChars="50" w:left="110" w:rightChars="50" w:right="110"/>
              <w:jc w:val="center"/>
              <w:rPr>
                <w:rFonts w:eastAsia="Cambria" w:cs="Cambria"/>
                <w:sz w:val="20"/>
                <w:szCs w:val="20"/>
              </w:rPr>
            </w:pPr>
          </w:p>
        </w:tc>
        <w:tc>
          <w:tcPr>
            <w:tcW w:w="12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A6FB5E3" w14:textId="77777777" w:rsidR="00CE7843" w:rsidRDefault="00CE7843" w:rsidP="00CE7843">
            <w:pPr>
              <w:spacing w:before="23" w:after="0" w:line="240" w:lineRule="auto"/>
              <w:ind w:leftChars="50" w:left="110" w:rightChars="50" w:right="110"/>
              <w:jc w:val="center"/>
              <w:rPr>
                <w:rFonts w:eastAsia="Cambria" w:cs="Cambria"/>
                <w:w w:val="99"/>
                <w:sz w:val="20"/>
                <w:szCs w:val="20"/>
              </w:rPr>
            </w:pP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4AA18DB2"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2C5C367" w14:textId="77777777" w:rsidR="00CE7843" w:rsidRDefault="00CE7843" w:rsidP="00CE7843">
            <w:pPr>
              <w:spacing w:after="0" w:line="220" w:lineRule="exact"/>
              <w:ind w:leftChars="50" w:left="110" w:rightChars="50" w:right="110"/>
              <w:rPr>
                <w:rFonts w:eastAsia="Cambria" w:cs="Cambria"/>
                <w:spacing w:val="2"/>
                <w:sz w:val="20"/>
                <w:szCs w:val="20"/>
              </w:rPr>
            </w:pPr>
            <w:proofErr w:type="gramStart"/>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proofErr w:type="spellStart"/>
            <w:proofErr w:type="gramEnd"/>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proofErr w:type="spellEnd"/>
            <w:r>
              <w:rPr>
                <w:rFonts w:eastAsia="Cambria" w:cs="Cambria"/>
                <w:spacing w:val="-11"/>
                <w:sz w:val="20"/>
                <w:szCs w:val="20"/>
              </w:rPr>
              <w: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67E602CF" w14:textId="77777777" w:rsidR="00CE7843" w:rsidRDefault="00CE7843" w:rsidP="00E23674">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sidR="00E23674">
              <w:rPr>
                <w:rFonts w:eastAsia="Cambria" w:cs="Cambria"/>
                <w:sz w:val="20"/>
                <w:szCs w:val="20"/>
              </w:rPr>
              <w:t>57</w:t>
            </w:r>
            <w:r>
              <w:rPr>
                <w:rFonts w:eastAsia="Cambria" w:cs="Cambria"/>
                <w:spacing w:val="1"/>
                <w:sz w:val="20"/>
                <w:szCs w:val="20"/>
              </w:rPr>
              <w:t xml:space="preserve">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w:t>
            </w:r>
            <w:r w:rsidR="00E23674">
              <w:rPr>
                <w:rFonts w:eastAsia="Cambria" w:cs="Cambria"/>
                <w:spacing w:val="-1"/>
                <w:sz w:val="20"/>
                <w:szCs w:val="20"/>
              </w:rPr>
              <w:t>68</w:t>
            </w:r>
          </w:p>
        </w:tc>
      </w:tr>
      <w:tr w:rsidR="00CE7843" w14:paraId="468C5E11"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607A0BA9"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57.</w:t>
            </w:r>
          </w:p>
        </w:tc>
        <w:tc>
          <w:tcPr>
            <w:tcW w:w="1275" w:type="dxa"/>
            <w:tcBorders>
              <w:top w:val="single" w:sz="4" w:space="0" w:color="231F20"/>
              <w:left w:val="single" w:sz="4" w:space="0" w:color="231F20"/>
              <w:bottom w:val="single" w:sz="4" w:space="0" w:color="231F20"/>
              <w:right w:val="single" w:sz="4" w:space="0" w:color="231F20"/>
            </w:tcBorders>
          </w:tcPr>
          <w:p w14:paraId="451E4D34" w14:textId="77777777" w:rsidR="00CE7843" w:rsidRDefault="00CE7843" w:rsidP="00CE7843">
            <w:pPr>
              <w:spacing w:before="37" w:after="0" w:line="220" w:lineRule="exact"/>
              <w:ind w:leftChars="50" w:left="110" w:rightChars="50" w:right="110"/>
              <w:rPr>
                <w:rFonts w:cs="Cambria"/>
                <w:sz w:val="20"/>
                <w:szCs w:val="20"/>
                <w:lang w:eastAsia="zh-CN"/>
              </w:rPr>
            </w:pPr>
            <w:proofErr w:type="spellStart"/>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y</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36849291" w14:textId="77777777" w:rsidR="00CE7843" w:rsidRDefault="00CE7843" w:rsidP="00CE7843">
            <w:pPr>
              <w:spacing w:after="0" w:line="220" w:lineRule="exact"/>
              <w:ind w:leftChars="50" w:left="110" w:rightChars="50" w:right="110"/>
              <w:rPr>
                <w:rFonts w:cs="Cambria"/>
                <w:sz w:val="20"/>
                <w:szCs w:val="20"/>
                <w:lang w:eastAsia="zh-CN"/>
              </w:rPr>
            </w:pPr>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z w:val="20"/>
                <w:szCs w:val="20"/>
              </w:rPr>
              <w:t xml:space="preserve">e </w:t>
            </w:r>
            <w:r>
              <w:rPr>
                <w:rFonts w:eastAsia="Cambria" w:cs="Cambria"/>
                <w:spacing w:val="7"/>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 xml:space="preserve">y </w:t>
            </w:r>
            <w:r>
              <w:rPr>
                <w:rFonts w:eastAsia="Cambria" w:cs="Cambria"/>
                <w:spacing w:val="-1"/>
                <w:sz w:val="20"/>
                <w:szCs w:val="20"/>
              </w:rPr>
              <w:t>o</w:t>
            </w:r>
            <w:r>
              <w:rPr>
                <w:rFonts w:eastAsia="Cambria" w:cs="Cambria"/>
                <w:sz w:val="20"/>
                <w:szCs w:val="20"/>
              </w:rPr>
              <w:t xml:space="preserve">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 xml:space="preserve">microwave radiometer </w:t>
            </w:r>
            <w:r>
              <w:rPr>
                <w:rFonts w:eastAsia="Cambria" w:cs="Cambria"/>
                <w:spacing w:val="1"/>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or</w:t>
            </w:r>
          </w:p>
        </w:tc>
        <w:tc>
          <w:tcPr>
            <w:tcW w:w="1275" w:type="dxa"/>
            <w:tcBorders>
              <w:top w:val="single" w:sz="4" w:space="0" w:color="231F20"/>
              <w:left w:val="single" w:sz="4" w:space="0" w:color="231F20"/>
              <w:bottom w:val="single" w:sz="4" w:space="0" w:color="231F20"/>
              <w:right w:val="single" w:sz="4" w:space="0" w:color="231F20"/>
            </w:tcBorders>
          </w:tcPr>
          <w:p w14:paraId="16F793E1"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32F0D1FE"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BB4BA0A" w14:textId="77777777" w:rsidR="00CE7843" w:rsidRDefault="00CE7843" w:rsidP="00CE7843">
            <w:pPr>
              <w:spacing w:after="0" w:line="220" w:lineRule="exact"/>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3F51F763" w14:textId="4CAB94FE" w:rsidR="00CE7843" w:rsidRDefault="00CE7843" w:rsidP="00CE7843">
            <w:pPr>
              <w:tabs>
                <w:tab w:val="left" w:pos="740"/>
              </w:tabs>
              <w:spacing w:before="23" w:after="0" w:line="240" w:lineRule="auto"/>
              <w:ind w:leftChars="50" w:left="110" w:rightChars="50" w:right="110"/>
              <w:rPr>
                <w:rFonts w:eastAsia="Cambria" w:cs="Cambria"/>
                <w:spacing w:val="2"/>
                <w:sz w:val="20"/>
                <w:szCs w:val="20"/>
              </w:rPr>
            </w:pPr>
            <w:r>
              <w:rPr>
                <w:rFonts w:eastAsia="Cambria" w:cs="Cambria"/>
                <w:sz w:val="20"/>
                <w:szCs w:val="20"/>
              </w:rPr>
              <w:t>0.1&lt;=</w:t>
            </w:r>
            <w:r>
              <w:rPr>
                <w:rFonts w:eastAsia="Cambria" w:cs="Cambria"/>
                <w:spacing w:val="2"/>
                <w:sz w:val="20"/>
                <w:szCs w:val="20"/>
              </w:rPr>
              <w:t xml:space="preserve"> </w:t>
            </w:r>
            <w:proofErr w:type="spellStart"/>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y</w:t>
            </w:r>
            <w:proofErr w:type="spellEnd"/>
            <w:r>
              <w:rPr>
                <w:rFonts w:eastAsia="Cambria" w:cs="Cambria"/>
                <w:sz w:val="20"/>
                <w:szCs w:val="20"/>
              </w:rPr>
              <w:t xml:space="preserve"> </w:t>
            </w:r>
            <w:del w:id="417" w:author="Tobias Spears" w:date="2021-08-13T07:05:00Z">
              <w:r w:rsidDel="002C153D">
                <w:rPr>
                  <w:rFonts w:eastAsia="Cambria" w:cs="Cambria"/>
                  <w:sz w:val="20"/>
                  <w:szCs w:val="20"/>
                </w:rPr>
                <w:delText xml:space="preserve">- &gt; Value </w:delText>
              </w:r>
            </w:del>
            <w:r>
              <w:rPr>
                <w:rFonts w:eastAsia="Cambria" w:cs="Cambria"/>
                <w:sz w:val="20"/>
                <w:szCs w:val="20"/>
              </w:rPr>
              <w:t xml:space="preserve">&lt;= 3000, the unit </w:t>
            </w:r>
            <w:r>
              <w:rPr>
                <w:rFonts w:eastAsia="Cambria" w:cs="Cambria"/>
                <w:spacing w:val="3"/>
                <w:sz w:val="20"/>
                <w:szCs w:val="20"/>
              </w:rPr>
              <w:t>is GHz</w:t>
            </w:r>
          </w:p>
        </w:tc>
      </w:tr>
      <w:tr w:rsidR="00CE7843" w14:paraId="2C65265A"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1201887F"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58.</w:t>
            </w:r>
          </w:p>
        </w:tc>
        <w:tc>
          <w:tcPr>
            <w:tcW w:w="1275" w:type="dxa"/>
            <w:tcBorders>
              <w:top w:val="single" w:sz="4" w:space="0" w:color="231F20"/>
              <w:left w:val="single" w:sz="4" w:space="0" w:color="231F20"/>
              <w:bottom w:val="single" w:sz="4" w:space="0" w:color="231F20"/>
              <w:right w:val="single" w:sz="4" w:space="0" w:color="231F20"/>
            </w:tcBorders>
          </w:tcPr>
          <w:p w14:paraId="5FDE2D34" w14:textId="77777777" w:rsidR="00CE7843" w:rsidRDefault="00CE7843" w:rsidP="00CE7843">
            <w:pPr>
              <w:spacing w:before="37" w:after="0" w:line="220" w:lineRule="exact"/>
              <w:ind w:leftChars="50" w:left="110" w:rightChars="50" w:right="110"/>
              <w:rPr>
                <w:rFonts w:cs="Cambria"/>
                <w:sz w:val="20"/>
                <w:szCs w:val="20"/>
                <w:lang w:eastAsia="zh-CN"/>
              </w:rPr>
            </w:pPr>
            <w:proofErr w:type="spellStart"/>
            <w:r>
              <w:rPr>
                <w:rFonts w:eastAsia="Cambria" w:cs="Cambria"/>
                <w:spacing w:val="4"/>
                <w:sz w:val="20"/>
                <w:szCs w:val="20"/>
              </w:rPr>
              <w:t>ba</w:t>
            </w:r>
            <w:r>
              <w:rPr>
                <w:rFonts w:eastAsia="Cambria" w:cs="Cambria"/>
                <w:sz w:val="20"/>
                <w:szCs w:val="20"/>
              </w:rPr>
              <w:t>n</w:t>
            </w:r>
            <w:r>
              <w:rPr>
                <w:rFonts w:eastAsia="Cambria" w:cs="Cambria"/>
                <w:spacing w:val="1"/>
                <w:sz w:val="20"/>
                <w:szCs w:val="20"/>
              </w:rPr>
              <w:t>d</w:t>
            </w:r>
            <w:r>
              <w:rPr>
                <w:rFonts w:eastAsia="Cambria" w:cs="Cambria"/>
                <w:spacing w:val="7"/>
                <w:sz w:val="20"/>
                <w:szCs w:val="20"/>
              </w:rPr>
              <w:t>W</w:t>
            </w:r>
            <w:r>
              <w:rPr>
                <w:rFonts w:eastAsia="Cambria" w:cs="Cambria"/>
                <w:spacing w:val="-1"/>
                <w:sz w:val="20"/>
                <w:szCs w:val="20"/>
              </w:rPr>
              <w:t>i</w:t>
            </w:r>
            <w:r>
              <w:rPr>
                <w:rFonts w:eastAsia="Cambria" w:cs="Cambria"/>
                <w:spacing w:val="1"/>
                <w:sz w:val="20"/>
                <w:szCs w:val="20"/>
              </w:rPr>
              <w:t>d</w:t>
            </w:r>
            <w:r>
              <w:rPr>
                <w:rFonts w:eastAsia="Cambria" w:cs="Cambria"/>
                <w:spacing w:val="7"/>
                <w:sz w:val="20"/>
                <w:szCs w:val="20"/>
              </w:rPr>
              <w:t>t</w:t>
            </w:r>
            <w:r>
              <w:rPr>
                <w:rFonts w:eastAsia="Cambria" w:cs="Cambria"/>
                <w:sz w:val="20"/>
                <w:szCs w:val="20"/>
              </w:rPr>
              <w:t>h</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6978FF27" w14:textId="77777777" w:rsidR="00CE7843" w:rsidRDefault="00CE7843" w:rsidP="00CE7843">
            <w:pPr>
              <w:spacing w:after="0" w:line="220" w:lineRule="exact"/>
              <w:ind w:leftChars="50" w:left="110" w:rightChars="50" w:right="110"/>
              <w:rPr>
                <w:rFonts w:cs="Cambria"/>
                <w:sz w:val="20"/>
                <w:szCs w:val="20"/>
                <w:lang w:eastAsia="zh-CN"/>
              </w:rPr>
            </w:pPr>
            <w:r>
              <w:rPr>
                <w:rFonts w:eastAsia="Cambria" w:cs="Cambria"/>
                <w:spacing w:val="2"/>
                <w:sz w:val="20"/>
                <w:szCs w:val="20"/>
              </w:rPr>
              <w:t>B</w:t>
            </w:r>
            <w:r>
              <w:rPr>
                <w:rFonts w:eastAsia="Cambria" w:cs="Cambria"/>
                <w:spacing w:val="4"/>
                <w:sz w:val="20"/>
                <w:szCs w:val="20"/>
              </w:rPr>
              <w:t>a</w:t>
            </w:r>
            <w:r>
              <w:rPr>
                <w:rFonts w:eastAsia="Cambria" w:cs="Cambria"/>
                <w:sz w:val="20"/>
                <w:szCs w:val="20"/>
              </w:rPr>
              <w:t>n</w:t>
            </w:r>
            <w:r>
              <w:rPr>
                <w:rFonts w:eastAsia="Cambria" w:cs="Cambria"/>
                <w:spacing w:val="1"/>
                <w:sz w:val="20"/>
                <w:szCs w:val="20"/>
              </w:rPr>
              <w:t>d</w:t>
            </w:r>
            <w:r>
              <w:rPr>
                <w:rFonts w:eastAsia="Cambria" w:cs="Cambria"/>
                <w:spacing w:val="7"/>
                <w:sz w:val="20"/>
                <w:szCs w:val="20"/>
              </w:rPr>
              <w:t>w</w:t>
            </w:r>
            <w:r>
              <w:rPr>
                <w:rFonts w:eastAsia="Cambria" w:cs="Cambria"/>
                <w:spacing w:val="-1"/>
                <w:sz w:val="20"/>
                <w:szCs w:val="20"/>
              </w:rPr>
              <w:t>i</w:t>
            </w:r>
            <w:r>
              <w:rPr>
                <w:rFonts w:eastAsia="Cambria" w:cs="Cambria"/>
                <w:spacing w:val="1"/>
                <w:sz w:val="20"/>
                <w:szCs w:val="20"/>
              </w:rPr>
              <w:t>d</w:t>
            </w:r>
            <w:r>
              <w:rPr>
                <w:rFonts w:eastAsia="Cambria" w:cs="Cambria"/>
                <w:spacing w:val="7"/>
                <w:sz w:val="20"/>
                <w:szCs w:val="20"/>
              </w:rPr>
              <w:t>t</w:t>
            </w:r>
            <w:r>
              <w:rPr>
                <w:rFonts w:eastAsia="Cambria" w:cs="Cambria"/>
                <w:sz w:val="20"/>
                <w:szCs w:val="20"/>
              </w:rPr>
              <w:t xml:space="preserve">h </w:t>
            </w:r>
            <w:r>
              <w:rPr>
                <w:rFonts w:eastAsia="Cambria" w:cs="Cambria"/>
                <w:spacing w:val="-1"/>
                <w:sz w:val="20"/>
                <w:szCs w:val="20"/>
              </w:rPr>
              <w:t xml:space="preserve">of the </w:t>
            </w:r>
            <w:r>
              <w:rPr>
                <w:rFonts w:eastAsia="Cambria" w:cs="Cambria"/>
                <w:spacing w:val="3"/>
                <w:sz w:val="20"/>
                <w:szCs w:val="20"/>
              </w:rPr>
              <w:t>microwave</w:t>
            </w:r>
            <w:r>
              <w:rPr>
                <w:rFonts w:eastAsia="Cambria" w:cs="Cambria"/>
                <w:spacing w:val="2"/>
                <w:sz w:val="20"/>
                <w:szCs w:val="20"/>
              </w:rPr>
              <w:t xml:space="preserve"> radiometer </w:t>
            </w:r>
            <w:r>
              <w:rPr>
                <w:rFonts w:eastAsia="Cambria" w:cs="Cambria"/>
                <w:spacing w:val="7"/>
                <w:sz w:val="20"/>
                <w:szCs w:val="20"/>
              </w:rPr>
              <w:t>receiver</w:t>
            </w:r>
          </w:p>
        </w:tc>
        <w:tc>
          <w:tcPr>
            <w:tcW w:w="1275" w:type="dxa"/>
            <w:tcBorders>
              <w:top w:val="single" w:sz="4" w:space="0" w:color="231F20"/>
              <w:left w:val="single" w:sz="4" w:space="0" w:color="231F20"/>
              <w:bottom w:val="single" w:sz="4" w:space="0" w:color="231F20"/>
              <w:right w:val="single" w:sz="4" w:space="0" w:color="231F20"/>
            </w:tcBorders>
          </w:tcPr>
          <w:p w14:paraId="61E15E2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1DE5AFA0"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F8F3C1C" w14:textId="77777777" w:rsidR="00CE7843" w:rsidRDefault="00CE7843" w:rsidP="00CE7843">
            <w:pPr>
              <w:spacing w:after="0" w:line="220" w:lineRule="exact"/>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0501AD61" w14:textId="77777777" w:rsidR="00CE7843" w:rsidRDefault="00CE7843" w:rsidP="00CE7843">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r>
      <w:tr w:rsidR="00CE7843" w14:paraId="21FBCA0C"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3F7D0271"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59.</w:t>
            </w:r>
          </w:p>
        </w:tc>
        <w:tc>
          <w:tcPr>
            <w:tcW w:w="1275" w:type="dxa"/>
            <w:tcBorders>
              <w:top w:val="single" w:sz="4" w:space="0" w:color="231F20"/>
              <w:left w:val="single" w:sz="4" w:space="0" w:color="231F20"/>
              <w:bottom w:val="single" w:sz="4" w:space="0" w:color="231F20"/>
              <w:right w:val="single" w:sz="4" w:space="0" w:color="231F20"/>
            </w:tcBorders>
          </w:tcPr>
          <w:p w14:paraId="39D38849" w14:textId="77777777" w:rsidR="00CE7843" w:rsidRDefault="00CE7843" w:rsidP="00CE7843">
            <w:pPr>
              <w:spacing w:before="37" w:after="0" w:line="220" w:lineRule="exact"/>
              <w:ind w:leftChars="50" w:left="110" w:rightChars="50" w:right="110"/>
              <w:rPr>
                <w:rFonts w:cs="Cambria"/>
                <w:sz w:val="20"/>
                <w:szCs w:val="20"/>
                <w:lang w:eastAsia="zh-CN"/>
              </w:rPr>
            </w:pPr>
            <w:proofErr w:type="spellStart"/>
            <w:r>
              <w:rPr>
                <w:rFonts w:eastAsia="Cambria" w:cs="Cambria"/>
                <w:sz w:val="20"/>
                <w:szCs w:val="20"/>
              </w:rPr>
              <w:t>bandwidthCorrectionCoefficients</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03202D31"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Bandwidth correction coefficients i</w:t>
            </w:r>
            <w:r>
              <w:rPr>
                <w:rFonts w:cs="Cambria" w:hint="eastAsia"/>
                <w:sz w:val="20"/>
                <w:szCs w:val="20"/>
                <w:lang w:eastAsia="zh-CN"/>
              </w:rPr>
              <w:t xml:space="preserve">ncluding </w:t>
            </w:r>
            <w:r>
              <w:rPr>
                <w:rFonts w:cs="Cambria"/>
                <w:sz w:val="20"/>
                <w:szCs w:val="20"/>
                <w:lang w:eastAsia="zh-CN"/>
              </w:rPr>
              <w:t>2 items of the first-order correction</w:t>
            </w:r>
          </w:p>
          <w:p w14:paraId="04726E05" w14:textId="77777777" w:rsidR="00CE7843" w:rsidRDefault="00CE7843" w:rsidP="00CE7843">
            <w:pPr>
              <w:spacing w:after="0" w:line="220" w:lineRule="exact"/>
              <w:ind w:leftChars="50" w:left="110" w:rightChars="50" w:right="110"/>
              <w:rPr>
                <w:rFonts w:cs="Cambria"/>
                <w:sz w:val="20"/>
                <w:szCs w:val="20"/>
                <w:lang w:eastAsia="zh-CN"/>
              </w:rPr>
            </w:pPr>
          </w:p>
        </w:tc>
        <w:tc>
          <w:tcPr>
            <w:tcW w:w="1275" w:type="dxa"/>
            <w:tcBorders>
              <w:top w:val="single" w:sz="4" w:space="0" w:color="231F20"/>
              <w:left w:val="single" w:sz="4" w:space="0" w:color="231F20"/>
              <w:bottom w:val="single" w:sz="4" w:space="0" w:color="231F20"/>
              <w:right w:val="single" w:sz="4" w:space="0" w:color="231F20"/>
            </w:tcBorders>
          </w:tcPr>
          <w:p w14:paraId="34F378A8"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7B689065"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5787FAB" w14:textId="2E55A507" w:rsidR="00CE7843" w:rsidRDefault="00CE7843" w:rsidP="00CE7843">
            <w:pPr>
              <w:spacing w:after="0" w:line="220" w:lineRule="exact"/>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 [</w:t>
            </w:r>
            <w:proofErr w:type="gramStart"/>
            <w:r>
              <w:rPr>
                <w:rFonts w:eastAsia="Cambria" w:cs="Cambria"/>
                <w:sz w:val="20"/>
                <w:szCs w:val="20"/>
              </w:rPr>
              <w:t>2]</w:t>
            </w:r>
            <w:ins w:id="418" w:author="Tobias Spears" w:date="2021-08-13T09:05:00Z">
              <w:r w:rsidR="00EC45E6">
                <w:rPr>
                  <w:rFonts w:eastAsia="Cambria" w:cs="Cambria"/>
                  <w:sz w:val="20"/>
                  <w:szCs w:val="20"/>
                </w:rPr>
                <w:t>{</w:t>
              </w:r>
              <w:proofErr w:type="gramEnd"/>
              <w:r w:rsidR="00EC45E6">
                <w:rPr>
                  <w:rFonts w:eastAsia="Cambria" w:cs="Cambria"/>
                  <w:sz w:val="20"/>
                  <w:szCs w:val="20"/>
                </w:rPr>
                <w:t>ordered}</w:t>
              </w:r>
            </w:ins>
          </w:p>
        </w:tc>
        <w:tc>
          <w:tcPr>
            <w:tcW w:w="1532" w:type="dxa"/>
            <w:tcBorders>
              <w:top w:val="single" w:sz="4" w:space="0" w:color="231F20"/>
              <w:left w:val="single" w:sz="4" w:space="0" w:color="231F20"/>
              <w:bottom w:val="single" w:sz="4" w:space="0" w:color="231F20"/>
              <w:right w:val="single" w:sz="8" w:space="0" w:color="231F20"/>
            </w:tcBorders>
          </w:tcPr>
          <w:p w14:paraId="2AC6A6DA" w14:textId="77777777" w:rsidR="00CE7843" w:rsidRDefault="00CE7843" w:rsidP="00CE7843">
            <w:pPr>
              <w:tabs>
                <w:tab w:val="left" w:pos="740"/>
              </w:tabs>
              <w:spacing w:before="23" w:after="0" w:line="240" w:lineRule="auto"/>
              <w:ind w:leftChars="50" w:left="110" w:rightChars="50" w:right="110"/>
              <w:rPr>
                <w:rFonts w:eastAsia="Cambria" w:cs="Cambria"/>
                <w:spacing w:val="2"/>
                <w:sz w:val="20"/>
                <w:szCs w:val="20"/>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2 items: the 1st item is non-</w:t>
            </w:r>
            <w:proofErr w:type="gramStart"/>
            <w:r>
              <w:rPr>
                <w:rFonts w:cs="Cambria"/>
                <w:sz w:val="20"/>
                <w:szCs w:val="20"/>
                <w:lang w:eastAsia="zh-CN"/>
              </w:rPr>
              <w:t>dimensional,</w:t>
            </w:r>
            <w:proofErr w:type="gramEnd"/>
            <w:r>
              <w:rPr>
                <w:rFonts w:cs="Cambria"/>
                <w:sz w:val="20"/>
                <w:szCs w:val="20"/>
                <w:lang w:eastAsia="zh-CN"/>
              </w:rPr>
              <w:t xml:space="preserve"> the unit of the 2nd is Kelvin.</w:t>
            </w:r>
          </w:p>
        </w:tc>
      </w:tr>
      <w:tr w:rsidR="00CE7843" w14:paraId="557CDF05"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5382E176"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60.</w:t>
            </w:r>
          </w:p>
        </w:tc>
        <w:tc>
          <w:tcPr>
            <w:tcW w:w="1275" w:type="dxa"/>
            <w:tcBorders>
              <w:top w:val="single" w:sz="4" w:space="0" w:color="231F20"/>
              <w:left w:val="single" w:sz="4" w:space="0" w:color="231F20"/>
              <w:bottom w:val="single" w:sz="4" w:space="0" w:color="231F20"/>
              <w:right w:val="single" w:sz="4" w:space="0" w:color="231F20"/>
            </w:tcBorders>
          </w:tcPr>
          <w:p w14:paraId="5F10410F"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USBLimit</w:t>
            </w:r>
            <w:proofErr w:type="spellEnd"/>
          </w:p>
          <w:p w14:paraId="0D9CCA73" w14:textId="77777777" w:rsidR="00CE7843" w:rsidRDefault="00CE7843" w:rsidP="00CE7843">
            <w:pPr>
              <w:spacing w:before="37" w:after="0" w:line="220" w:lineRule="exact"/>
              <w:ind w:leftChars="50" w:left="110" w:rightChars="50" w:right="110"/>
              <w:rPr>
                <w:rFonts w:eastAsia="Cambria" w:cs="Cambria"/>
                <w:sz w:val="20"/>
                <w:szCs w:val="20"/>
              </w:rPr>
            </w:pPr>
          </w:p>
        </w:tc>
        <w:tc>
          <w:tcPr>
            <w:tcW w:w="2694" w:type="dxa"/>
            <w:tcBorders>
              <w:top w:val="single" w:sz="4" w:space="0" w:color="231F20"/>
              <w:left w:val="single" w:sz="4" w:space="0" w:color="231F20"/>
              <w:bottom w:val="single" w:sz="4" w:space="0" w:color="231F20"/>
              <w:right w:val="single" w:sz="4" w:space="0" w:color="231F20"/>
            </w:tcBorders>
          </w:tcPr>
          <w:p w14:paraId="530F43C4"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 xml:space="preserve">Frequency range of the Upper Side Band </w:t>
            </w:r>
          </w:p>
        </w:tc>
        <w:tc>
          <w:tcPr>
            <w:tcW w:w="1275" w:type="dxa"/>
            <w:tcBorders>
              <w:top w:val="single" w:sz="4" w:space="0" w:color="231F20"/>
              <w:left w:val="single" w:sz="4" w:space="0" w:color="231F20"/>
              <w:bottom w:val="single" w:sz="4" w:space="0" w:color="231F20"/>
              <w:right w:val="single" w:sz="4" w:space="0" w:color="231F20"/>
            </w:tcBorders>
          </w:tcPr>
          <w:p w14:paraId="0BA79391"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36D4E197"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FDF3560" w14:textId="5F054553" w:rsidR="00CE7843" w:rsidRDefault="00CE7843">
            <w:pPr>
              <w:spacing w:after="0" w:line="220" w:lineRule="exact"/>
              <w:ind w:leftChars="50" w:left="110" w:rightChars="50" w:right="110"/>
              <w:jc w:val="left"/>
              <w:rPr>
                <w:rFonts w:eastAsia="Cambria" w:cs="Cambria"/>
                <w:spacing w:val="1"/>
                <w:sz w:val="20"/>
                <w:szCs w:val="20"/>
              </w:rPr>
              <w:pPrChange w:id="419" w:author="Tobias Spears" w:date="2021-08-13T09:05:00Z">
                <w:pPr>
                  <w:spacing w:after="0" w:line="220" w:lineRule="exact"/>
                  <w:ind w:leftChars="50" w:left="110" w:rightChars="50" w:right="110"/>
                </w:pPr>
              </w:pPrChange>
            </w:pPr>
            <w:bookmarkStart w:id="420" w:name="OLE_LINK135"/>
            <w:bookmarkStart w:id="421" w:name="OLE_LINK136"/>
            <w:r>
              <w:rPr>
                <w:rFonts w:cs="Cambria"/>
                <w:sz w:val="20"/>
                <w:szCs w:val="20"/>
                <w:lang w:eastAsia="zh-CN"/>
              </w:rPr>
              <w:t>Real</w:t>
            </w:r>
            <w:ins w:id="422" w:author="Tobias Spears" w:date="2021-08-13T09:05:00Z">
              <w:r w:rsidR="00EC45E6">
                <w:rPr>
                  <w:rFonts w:cs="Cambria"/>
                  <w:sz w:val="20"/>
                  <w:szCs w:val="20"/>
                  <w:lang w:eastAsia="zh-CN"/>
                </w:rPr>
                <w:t xml:space="preserve"> </w:t>
              </w:r>
            </w:ins>
            <w:ins w:id="423" w:author="Tobias Spears" w:date="2021-08-13T09:04:00Z">
              <w:r w:rsidR="00EC45E6">
                <w:rPr>
                  <w:rFonts w:cs="Cambria"/>
                  <w:sz w:val="20"/>
                  <w:szCs w:val="20"/>
                  <w:lang w:eastAsia="zh-CN"/>
                </w:rPr>
                <w:t>[2]</w:t>
              </w:r>
            </w:ins>
            <w:r>
              <w:rPr>
                <w:rFonts w:cs="Cambria"/>
                <w:sz w:val="20"/>
                <w:szCs w:val="20"/>
                <w:lang w:eastAsia="zh-CN"/>
              </w:rPr>
              <w:t xml:space="preserve"> {ordered}</w:t>
            </w:r>
            <w:bookmarkEnd w:id="420"/>
            <w:bookmarkEnd w:id="421"/>
          </w:p>
        </w:tc>
        <w:tc>
          <w:tcPr>
            <w:tcW w:w="1532" w:type="dxa"/>
            <w:tcBorders>
              <w:top w:val="single" w:sz="4" w:space="0" w:color="231F20"/>
              <w:left w:val="single" w:sz="4" w:space="0" w:color="231F20"/>
              <w:bottom w:val="single" w:sz="4" w:space="0" w:color="231F20"/>
              <w:right w:val="single" w:sz="8" w:space="0" w:color="231F20"/>
            </w:tcBorders>
          </w:tcPr>
          <w:p w14:paraId="510F5D58" w14:textId="77777777" w:rsidR="00CE7843" w:rsidRDefault="00CE7843" w:rsidP="00CE7843">
            <w:pPr>
              <w:tabs>
                <w:tab w:val="left" w:pos="740"/>
              </w:tabs>
              <w:spacing w:before="23" w:after="0" w:line="240" w:lineRule="auto"/>
              <w:ind w:leftChars="50" w:left="110" w:rightChars="50" w:right="110"/>
              <w:rPr>
                <w:rFonts w:cs="Cambria"/>
                <w:sz w:val="20"/>
                <w:szCs w:val="20"/>
                <w:lang w:eastAsia="zh-CN"/>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r>
              <w:rPr>
                <w:rFonts w:eastAsia="Cambria" w:cs="Cambria"/>
                <w:spacing w:val="3"/>
                <w:sz w:val="20"/>
                <w:szCs w:val="20"/>
              </w:rPr>
              <w:t>is GHz</w:t>
            </w:r>
          </w:p>
        </w:tc>
      </w:tr>
      <w:tr w:rsidR="00CE7843" w14:paraId="1F545D3F"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3284ABCB"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61.</w:t>
            </w:r>
          </w:p>
        </w:tc>
        <w:tc>
          <w:tcPr>
            <w:tcW w:w="1275" w:type="dxa"/>
            <w:tcBorders>
              <w:top w:val="single" w:sz="4" w:space="0" w:color="231F20"/>
              <w:left w:val="single" w:sz="4" w:space="0" w:color="231F20"/>
              <w:bottom w:val="single" w:sz="4" w:space="0" w:color="231F20"/>
              <w:right w:val="single" w:sz="4" w:space="0" w:color="231F20"/>
            </w:tcBorders>
          </w:tcPr>
          <w:p w14:paraId="26BF5095"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LSBLimit</w:t>
            </w:r>
            <w:proofErr w:type="spellEnd"/>
          </w:p>
          <w:p w14:paraId="148322B2" w14:textId="77777777" w:rsidR="00CE7843" w:rsidRDefault="00CE7843" w:rsidP="00CE7843">
            <w:pPr>
              <w:spacing w:before="37" w:after="0" w:line="220" w:lineRule="exact"/>
              <w:ind w:leftChars="50" w:left="110" w:rightChars="50" w:right="110"/>
              <w:rPr>
                <w:rFonts w:eastAsia="Cambria" w:cs="Cambria"/>
                <w:sz w:val="20"/>
                <w:szCs w:val="20"/>
              </w:rPr>
            </w:pPr>
          </w:p>
        </w:tc>
        <w:tc>
          <w:tcPr>
            <w:tcW w:w="2694" w:type="dxa"/>
            <w:tcBorders>
              <w:top w:val="single" w:sz="4" w:space="0" w:color="231F20"/>
              <w:left w:val="single" w:sz="4" w:space="0" w:color="231F20"/>
              <w:bottom w:val="single" w:sz="4" w:space="0" w:color="231F20"/>
              <w:right w:val="single" w:sz="4" w:space="0" w:color="231F20"/>
            </w:tcBorders>
          </w:tcPr>
          <w:p w14:paraId="05D6D3D8"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Frequency range of the Lower Side Band</w:t>
            </w:r>
          </w:p>
        </w:tc>
        <w:tc>
          <w:tcPr>
            <w:tcW w:w="1275" w:type="dxa"/>
            <w:tcBorders>
              <w:top w:val="single" w:sz="4" w:space="0" w:color="231F20"/>
              <w:left w:val="single" w:sz="4" w:space="0" w:color="231F20"/>
              <w:bottom w:val="single" w:sz="4" w:space="0" w:color="231F20"/>
              <w:right w:val="single" w:sz="4" w:space="0" w:color="231F20"/>
            </w:tcBorders>
          </w:tcPr>
          <w:p w14:paraId="1D89BC65"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480D27A3"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BB673DA" w14:textId="6841621B" w:rsidR="00CE7843" w:rsidRPr="0069157B" w:rsidRDefault="00CE7843">
            <w:pPr>
              <w:spacing w:after="0" w:line="220" w:lineRule="exact"/>
              <w:ind w:leftChars="50" w:left="110" w:rightChars="50" w:right="110"/>
              <w:jc w:val="left"/>
              <w:rPr>
                <w:rFonts w:cs="Cambria"/>
                <w:sz w:val="20"/>
                <w:szCs w:val="20"/>
                <w:lang w:eastAsia="zh-CN"/>
              </w:rPr>
              <w:pPrChange w:id="424" w:author="Tobias Spears" w:date="2021-08-13T09:05:00Z">
                <w:pPr>
                  <w:spacing w:after="0" w:line="220" w:lineRule="exact"/>
                  <w:ind w:leftChars="50" w:left="110" w:rightChars="50" w:right="110"/>
                </w:pPr>
              </w:pPrChange>
            </w:pPr>
            <w:r>
              <w:rPr>
                <w:rFonts w:cs="Cambria"/>
                <w:sz w:val="20"/>
                <w:szCs w:val="20"/>
                <w:lang w:eastAsia="zh-CN"/>
              </w:rPr>
              <w:t>Real</w:t>
            </w:r>
            <w:ins w:id="425" w:author="Tobias Spears" w:date="2021-08-13T09:05:00Z">
              <w:r w:rsidR="00EC45E6">
                <w:rPr>
                  <w:rFonts w:cs="Cambria"/>
                  <w:sz w:val="20"/>
                  <w:szCs w:val="20"/>
                  <w:lang w:eastAsia="zh-CN"/>
                </w:rPr>
                <w:t xml:space="preserve"> </w:t>
              </w:r>
            </w:ins>
            <w:ins w:id="426" w:author="Tobias Spears" w:date="2021-08-13T09:04:00Z">
              <w:r w:rsidR="00EC45E6">
                <w:rPr>
                  <w:rFonts w:cs="Cambria"/>
                  <w:sz w:val="20"/>
                  <w:szCs w:val="20"/>
                  <w:lang w:eastAsia="zh-CN"/>
                </w:rPr>
                <w:t>[2]</w:t>
              </w:r>
            </w:ins>
            <w:r>
              <w:rPr>
                <w:rFonts w:cs="Cambria"/>
                <w:sz w:val="20"/>
                <w:szCs w:val="20"/>
                <w:lang w:eastAsia="zh-CN"/>
              </w:rPr>
              <w:t xml:space="preserve"> {ordered}</w:t>
            </w:r>
          </w:p>
        </w:tc>
        <w:tc>
          <w:tcPr>
            <w:tcW w:w="1532" w:type="dxa"/>
            <w:tcBorders>
              <w:top w:val="single" w:sz="4" w:space="0" w:color="231F20"/>
              <w:left w:val="single" w:sz="4" w:space="0" w:color="231F20"/>
              <w:bottom w:val="single" w:sz="4" w:space="0" w:color="231F20"/>
              <w:right w:val="single" w:sz="8" w:space="0" w:color="231F20"/>
            </w:tcBorders>
          </w:tcPr>
          <w:p w14:paraId="618751A7" w14:textId="77777777" w:rsidR="00CE7843" w:rsidRPr="00756D98" w:rsidRDefault="00CE7843" w:rsidP="00CE7843">
            <w:pPr>
              <w:tabs>
                <w:tab w:val="left" w:pos="740"/>
              </w:tabs>
              <w:spacing w:before="23" w:after="0" w:line="240" w:lineRule="auto"/>
              <w:ind w:leftChars="50" w:left="110" w:rightChars="50" w:right="110"/>
              <w:rPr>
                <w:rFonts w:eastAsia="Cambria" w:cs="Cambria"/>
                <w:spacing w:val="1"/>
                <w:sz w:val="20"/>
                <w:szCs w:val="20"/>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r>
              <w:rPr>
                <w:rFonts w:eastAsia="Cambria" w:cs="Cambria"/>
                <w:spacing w:val="3"/>
                <w:sz w:val="20"/>
                <w:szCs w:val="20"/>
              </w:rPr>
              <w:t>is GHz</w:t>
            </w:r>
          </w:p>
        </w:tc>
      </w:tr>
      <w:tr w:rsidR="00CE7843" w14:paraId="6CAB2294"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0289EABE"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62.</w:t>
            </w:r>
          </w:p>
        </w:tc>
        <w:tc>
          <w:tcPr>
            <w:tcW w:w="1275" w:type="dxa"/>
            <w:tcBorders>
              <w:top w:val="single" w:sz="4" w:space="0" w:color="231F20"/>
              <w:left w:val="single" w:sz="4" w:space="0" w:color="231F20"/>
              <w:bottom w:val="single" w:sz="4" w:space="0" w:color="231F20"/>
              <w:right w:val="single" w:sz="4" w:space="0" w:color="231F20"/>
            </w:tcBorders>
          </w:tcPr>
          <w:p w14:paraId="7FFF3EFB"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polarizationMode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7E2019B8"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P</w:t>
            </w:r>
            <w:r w:rsidRPr="00CF55F8">
              <w:rPr>
                <w:rFonts w:eastAsia="Cambria" w:cs="Cambria"/>
                <w:sz w:val="20"/>
                <w:szCs w:val="20"/>
              </w:rPr>
              <w:t>olarization</w:t>
            </w:r>
            <w:r>
              <w:rPr>
                <w:rFonts w:eastAsia="Cambria" w:cs="Cambria"/>
                <w:sz w:val="20"/>
                <w:szCs w:val="20"/>
              </w:rPr>
              <w:t xml:space="preserve"> m</w:t>
            </w:r>
            <w:r w:rsidRPr="00CF55F8">
              <w:rPr>
                <w:rFonts w:eastAsia="Cambria" w:cs="Cambria"/>
                <w:sz w:val="20"/>
                <w:szCs w:val="20"/>
              </w:rPr>
              <w:t>ode</w:t>
            </w:r>
            <w:r>
              <w:rPr>
                <w:rFonts w:eastAsia="Cambria" w:cs="Cambria"/>
                <w:sz w:val="20"/>
                <w:szCs w:val="20"/>
              </w:rPr>
              <w:t xml:space="preserve"> of the radiometer TB measurement, usually referring to vertical or horizontal polarization, which corresponding to the first two modified Stokes parameters, most generally referring to one of the four Stokes parameters. </w:t>
            </w:r>
          </w:p>
        </w:tc>
        <w:tc>
          <w:tcPr>
            <w:tcW w:w="1275" w:type="dxa"/>
            <w:tcBorders>
              <w:top w:val="single" w:sz="4" w:space="0" w:color="231F20"/>
              <w:left w:val="single" w:sz="4" w:space="0" w:color="231F20"/>
              <w:bottom w:val="single" w:sz="4" w:space="0" w:color="231F20"/>
              <w:right w:val="single" w:sz="4" w:space="0" w:color="231F20"/>
            </w:tcBorders>
          </w:tcPr>
          <w:p w14:paraId="3087A66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242" w:type="dxa"/>
            <w:tcBorders>
              <w:top w:val="single" w:sz="4" w:space="0" w:color="231F20"/>
              <w:left w:val="single" w:sz="4" w:space="0" w:color="231F20"/>
              <w:bottom w:val="single" w:sz="4" w:space="0" w:color="231F20"/>
              <w:right w:val="single" w:sz="4" w:space="0" w:color="231F20"/>
            </w:tcBorders>
          </w:tcPr>
          <w:p w14:paraId="5F0768F3"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3A522093" w14:textId="77777777" w:rsidR="00CE7843" w:rsidRPr="0069157B" w:rsidRDefault="00CE7843" w:rsidP="00CE7843">
            <w:pPr>
              <w:spacing w:after="0" w:line="220" w:lineRule="exact"/>
              <w:ind w:leftChars="50" w:left="110" w:rightChars="50" w:right="110"/>
              <w:rPr>
                <w:rFonts w:cs="Cambria"/>
                <w:sz w:val="20"/>
                <w:szCs w:val="20"/>
                <w:lang w:eastAsia="zh-CN"/>
              </w:rPr>
            </w:pPr>
            <w:proofErr w:type="spellStart"/>
            <w:r>
              <w:rPr>
                <w:rFonts w:cs="Cambria"/>
                <w:sz w:val="20"/>
                <w:szCs w:val="20"/>
                <w:lang w:eastAsia="zh-CN"/>
              </w:rPr>
              <w:t>CA_P</w:t>
            </w:r>
            <w:r w:rsidRPr="00034FC9">
              <w:rPr>
                <w:rFonts w:cs="Cambria"/>
                <w:sz w:val="20"/>
                <w:szCs w:val="20"/>
                <w:lang w:eastAsia="zh-CN"/>
              </w:rPr>
              <w:t>olarizationMode</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7BB86943" w14:textId="77777777" w:rsidR="00CE7843" w:rsidRPr="00756D98" w:rsidRDefault="00CE7843" w:rsidP="00CE7843">
            <w:pPr>
              <w:tabs>
                <w:tab w:val="left" w:pos="740"/>
              </w:tabs>
              <w:spacing w:before="23" w:after="0" w:line="240" w:lineRule="auto"/>
              <w:ind w:leftChars="50" w:left="110" w:rightChars="50" w:right="110"/>
              <w:rPr>
                <w:rFonts w:eastAsia="Cambria" w:cs="Cambria"/>
                <w:spacing w:val="1"/>
                <w:sz w:val="20"/>
                <w:szCs w:val="20"/>
              </w:rPr>
            </w:pPr>
            <w:r>
              <w:rPr>
                <w:rFonts w:cs="Cambria" w:hint="eastAsia"/>
                <w:sz w:val="20"/>
                <w:szCs w:val="20"/>
                <w:lang w:eastAsia="zh-CN"/>
              </w:rPr>
              <w:t>v</w:t>
            </w:r>
            <w:r>
              <w:rPr>
                <w:rFonts w:cs="Cambria"/>
                <w:sz w:val="20"/>
                <w:szCs w:val="20"/>
                <w:lang w:eastAsia="zh-CN"/>
              </w:rPr>
              <w:t>ertical-polarization, horizontal polarization, the third Stokes parameter, the fourth Stokes parameter</w:t>
            </w:r>
          </w:p>
        </w:tc>
      </w:tr>
      <w:tr w:rsidR="00CE7843" w14:paraId="633D6E9D"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7C5A6FB0"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63.</w:t>
            </w:r>
          </w:p>
        </w:tc>
        <w:tc>
          <w:tcPr>
            <w:tcW w:w="1275" w:type="dxa"/>
            <w:tcBorders>
              <w:top w:val="single" w:sz="4" w:space="0" w:color="231F20"/>
              <w:left w:val="single" w:sz="4" w:space="0" w:color="231F20"/>
              <w:bottom w:val="single" w:sz="4" w:space="0" w:color="231F20"/>
              <w:right w:val="single" w:sz="4" w:space="0" w:color="231F20"/>
            </w:tcBorders>
          </w:tcPr>
          <w:p w14:paraId="347BB0BE"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mainBeamEfficiency</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083841F8"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Antenna main beam efficiency</w:t>
            </w:r>
          </w:p>
        </w:tc>
        <w:tc>
          <w:tcPr>
            <w:tcW w:w="1275" w:type="dxa"/>
            <w:tcBorders>
              <w:top w:val="single" w:sz="4" w:space="0" w:color="231F20"/>
              <w:left w:val="single" w:sz="4" w:space="0" w:color="231F20"/>
              <w:bottom w:val="single" w:sz="4" w:space="0" w:color="231F20"/>
              <w:right w:val="single" w:sz="4" w:space="0" w:color="231F20"/>
            </w:tcBorders>
          </w:tcPr>
          <w:p w14:paraId="71476B82"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sz w:val="20"/>
                <w:szCs w:val="20"/>
              </w:rPr>
              <w:t>O</w:t>
            </w:r>
          </w:p>
        </w:tc>
        <w:tc>
          <w:tcPr>
            <w:tcW w:w="1242" w:type="dxa"/>
            <w:tcBorders>
              <w:top w:val="single" w:sz="4" w:space="0" w:color="231F20"/>
              <w:left w:val="single" w:sz="4" w:space="0" w:color="231F20"/>
              <w:bottom w:val="single" w:sz="4" w:space="0" w:color="231F20"/>
              <w:right w:val="single" w:sz="4" w:space="0" w:color="231F20"/>
            </w:tcBorders>
          </w:tcPr>
          <w:p w14:paraId="5BF43EB4"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44166F8F" w14:textId="77777777" w:rsidR="00CE7843" w:rsidRDefault="00CE7843" w:rsidP="00CE7843">
            <w:pPr>
              <w:spacing w:after="0" w:line="220" w:lineRule="exact"/>
              <w:ind w:leftChars="50" w:left="110" w:rightChars="50" w:right="110"/>
              <w:rPr>
                <w:rFonts w:cs="Cambria"/>
                <w:sz w:val="20"/>
                <w:szCs w:val="20"/>
                <w:lang w:eastAsia="zh-CN"/>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2BC29791" w14:textId="6D7FB69D" w:rsidR="00CE7843" w:rsidRDefault="00CE7843" w:rsidP="00CE7843">
            <w:pPr>
              <w:tabs>
                <w:tab w:val="left" w:pos="740"/>
              </w:tabs>
              <w:spacing w:before="23" w:after="0" w:line="240" w:lineRule="auto"/>
              <w:ind w:leftChars="50" w:left="110" w:rightChars="50" w:right="110"/>
              <w:rPr>
                <w:rFonts w:cs="Cambria"/>
                <w:sz w:val="20"/>
                <w:szCs w:val="20"/>
                <w:lang w:eastAsia="zh-CN"/>
              </w:rPr>
            </w:pPr>
            <w:r>
              <w:rPr>
                <w:rFonts w:eastAsia="Cambria" w:cs="Cambria"/>
                <w:sz w:val="20"/>
                <w:szCs w:val="20"/>
              </w:rPr>
              <w:t>0&lt;</w:t>
            </w:r>
            <w:proofErr w:type="spellStart"/>
            <w:r>
              <w:rPr>
                <w:rFonts w:eastAsia="Cambria" w:cs="Cambria"/>
                <w:sz w:val="20"/>
                <w:szCs w:val="20"/>
              </w:rPr>
              <w:t>mainBeamEfficiency</w:t>
            </w:r>
            <w:proofErr w:type="spellEnd"/>
            <w:r>
              <w:rPr>
                <w:rFonts w:eastAsia="Cambria" w:cs="Cambria"/>
                <w:sz w:val="20"/>
                <w:szCs w:val="20"/>
              </w:rPr>
              <w:t xml:space="preserve"> </w:t>
            </w:r>
            <w:del w:id="427" w:author="Tobias Spears" w:date="2021-08-13T07:05:00Z">
              <w:r w:rsidDel="002C153D">
                <w:rPr>
                  <w:rFonts w:eastAsia="Cambria" w:cs="Cambria"/>
                  <w:sz w:val="20"/>
                  <w:szCs w:val="20"/>
                </w:rPr>
                <w:delText xml:space="preserve">- &gt; Value </w:delText>
              </w:r>
            </w:del>
            <w:r>
              <w:rPr>
                <w:rFonts w:eastAsia="Cambria" w:cs="Cambria"/>
                <w:sz w:val="20"/>
                <w:szCs w:val="20"/>
              </w:rPr>
              <w:t>&lt;= 1</w:t>
            </w:r>
          </w:p>
        </w:tc>
      </w:tr>
      <w:tr w:rsidR="00CE7843" w14:paraId="4A4E80DE"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46C96E2D"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64.</w:t>
            </w:r>
          </w:p>
        </w:tc>
        <w:tc>
          <w:tcPr>
            <w:tcW w:w="1275" w:type="dxa"/>
            <w:tcBorders>
              <w:top w:val="single" w:sz="4" w:space="0" w:color="231F20"/>
              <w:left w:val="single" w:sz="4" w:space="0" w:color="231F20"/>
              <w:bottom w:val="single" w:sz="4" w:space="0" w:color="231F20"/>
              <w:right w:val="single" w:sz="4" w:space="0" w:color="231F20"/>
            </w:tcBorders>
          </w:tcPr>
          <w:p w14:paraId="389498D4"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thermistorCalibrationCoefficients</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37B7C6BF"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Thermistor calibration coefficients</w:t>
            </w:r>
          </w:p>
        </w:tc>
        <w:tc>
          <w:tcPr>
            <w:tcW w:w="1275" w:type="dxa"/>
            <w:tcBorders>
              <w:top w:val="single" w:sz="4" w:space="0" w:color="231F20"/>
              <w:left w:val="single" w:sz="4" w:space="0" w:color="231F20"/>
              <w:bottom w:val="single" w:sz="4" w:space="0" w:color="231F20"/>
              <w:right w:val="single" w:sz="4" w:space="0" w:color="231F20"/>
            </w:tcBorders>
          </w:tcPr>
          <w:p w14:paraId="20505D0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460DFF55"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2092A49" w14:textId="32F0E81C" w:rsidR="00CE7843" w:rsidRDefault="00CE7843">
            <w:pPr>
              <w:spacing w:after="0" w:line="220" w:lineRule="exact"/>
              <w:ind w:leftChars="50" w:left="110" w:rightChars="50" w:right="110"/>
              <w:jc w:val="left"/>
              <w:rPr>
                <w:rFonts w:eastAsia="Cambria" w:cs="Cambria"/>
                <w:spacing w:val="1"/>
                <w:sz w:val="20"/>
                <w:szCs w:val="20"/>
              </w:rPr>
              <w:pPrChange w:id="428" w:author="Tobias Spears" w:date="2021-08-13T09:05:00Z">
                <w:pPr>
                  <w:spacing w:after="0" w:line="220" w:lineRule="exact"/>
                  <w:ind w:leftChars="50" w:left="110" w:rightChars="50" w:right="110"/>
                </w:pPr>
              </w:pPrChange>
            </w:pPr>
            <w:r>
              <w:rPr>
                <w:rFonts w:eastAsia="Cambria" w:cs="Cambria"/>
                <w:sz w:val="20"/>
                <w:szCs w:val="20"/>
              </w:rPr>
              <w:t>Real [3]</w:t>
            </w:r>
            <w:ins w:id="429" w:author="Tobias Spears" w:date="2021-08-13T09:05:00Z">
              <w:r w:rsidR="00EC45E6">
                <w:rPr>
                  <w:rFonts w:eastAsia="Cambria" w:cs="Cambria"/>
                  <w:sz w:val="20"/>
                  <w:szCs w:val="20"/>
                </w:rPr>
                <w:t xml:space="preserve"> {ordered}</w:t>
              </w:r>
            </w:ins>
          </w:p>
        </w:tc>
        <w:tc>
          <w:tcPr>
            <w:tcW w:w="1532" w:type="dxa"/>
            <w:tcBorders>
              <w:top w:val="single" w:sz="4" w:space="0" w:color="231F20"/>
              <w:left w:val="single" w:sz="4" w:space="0" w:color="231F20"/>
              <w:bottom w:val="single" w:sz="4" w:space="0" w:color="231F20"/>
              <w:right w:val="single" w:sz="8" w:space="0" w:color="231F20"/>
            </w:tcBorders>
          </w:tcPr>
          <w:p w14:paraId="54A7F428" w14:textId="77777777" w:rsidR="00CE7843" w:rsidRDefault="00CE7843" w:rsidP="00CE7843">
            <w:pPr>
              <w:tabs>
                <w:tab w:val="left" w:pos="740"/>
              </w:tabs>
              <w:spacing w:before="23" w:after="0" w:line="240" w:lineRule="auto"/>
              <w:ind w:leftChars="50" w:left="110" w:rightChars="50" w:right="110"/>
              <w:rPr>
                <w:rFonts w:eastAsia="Cambria" w:cs="Cambria"/>
                <w:sz w:val="20"/>
                <w:szCs w:val="20"/>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3 items: the unit of the 1st is Kelvin / Volt</w:t>
            </w:r>
            <w:r>
              <w:rPr>
                <w:rFonts w:cs="Cambria"/>
                <w:sz w:val="20"/>
                <w:szCs w:val="20"/>
                <w:vertAlign w:val="superscript"/>
                <w:lang w:eastAsia="zh-CN"/>
              </w:rPr>
              <w:t>2</w:t>
            </w:r>
            <w:r>
              <w:rPr>
                <w:rFonts w:cs="Cambria"/>
                <w:sz w:val="20"/>
                <w:szCs w:val="20"/>
                <w:lang w:eastAsia="zh-CN"/>
              </w:rPr>
              <w:t>, of the 2nd is Kelvin / Volt, of the 3rd is Kelvin.</w:t>
            </w:r>
          </w:p>
        </w:tc>
      </w:tr>
      <w:tr w:rsidR="00CE7843" w14:paraId="5626DFE9"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40B2926D"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65.</w:t>
            </w:r>
          </w:p>
        </w:tc>
        <w:tc>
          <w:tcPr>
            <w:tcW w:w="1275" w:type="dxa"/>
            <w:tcBorders>
              <w:top w:val="single" w:sz="4" w:space="0" w:color="231F20"/>
              <w:left w:val="single" w:sz="4" w:space="0" w:color="231F20"/>
              <w:bottom w:val="single" w:sz="4" w:space="0" w:color="231F20"/>
              <w:right w:val="single" w:sz="4" w:space="0" w:color="231F20"/>
            </w:tcBorders>
          </w:tcPr>
          <w:p w14:paraId="1DA827E8"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antennaPattern</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570FAD9F"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Antenna pattern at a given frequency within a range of elevation angles and azimuth angles</w:t>
            </w:r>
          </w:p>
        </w:tc>
        <w:tc>
          <w:tcPr>
            <w:tcW w:w="1275" w:type="dxa"/>
            <w:tcBorders>
              <w:top w:val="single" w:sz="4" w:space="0" w:color="231F20"/>
              <w:left w:val="single" w:sz="4" w:space="0" w:color="231F20"/>
              <w:bottom w:val="single" w:sz="4" w:space="0" w:color="231F20"/>
              <w:right w:val="single" w:sz="4" w:space="0" w:color="231F20"/>
            </w:tcBorders>
          </w:tcPr>
          <w:p w14:paraId="0F848B6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242" w:type="dxa"/>
            <w:tcBorders>
              <w:top w:val="single" w:sz="4" w:space="0" w:color="231F20"/>
              <w:left w:val="single" w:sz="4" w:space="0" w:color="231F20"/>
              <w:bottom w:val="single" w:sz="4" w:space="0" w:color="231F20"/>
              <w:right w:val="single" w:sz="4" w:space="0" w:color="231F20"/>
            </w:tcBorders>
          </w:tcPr>
          <w:p w14:paraId="6AE48B57"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5CC266CA" w14:textId="77777777" w:rsidR="00CE7843" w:rsidRDefault="00CE7843" w:rsidP="00CE7843">
            <w:pPr>
              <w:spacing w:after="0" w:line="220" w:lineRule="exact"/>
              <w:ind w:leftChars="50" w:left="110" w:rightChars="50" w:right="110"/>
              <w:rPr>
                <w:rFonts w:eastAsia="Cambria" w:cs="Cambria"/>
                <w:sz w:val="20"/>
                <w:szCs w:val="20"/>
              </w:rPr>
            </w:pPr>
            <w:proofErr w:type="spellStart"/>
            <w:r>
              <w:rPr>
                <w:rFonts w:eastAsia="Cambria" w:cs="Cambria"/>
                <w:sz w:val="20"/>
                <w:szCs w:val="20"/>
              </w:rPr>
              <w:t>CA_AntennaPattern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28EE39A9" w14:textId="578DA191" w:rsidR="00CE7843" w:rsidRDefault="00CE7843" w:rsidP="00CE7843">
            <w:pPr>
              <w:tabs>
                <w:tab w:val="left" w:pos="740"/>
              </w:tabs>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co-polari</w:t>
            </w:r>
            <w:ins w:id="430" w:author="Tobias Spears" w:date="2021-08-13T07:05:00Z">
              <w:r w:rsidR="002C153D">
                <w:rPr>
                  <w:rFonts w:cs="Cambria"/>
                  <w:sz w:val="20"/>
                  <w:szCs w:val="20"/>
                  <w:lang w:eastAsia="zh-CN"/>
                </w:rPr>
                <w:t>z</w:t>
              </w:r>
            </w:ins>
            <w:r>
              <w:rPr>
                <w:rFonts w:cs="Cambria"/>
                <w:sz w:val="20"/>
                <w:szCs w:val="20"/>
                <w:lang w:eastAsia="zh-CN"/>
              </w:rPr>
              <w:t>ation and cross-polarization</w:t>
            </w:r>
          </w:p>
        </w:tc>
      </w:tr>
    </w:tbl>
    <w:p w14:paraId="2C68CD7B" w14:textId="77777777" w:rsidR="00CE7843" w:rsidRDefault="00CE7843" w:rsidP="00CE7843">
      <w:r>
        <w:br w:type="page"/>
      </w:r>
    </w:p>
    <w:tbl>
      <w:tblPr>
        <w:tblW w:w="9971" w:type="dxa"/>
        <w:tblInd w:w="-132" w:type="dxa"/>
        <w:tblLayout w:type="fixed"/>
        <w:tblCellMar>
          <w:left w:w="0" w:type="dxa"/>
          <w:right w:w="0" w:type="dxa"/>
        </w:tblCellMar>
        <w:tblLook w:val="04A0" w:firstRow="1" w:lastRow="0" w:firstColumn="1" w:lastColumn="0" w:noHBand="0" w:noVBand="1"/>
      </w:tblPr>
      <w:tblGrid>
        <w:gridCol w:w="548"/>
        <w:gridCol w:w="1275"/>
        <w:gridCol w:w="2694"/>
        <w:gridCol w:w="1275"/>
        <w:gridCol w:w="1242"/>
        <w:gridCol w:w="1405"/>
        <w:gridCol w:w="1532"/>
      </w:tblGrid>
      <w:tr w:rsidR="00CE7843" w14:paraId="3F64A93C"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4B9FA75F" w14:textId="77777777" w:rsidR="00CE7843" w:rsidRDefault="00CE7843" w:rsidP="00CE7843">
            <w:pPr>
              <w:spacing w:before="23" w:after="0" w:line="240" w:lineRule="auto"/>
              <w:ind w:leftChars="50" w:left="110" w:rightChars="50" w:right="110"/>
              <w:rPr>
                <w:rFonts w:cs="Cambria"/>
                <w:spacing w:val="-3"/>
                <w:sz w:val="20"/>
                <w:szCs w:val="20"/>
                <w:lang w:eastAsia="zh-CN"/>
              </w:rPr>
            </w:pPr>
          </w:p>
        </w:tc>
        <w:tc>
          <w:tcPr>
            <w:tcW w:w="1275" w:type="dxa"/>
            <w:tcBorders>
              <w:top w:val="single" w:sz="4" w:space="0" w:color="231F20"/>
              <w:left w:val="single" w:sz="4" w:space="0" w:color="231F20"/>
              <w:bottom w:val="single" w:sz="4" w:space="0" w:color="231F20"/>
              <w:right w:val="single" w:sz="4" w:space="0" w:color="231F20"/>
            </w:tcBorders>
          </w:tcPr>
          <w:p w14:paraId="46E4D07C"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531F113E"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5" w:type="dxa"/>
            <w:tcBorders>
              <w:top w:val="single" w:sz="4" w:space="0" w:color="231F20"/>
              <w:left w:val="single" w:sz="4" w:space="0" w:color="231F20"/>
              <w:bottom w:val="single" w:sz="4" w:space="0" w:color="231F20"/>
              <w:right w:val="single" w:sz="4" w:space="0" w:color="231F20"/>
            </w:tcBorders>
          </w:tcPr>
          <w:p w14:paraId="69E55C73"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42" w:type="dxa"/>
            <w:tcBorders>
              <w:top w:val="single" w:sz="4" w:space="0" w:color="231F20"/>
              <w:left w:val="single" w:sz="4" w:space="0" w:color="231F20"/>
              <w:bottom w:val="single" w:sz="4" w:space="0" w:color="231F20"/>
              <w:right w:val="single" w:sz="4" w:space="0" w:color="231F20"/>
            </w:tcBorders>
          </w:tcPr>
          <w:p w14:paraId="1F189B52"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0E0B4FB7"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62FDD86D" w14:textId="77777777" w:rsidR="00CE7843" w:rsidRDefault="00CE7843" w:rsidP="00CE7843">
            <w:pPr>
              <w:tabs>
                <w:tab w:val="left" w:pos="740"/>
              </w:tabs>
              <w:spacing w:before="23" w:after="0" w:line="240" w:lineRule="auto"/>
              <w:ind w:leftChars="50" w:left="110" w:rightChars="50" w:right="110"/>
              <w:rPr>
                <w:rFonts w:cs="Cambria"/>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48442B65"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13BD4242"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66</w:t>
            </w:r>
          </w:p>
        </w:tc>
        <w:tc>
          <w:tcPr>
            <w:tcW w:w="1275" w:type="dxa"/>
            <w:tcBorders>
              <w:top w:val="single" w:sz="4" w:space="0" w:color="231F20"/>
              <w:left w:val="single" w:sz="4" w:space="0" w:color="231F20"/>
              <w:bottom w:val="single" w:sz="4" w:space="0" w:color="231F20"/>
              <w:right w:val="single" w:sz="4" w:space="0" w:color="231F20"/>
            </w:tcBorders>
          </w:tcPr>
          <w:p w14:paraId="5EA3A130"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nonlinearity</w:t>
            </w:r>
          </w:p>
        </w:tc>
        <w:tc>
          <w:tcPr>
            <w:tcW w:w="2694" w:type="dxa"/>
            <w:tcBorders>
              <w:top w:val="single" w:sz="4" w:space="0" w:color="231F20"/>
              <w:left w:val="single" w:sz="4" w:space="0" w:color="231F20"/>
              <w:bottom w:val="single" w:sz="4" w:space="0" w:color="231F20"/>
              <w:right w:val="single" w:sz="4" w:space="0" w:color="231F20"/>
            </w:tcBorders>
          </w:tcPr>
          <w:p w14:paraId="466B85A7"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Nonlinear term at different operation temperatures of the radiometer.</w:t>
            </w:r>
          </w:p>
        </w:tc>
        <w:tc>
          <w:tcPr>
            <w:tcW w:w="1275" w:type="dxa"/>
            <w:tcBorders>
              <w:top w:val="single" w:sz="4" w:space="0" w:color="231F20"/>
              <w:left w:val="single" w:sz="4" w:space="0" w:color="231F20"/>
              <w:bottom w:val="single" w:sz="4" w:space="0" w:color="231F20"/>
              <w:right w:val="single" w:sz="4" w:space="0" w:color="231F20"/>
            </w:tcBorders>
          </w:tcPr>
          <w:p w14:paraId="25F341FE"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sz w:val="20"/>
                <w:szCs w:val="20"/>
              </w:rPr>
              <w:t>O</w:t>
            </w:r>
          </w:p>
        </w:tc>
        <w:tc>
          <w:tcPr>
            <w:tcW w:w="1242" w:type="dxa"/>
            <w:tcBorders>
              <w:top w:val="single" w:sz="4" w:space="0" w:color="231F20"/>
              <w:left w:val="single" w:sz="4" w:space="0" w:color="231F20"/>
              <w:bottom w:val="single" w:sz="4" w:space="0" w:color="231F20"/>
              <w:right w:val="single" w:sz="4" w:space="0" w:color="231F20"/>
            </w:tcBorders>
          </w:tcPr>
          <w:p w14:paraId="00377D73"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6BD465E3"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4E55AFC0" w14:textId="77777777" w:rsidR="00CE7843" w:rsidRDefault="00CE7843" w:rsidP="00CE7843">
            <w:pPr>
              <w:tabs>
                <w:tab w:val="left" w:pos="740"/>
              </w:tabs>
              <w:spacing w:before="23" w:after="0" w:line="240" w:lineRule="auto"/>
              <w:ind w:leftChars="50" w:left="110" w:rightChars="50" w:right="110"/>
              <w:rPr>
                <w:rFonts w:cs="Cambria"/>
                <w:sz w:val="20"/>
                <w:szCs w:val="20"/>
                <w:lang w:eastAsia="zh-CN"/>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sidRPr="00DA4148">
              <w:rPr>
                <w:rFonts w:eastAsia="Cambria" w:cs="Cambria"/>
                <w:sz w:val="20"/>
                <w:szCs w:val="20"/>
              </w:rPr>
              <w:t>the unit is Kelvin</w:t>
            </w:r>
          </w:p>
        </w:tc>
      </w:tr>
      <w:tr w:rsidR="00CE7843" w14:paraId="70AD13B4"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7A41A8F0"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67.</w:t>
            </w:r>
          </w:p>
        </w:tc>
        <w:tc>
          <w:tcPr>
            <w:tcW w:w="1275" w:type="dxa"/>
            <w:tcBorders>
              <w:top w:val="single" w:sz="4" w:space="0" w:color="231F20"/>
              <w:left w:val="single" w:sz="4" w:space="0" w:color="231F20"/>
              <w:bottom w:val="single" w:sz="4" w:space="0" w:color="231F20"/>
              <w:right w:val="single" w:sz="4" w:space="0" w:color="231F20"/>
            </w:tcBorders>
          </w:tcPr>
          <w:p w14:paraId="43FB0AEE"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hotTargetBias</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10DF1D29"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Bias in TB of the Hot target blackbody</w:t>
            </w:r>
          </w:p>
        </w:tc>
        <w:tc>
          <w:tcPr>
            <w:tcW w:w="1275" w:type="dxa"/>
            <w:tcBorders>
              <w:top w:val="single" w:sz="4" w:space="0" w:color="231F20"/>
              <w:left w:val="single" w:sz="4" w:space="0" w:color="231F20"/>
              <w:bottom w:val="single" w:sz="4" w:space="0" w:color="231F20"/>
              <w:right w:val="single" w:sz="4" w:space="0" w:color="231F20"/>
            </w:tcBorders>
          </w:tcPr>
          <w:p w14:paraId="5A6E796C"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cs="Cambria"/>
                <w:sz w:val="20"/>
                <w:szCs w:val="20"/>
                <w:lang w:eastAsia="zh-CN"/>
              </w:rPr>
              <w:t>O</w:t>
            </w:r>
          </w:p>
        </w:tc>
        <w:tc>
          <w:tcPr>
            <w:tcW w:w="1242" w:type="dxa"/>
            <w:tcBorders>
              <w:top w:val="single" w:sz="4" w:space="0" w:color="231F20"/>
              <w:left w:val="single" w:sz="4" w:space="0" w:color="231F20"/>
              <w:bottom w:val="single" w:sz="4" w:space="0" w:color="231F20"/>
              <w:right w:val="single" w:sz="4" w:space="0" w:color="231F20"/>
            </w:tcBorders>
          </w:tcPr>
          <w:p w14:paraId="5B3501A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1B8DEA5E" w14:textId="77777777" w:rsidR="00CE7843" w:rsidRDefault="00CE7843" w:rsidP="00CE7843">
            <w:pPr>
              <w:spacing w:after="0" w:line="220" w:lineRule="exact"/>
              <w:ind w:leftChars="50" w:left="110" w:rightChars="50" w:right="110"/>
              <w:rPr>
                <w:rFonts w:eastAsia="Cambria" w:cs="Cambria"/>
                <w:sz w:val="20"/>
                <w:szCs w:val="20"/>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2E64EB8C" w14:textId="77777777" w:rsidR="00CE7843" w:rsidRDefault="00CE7843" w:rsidP="00CE7843">
            <w:pPr>
              <w:tabs>
                <w:tab w:val="left" w:pos="740"/>
              </w:tabs>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sidRPr="00DA4148">
              <w:rPr>
                <w:rFonts w:eastAsia="Cambria" w:cs="Cambria"/>
                <w:sz w:val="20"/>
                <w:szCs w:val="20"/>
              </w:rPr>
              <w:t>the unit is Kelvin</w:t>
            </w:r>
          </w:p>
        </w:tc>
      </w:tr>
      <w:tr w:rsidR="00CE7843" w14:paraId="6CF3C47A" w14:textId="77777777" w:rsidTr="00CE7843">
        <w:trPr>
          <w:trHeight w:val="20"/>
        </w:trPr>
        <w:tc>
          <w:tcPr>
            <w:tcW w:w="548" w:type="dxa"/>
            <w:tcBorders>
              <w:top w:val="single" w:sz="4" w:space="0" w:color="231F20"/>
              <w:left w:val="single" w:sz="8" w:space="0" w:color="231F20"/>
              <w:bottom w:val="single" w:sz="4" w:space="0" w:color="231F20"/>
              <w:right w:val="single" w:sz="4" w:space="0" w:color="231F20"/>
            </w:tcBorders>
          </w:tcPr>
          <w:p w14:paraId="3AD9C2EC" w14:textId="77777777" w:rsidR="00CE7843" w:rsidRPr="00FA68FE" w:rsidRDefault="00CE7843" w:rsidP="00CE7843">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68.</w:t>
            </w:r>
          </w:p>
        </w:tc>
        <w:tc>
          <w:tcPr>
            <w:tcW w:w="1275" w:type="dxa"/>
            <w:tcBorders>
              <w:top w:val="single" w:sz="4" w:space="0" w:color="231F20"/>
              <w:left w:val="single" w:sz="4" w:space="0" w:color="231F20"/>
              <w:bottom w:val="single" w:sz="4" w:space="0" w:color="231F20"/>
              <w:right w:val="single" w:sz="4" w:space="0" w:color="231F20"/>
            </w:tcBorders>
          </w:tcPr>
          <w:p w14:paraId="4F17AC2E"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coldTargetBias</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5A352F62"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Bias in TB of the Cold target.</w:t>
            </w:r>
          </w:p>
        </w:tc>
        <w:tc>
          <w:tcPr>
            <w:tcW w:w="1275" w:type="dxa"/>
            <w:tcBorders>
              <w:top w:val="single" w:sz="4" w:space="0" w:color="231F20"/>
              <w:left w:val="single" w:sz="4" w:space="0" w:color="231F20"/>
              <w:bottom w:val="single" w:sz="4" w:space="0" w:color="231F20"/>
              <w:right w:val="single" w:sz="4" w:space="0" w:color="231F20"/>
            </w:tcBorders>
          </w:tcPr>
          <w:p w14:paraId="4567B82A"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cs="Cambria"/>
                <w:sz w:val="20"/>
                <w:szCs w:val="20"/>
                <w:lang w:eastAsia="zh-CN"/>
              </w:rPr>
              <w:t>O</w:t>
            </w:r>
          </w:p>
        </w:tc>
        <w:tc>
          <w:tcPr>
            <w:tcW w:w="1242" w:type="dxa"/>
            <w:tcBorders>
              <w:top w:val="single" w:sz="4" w:space="0" w:color="231F20"/>
              <w:left w:val="single" w:sz="4" w:space="0" w:color="231F20"/>
              <w:bottom w:val="single" w:sz="4" w:space="0" w:color="231F20"/>
              <w:right w:val="single" w:sz="4" w:space="0" w:color="231F20"/>
            </w:tcBorders>
          </w:tcPr>
          <w:p w14:paraId="3710FCDF"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21C1DA25" w14:textId="77777777" w:rsidR="00CE7843" w:rsidRDefault="00CE7843" w:rsidP="00CE7843">
            <w:pPr>
              <w:spacing w:after="0" w:line="220" w:lineRule="exact"/>
              <w:ind w:leftChars="50" w:left="110" w:rightChars="50" w:right="110"/>
              <w:rPr>
                <w:rFonts w:cs="Cambria"/>
                <w:sz w:val="20"/>
                <w:szCs w:val="20"/>
                <w:lang w:eastAsia="zh-CN"/>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24DA7CD5" w14:textId="77777777" w:rsidR="00CE7843" w:rsidRDefault="00CE7843" w:rsidP="00CE7843">
            <w:pPr>
              <w:tabs>
                <w:tab w:val="left" w:pos="740"/>
              </w:tabs>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sidRPr="00DA4148">
              <w:rPr>
                <w:rFonts w:eastAsia="Cambria" w:cs="Cambria"/>
                <w:sz w:val="20"/>
                <w:szCs w:val="20"/>
              </w:rPr>
              <w:t>the unit is Kelvin</w:t>
            </w:r>
          </w:p>
        </w:tc>
      </w:tr>
    </w:tbl>
    <w:p w14:paraId="5EC57900" w14:textId="77777777" w:rsidR="00CE7843" w:rsidRDefault="00CE7843" w:rsidP="00CE7843">
      <w:pPr>
        <w:spacing w:before="8" w:after="0" w:line="110" w:lineRule="exact"/>
        <w:ind w:leftChars="50" w:left="110" w:rightChars="50" w:right="110"/>
        <w:rPr>
          <w:sz w:val="11"/>
          <w:szCs w:val="11"/>
        </w:rPr>
      </w:pPr>
    </w:p>
    <w:p w14:paraId="58BFD86E" w14:textId="77777777" w:rsidR="00CE7843" w:rsidRDefault="00CE7843" w:rsidP="00CE7843">
      <w:pPr>
        <w:spacing w:before="23" w:after="0" w:line="240" w:lineRule="auto"/>
        <w:ind w:leftChars="50" w:left="110" w:rightChars="50" w:right="110"/>
        <w:rPr>
          <w:rFonts w:eastAsia="Cambria" w:cs="Cambria"/>
          <w:sz w:val="26"/>
          <w:szCs w:val="26"/>
        </w:rPr>
      </w:pPr>
      <w:r>
        <w:rPr>
          <w:rFonts w:eastAsia="Cambria" w:cs="Cambria"/>
          <w:b/>
          <w:bCs/>
          <w:sz w:val="26"/>
          <w:szCs w:val="26"/>
        </w:rPr>
        <w:t xml:space="preserve">B.7  </w:t>
      </w:r>
      <w:r>
        <w:rPr>
          <w:rFonts w:eastAsia="Cambria" w:cs="Cambria"/>
          <w:b/>
          <w:bCs/>
          <w:spacing w:val="12"/>
          <w:sz w:val="26"/>
          <w:szCs w:val="26"/>
        </w:rPr>
        <w:t xml:space="preserve"> TB </w:t>
      </w:r>
      <w:r>
        <w:rPr>
          <w:rFonts w:eastAsia="Cambria" w:cs="Cambria"/>
          <w:b/>
          <w:bCs/>
          <w:sz w:val="26"/>
          <w:szCs w:val="26"/>
        </w:rPr>
        <w:t>Calibration Validation (Figure 8)</w:t>
      </w:r>
    </w:p>
    <w:p w14:paraId="52DECF39" w14:textId="77777777" w:rsidR="00CE7843" w:rsidRDefault="00CE7843" w:rsidP="00CE7843">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568"/>
        <w:gridCol w:w="1794"/>
        <w:gridCol w:w="2458"/>
        <w:gridCol w:w="1276"/>
        <w:gridCol w:w="1276"/>
        <w:gridCol w:w="1275"/>
        <w:gridCol w:w="1344"/>
      </w:tblGrid>
      <w:tr w:rsidR="00CE7843" w14:paraId="3E91EFEB" w14:textId="77777777" w:rsidTr="00CE7843">
        <w:trPr>
          <w:trHeight w:val="20"/>
        </w:trPr>
        <w:tc>
          <w:tcPr>
            <w:tcW w:w="568" w:type="dxa"/>
            <w:tcBorders>
              <w:top w:val="single" w:sz="8" w:space="0" w:color="231F20"/>
              <w:left w:val="single" w:sz="8" w:space="0" w:color="231F20"/>
              <w:bottom w:val="single" w:sz="8" w:space="0" w:color="231F20"/>
              <w:right w:val="single" w:sz="4" w:space="0" w:color="231F20"/>
            </w:tcBorders>
          </w:tcPr>
          <w:p w14:paraId="48C0A0B0" w14:textId="77777777" w:rsidR="00CE7843" w:rsidRDefault="00CE7843" w:rsidP="00CE7843">
            <w:pPr>
              <w:ind w:leftChars="50" w:left="110" w:rightChars="50" w:right="110"/>
            </w:pPr>
          </w:p>
        </w:tc>
        <w:tc>
          <w:tcPr>
            <w:tcW w:w="1794" w:type="dxa"/>
            <w:tcBorders>
              <w:top w:val="single" w:sz="8" w:space="0" w:color="231F20"/>
              <w:left w:val="single" w:sz="4" w:space="0" w:color="231F20"/>
              <w:bottom w:val="single" w:sz="8" w:space="0" w:color="231F20"/>
              <w:right w:val="single" w:sz="4" w:space="0" w:color="231F20"/>
            </w:tcBorders>
          </w:tcPr>
          <w:p w14:paraId="20E157C1"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458" w:type="dxa"/>
            <w:tcBorders>
              <w:top w:val="single" w:sz="8" w:space="0" w:color="231F20"/>
              <w:left w:val="single" w:sz="4" w:space="0" w:color="231F20"/>
              <w:bottom w:val="single" w:sz="8" w:space="0" w:color="231F20"/>
              <w:right w:val="single" w:sz="4" w:space="0" w:color="231F20"/>
            </w:tcBorders>
          </w:tcPr>
          <w:p w14:paraId="7FF05C74"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6" w:type="dxa"/>
            <w:tcBorders>
              <w:top w:val="single" w:sz="8" w:space="0" w:color="231F20"/>
              <w:left w:val="single" w:sz="4" w:space="0" w:color="231F20"/>
              <w:bottom w:val="single" w:sz="8" w:space="0" w:color="231F20"/>
              <w:right w:val="single" w:sz="4" w:space="0" w:color="231F20"/>
            </w:tcBorders>
          </w:tcPr>
          <w:p w14:paraId="4317CA12"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02AFFF2B"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5" w:type="dxa"/>
            <w:tcBorders>
              <w:top w:val="single" w:sz="8" w:space="0" w:color="231F20"/>
              <w:left w:val="single" w:sz="4" w:space="0" w:color="231F20"/>
              <w:bottom w:val="single" w:sz="8" w:space="0" w:color="231F20"/>
              <w:right w:val="single" w:sz="4" w:space="0" w:color="231F20"/>
            </w:tcBorders>
          </w:tcPr>
          <w:p w14:paraId="34DCB3F1"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44" w:type="dxa"/>
            <w:tcBorders>
              <w:top w:val="single" w:sz="8" w:space="0" w:color="231F20"/>
              <w:left w:val="single" w:sz="4" w:space="0" w:color="231F20"/>
              <w:bottom w:val="single" w:sz="8" w:space="0" w:color="231F20"/>
              <w:right w:val="single" w:sz="8" w:space="0" w:color="231F20"/>
            </w:tcBorders>
          </w:tcPr>
          <w:p w14:paraId="11EFFB8C"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37F74DBA" w14:textId="77777777" w:rsidTr="00CE7843">
        <w:trPr>
          <w:trHeight w:val="20"/>
        </w:trPr>
        <w:tc>
          <w:tcPr>
            <w:tcW w:w="568" w:type="dxa"/>
            <w:tcBorders>
              <w:top w:val="single" w:sz="8" w:space="0" w:color="231F20"/>
              <w:left w:val="single" w:sz="8" w:space="0" w:color="231F20"/>
              <w:bottom w:val="single" w:sz="4" w:space="0" w:color="231F20"/>
              <w:right w:val="single" w:sz="4" w:space="0" w:color="231F20"/>
            </w:tcBorders>
            <w:shd w:val="clear" w:color="auto" w:fill="BEBEBE"/>
          </w:tcPr>
          <w:p w14:paraId="7FADDDD6"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9"/>
                <w:sz w:val="20"/>
                <w:szCs w:val="20"/>
              </w:rPr>
              <w:t>69</w:t>
            </w:r>
            <w:r>
              <w:rPr>
                <w:rFonts w:eastAsia="Cambria" w:cs="Cambria"/>
                <w:sz w:val="20"/>
                <w:szCs w:val="20"/>
              </w:rPr>
              <w:t>.</w:t>
            </w:r>
          </w:p>
        </w:tc>
        <w:tc>
          <w:tcPr>
            <w:tcW w:w="1794" w:type="dxa"/>
            <w:tcBorders>
              <w:top w:val="single" w:sz="8" w:space="0" w:color="231F20"/>
              <w:left w:val="single" w:sz="4" w:space="0" w:color="231F20"/>
              <w:bottom w:val="single" w:sz="4" w:space="0" w:color="231F20"/>
              <w:right w:val="single" w:sz="4" w:space="0" w:color="231F20"/>
            </w:tcBorders>
            <w:shd w:val="clear" w:color="auto" w:fill="BEBEBE"/>
          </w:tcPr>
          <w:p w14:paraId="4C246848"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spacing w:val="8"/>
                <w:sz w:val="20"/>
                <w:szCs w:val="20"/>
              </w:rPr>
              <w:t>C</w:t>
            </w:r>
            <w:r>
              <w:rPr>
                <w:rFonts w:eastAsia="Cambria" w:cs="Cambria"/>
                <w:sz w:val="20"/>
                <w:szCs w:val="20"/>
              </w:rPr>
              <w:t>A</w:t>
            </w:r>
            <w:r>
              <w:rPr>
                <w:rFonts w:eastAsia="Cambria" w:cs="Cambria"/>
                <w:spacing w:val="7"/>
                <w:sz w:val="20"/>
                <w:szCs w:val="20"/>
              </w:rPr>
              <w:t>_TBCalibrationValidation</w:t>
            </w:r>
            <w:proofErr w:type="spellEnd"/>
          </w:p>
        </w:tc>
        <w:tc>
          <w:tcPr>
            <w:tcW w:w="2458" w:type="dxa"/>
            <w:tcBorders>
              <w:top w:val="single" w:sz="8" w:space="0" w:color="231F20"/>
              <w:left w:val="single" w:sz="4" w:space="0" w:color="231F20"/>
              <w:bottom w:val="single" w:sz="4" w:space="0" w:color="231F20"/>
              <w:right w:val="single" w:sz="4" w:space="0" w:color="231F20"/>
            </w:tcBorders>
            <w:shd w:val="clear" w:color="auto" w:fill="BEBEBE"/>
          </w:tcPr>
          <w:p w14:paraId="2BC170A4"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7"/>
                <w:sz w:val="20"/>
                <w:szCs w:val="20"/>
              </w:rPr>
              <w:t>Calibration / Validation</w:t>
            </w:r>
            <w:r>
              <w:rPr>
                <w:rFonts w:eastAsia="Cambria" w:cs="Cambria"/>
                <w:spacing w:val="2"/>
                <w:sz w:val="20"/>
                <w:szCs w:val="20"/>
              </w:rPr>
              <w:t xml:space="preserve"> of the TB.</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370B1F4B"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40BC404F"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10FBFC28"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2E053BC3"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AMicrowaveRadiometer</w:t>
            </w:r>
            <w:r>
              <w:rPr>
                <w:rFonts w:eastAsia="Cambria" w:cs="Cambria"/>
                <w:spacing w:val="3"/>
                <w:sz w:val="20"/>
                <w:szCs w:val="20"/>
              </w:rPr>
              <w:t>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roofErr w:type="spellEnd"/>
            <w:r>
              <w:rPr>
                <w:rFonts w:eastAsia="Cambria" w:cs="Cambria"/>
                <w:spacing w:val="-11"/>
                <w:sz w:val="20"/>
                <w:szCs w:val="20"/>
              </w:rPr>
              <w:t>)</w:t>
            </w:r>
          </w:p>
        </w:tc>
        <w:tc>
          <w:tcPr>
            <w:tcW w:w="1344" w:type="dxa"/>
            <w:tcBorders>
              <w:top w:val="single" w:sz="8" w:space="0" w:color="231F20"/>
              <w:left w:val="single" w:sz="4" w:space="0" w:color="231F20"/>
              <w:bottom w:val="single" w:sz="4" w:space="0" w:color="231F20"/>
              <w:right w:val="single" w:sz="8" w:space="0" w:color="231F20"/>
            </w:tcBorders>
            <w:shd w:val="clear" w:color="auto" w:fill="BEBEBE"/>
          </w:tcPr>
          <w:p w14:paraId="19D26848" w14:textId="77777777" w:rsidR="00CE7843" w:rsidRDefault="00CE7843" w:rsidP="00E2367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7</w:t>
            </w:r>
            <w:r w:rsidR="00E23674">
              <w:rPr>
                <w:rFonts w:eastAsia="Cambria" w:cs="Cambria"/>
                <w:sz w:val="20"/>
                <w:szCs w:val="20"/>
              </w:rPr>
              <w:t>0</w:t>
            </w:r>
            <w:r>
              <w:rPr>
                <w:rFonts w:eastAsia="Cambria" w:cs="Cambria"/>
                <w:spacing w:val="-5"/>
                <w:sz w:val="20"/>
                <w:szCs w:val="20"/>
              </w:rPr>
              <w:t xml:space="preserve"> </w:t>
            </w:r>
            <w:r>
              <w:rPr>
                <w:rFonts w:eastAsia="Cambria" w:cs="Cambria"/>
                <w:spacing w:val="4"/>
                <w:sz w:val="20"/>
                <w:szCs w:val="20"/>
              </w:rPr>
              <w:t>t</w:t>
            </w:r>
            <w:r>
              <w:rPr>
                <w:rFonts w:eastAsia="Cambria" w:cs="Cambria"/>
                <w:sz w:val="20"/>
                <w:szCs w:val="20"/>
              </w:rPr>
              <w:t>o 7</w:t>
            </w:r>
            <w:r w:rsidR="00E23674">
              <w:rPr>
                <w:rFonts w:eastAsia="Cambria" w:cs="Cambria"/>
                <w:sz w:val="20"/>
                <w:szCs w:val="20"/>
              </w:rPr>
              <w:t>8</w:t>
            </w:r>
          </w:p>
        </w:tc>
      </w:tr>
      <w:tr w:rsidR="00CE7843" w14:paraId="611D81AC"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256D9B8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5"/>
                <w:sz w:val="20"/>
                <w:szCs w:val="20"/>
              </w:rPr>
              <w:t>70</w:t>
            </w:r>
            <w:r>
              <w:rPr>
                <w:rFonts w:eastAsia="Cambria" w:cs="Cambria"/>
                <w:sz w:val="20"/>
                <w:szCs w:val="20"/>
              </w:rPr>
              <w:t>.</w:t>
            </w:r>
          </w:p>
        </w:tc>
        <w:tc>
          <w:tcPr>
            <w:tcW w:w="1794" w:type="dxa"/>
            <w:tcBorders>
              <w:top w:val="single" w:sz="4" w:space="0" w:color="231F20"/>
              <w:left w:val="single" w:sz="4" w:space="0" w:color="231F20"/>
              <w:bottom w:val="single" w:sz="4" w:space="0" w:color="231F20"/>
              <w:right w:val="single" w:sz="4" w:space="0" w:color="231F20"/>
            </w:tcBorders>
          </w:tcPr>
          <w:p w14:paraId="78F57F42"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TBWithinTheScene</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7D1FFDA9"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 xml:space="preserve">TB within the scene of the </w:t>
            </w:r>
            <w:r>
              <w:rPr>
                <w:rFonts w:eastAsia="Cambria" w:cs="Cambria"/>
                <w:spacing w:val="3"/>
                <w:sz w:val="20"/>
                <w:szCs w:val="20"/>
              </w:rPr>
              <w:t>microwave</w:t>
            </w:r>
            <w:r>
              <w:rPr>
                <w:rFonts w:eastAsia="Cambria" w:cs="Cambria"/>
                <w:spacing w:val="2"/>
                <w:sz w:val="20"/>
                <w:szCs w:val="20"/>
              </w:rPr>
              <w:t xml:space="preserve"> radiometer</w:t>
            </w:r>
            <w:r>
              <w:rPr>
                <w:rFonts w:eastAsia="Cambria" w:cs="Cambria"/>
                <w:sz w:val="20"/>
                <w:szCs w:val="20"/>
              </w:rPr>
              <w:t xml:space="preserve"> </w:t>
            </w:r>
          </w:p>
        </w:tc>
        <w:tc>
          <w:tcPr>
            <w:tcW w:w="1276" w:type="dxa"/>
            <w:tcBorders>
              <w:top w:val="single" w:sz="4" w:space="0" w:color="231F20"/>
              <w:left w:val="single" w:sz="4" w:space="0" w:color="231F20"/>
              <w:bottom w:val="single" w:sz="4" w:space="0" w:color="231F20"/>
              <w:right w:val="single" w:sz="4" w:space="0" w:color="231F20"/>
            </w:tcBorders>
          </w:tcPr>
          <w:p w14:paraId="4F5331C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5AA9DF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3D7A659E"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344" w:type="dxa"/>
            <w:tcBorders>
              <w:top w:val="single" w:sz="4" w:space="0" w:color="231F20"/>
              <w:left w:val="single" w:sz="4" w:space="0" w:color="231F20"/>
              <w:bottom w:val="single" w:sz="4" w:space="0" w:color="231F20"/>
              <w:right w:val="single" w:sz="8" w:space="0" w:color="231F20"/>
            </w:tcBorders>
          </w:tcPr>
          <w:p w14:paraId="1B993F49" w14:textId="6F7C0D51"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TBWithinTheScene</w:t>
            </w:r>
            <w:proofErr w:type="spellEnd"/>
            <w:r>
              <w:rPr>
                <w:rFonts w:eastAsia="Cambria" w:cs="Cambria"/>
                <w:sz w:val="20"/>
                <w:szCs w:val="20"/>
              </w:rPr>
              <w:t xml:space="preserve"> </w:t>
            </w:r>
            <w:del w:id="431" w:author="Tobias Spears" w:date="2021-08-13T07:05:00Z">
              <w:r w:rsidDel="002C153D">
                <w:rPr>
                  <w:rFonts w:eastAsia="Cambria" w:cs="Cambria"/>
                  <w:sz w:val="20"/>
                  <w:szCs w:val="20"/>
                </w:rPr>
                <w:delText xml:space="preserve">- &gt; Value </w:delText>
              </w:r>
            </w:del>
            <w:r>
              <w:rPr>
                <w:rFonts w:eastAsia="Cambria" w:cs="Cambria"/>
                <w:sz w:val="20"/>
                <w:szCs w:val="20"/>
              </w:rPr>
              <w:t>&lt;= 350 the</w:t>
            </w:r>
            <w:r>
              <w:rPr>
                <w:rFonts w:eastAsia="Cambria" w:cs="Cambria"/>
                <w:spacing w:val="7"/>
                <w:sz w:val="20"/>
                <w:szCs w:val="20"/>
              </w:rPr>
              <w:t xml:space="preserve"> unit is </w:t>
            </w:r>
            <w:r>
              <w:rPr>
                <w:rFonts w:eastAsia="Cambria" w:cs="Cambria"/>
                <w:spacing w:val="2"/>
                <w:sz w:val="20"/>
                <w:szCs w:val="20"/>
              </w:rPr>
              <w:t>Kelvin</w:t>
            </w:r>
          </w:p>
        </w:tc>
      </w:tr>
      <w:tr w:rsidR="00CE7843" w14:paraId="72A33E14"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44049F7E"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7</w:t>
            </w:r>
            <w:r>
              <w:rPr>
                <w:rFonts w:cs="Cambria"/>
                <w:sz w:val="20"/>
                <w:szCs w:val="20"/>
                <w:lang w:eastAsia="zh-CN"/>
              </w:rPr>
              <w:t>1.</w:t>
            </w:r>
          </w:p>
        </w:tc>
        <w:tc>
          <w:tcPr>
            <w:tcW w:w="1794" w:type="dxa"/>
            <w:tcBorders>
              <w:top w:val="single" w:sz="4" w:space="0" w:color="231F20"/>
              <w:left w:val="single" w:sz="4" w:space="0" w:color="231F20"/>
              <w:bottom w:val="single" w:sz="4" w:space="0" w:color="231F20"/>
              <w:right w:val="single" w:sz="4" w:space="0" w:color="231F20"/>
            </w:tcBorders>
          </w:tcPr>
          <w:p w14:paraId="00676FDB"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7"/>
                <w:sz w:val="20"/>
                <w:szCs w:val="20"/>
              </w:rPr>
              <w:t>payloadOperatingStatus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1B3AD830"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2"/>
                <w:sz w:val="20"/>
                <w:szCs w:val="20"/>
              </w:rPr>
              <w:t>Payload operating status</w:t>
            </w:r>
          </w:p>
        </w:tc>
        <w:tc>
          <w:tcPr>
            <w:tcW w:w="1276" w:type="dxa"/>
            <w:tcBorders>
              <w:top w:val="single" w:sz="4" w:space="0" w:color="231F20"/>
              <w:left w:val="single" w:sz="4" w:space="0" w:color="231F20"/>
              <w:bottom w:val="single" w:sz="4" w:space="0" w:color="231F20"/>
              <w:right w:val="single" w:sz="4" w:space="0" w:color="231F20"/>
            </w:tcBorders>
          </w:tcPr>
          <w:p w14:paraId="3B8462A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0CAB31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B460359"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pacing w:val="1"/>
                <w:sz w:val="20"/>
                <w:szCs w:val="20"/>
              </w:rPr>
              <w:t>CA_PayloadOperatingStatus</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27FB66CB" w14:textId="77777777" w:rsidR="00CE7843" w:rsidRDefault="00CE7843" w:rsidP="00CE7843">
            <w:pPr>
              <w:spacing w:before="23" w:after="0" w:line="240" w:lineRule="auto"/>
              <w:ind w:leftChars="50" w:left="110" w:rightChars="50" w:right="110"/>
              <w:rPr>
                <w:rFonts w:eastAsia="Cambria" w:cs="Cambria"/>
                <w:sz w:val="20"/>
                <w:szCs w:val="20"/>
              </w:rPr>
            </w:pPr>
          </w:p>
        </w:tc>
      </w:tr>
      <w:tr w:rsidR="00CE7843" w14:paraId="01C448D9"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7B917847"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72.</w:t>
            </w:r>
          </w:p>
        </w:tc>
        <w:tc>
          <w:tcPr>
            <w:tcW w:w="1794" w:type="dxa"/>
            <w:tcBorders>
              <w:top w:val="single" w:sz="4" w:space="0" w:color="231F20"/>
              <w:left w:val="single" w:sz="4" w:space="0" w:color="231F20"/>
              <w:bottom w:val="single" w:sz="4" w:space="0" w:color="231F20"/>
              <w:right w:val="single" w:sz="4" w:space="0" w:color="231F20"/>
            </w:tcBorders>
          </w:tcPr>
          <w:p w14:paraId="16C0351B"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TBTrueValue</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6C20348"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The equivalent TB true value</w:t>
            </w:r>
          </w:p>
        </w:tc>
        <w:tc>
          <w:tcPr>
            <w:tcW w:w="1276" w:type="dxa"/>
            <w:tcBorders>
              <w:top w:val="single" w:sz="4" w:space="0" w:color="231F20"/>
              <w:left w:val="single" w:sz="4" w:space="0" w:color="231F20"/>
              <w:bottom w:val="single" w:sz="4" w:space="0" w:color="231F20"/>
              <w:right w:val="single" w:sz="4" w:space="0" w:color="231F20"/>
            </w:tcBorders>
          </w:tcPr>
          <w:p w14:paraId="3C04BD05" w14:textId="77777777" w:rsidR="00CE7843" w:rsidRDefault="00CE7843" w:rsidP="00CE7843">
            <w:pPr>
              <w:spacing w:before="23" w:after="0" w:line="240" w:lineRule="auto"/>
              <w:ind w:leftChars="50" w:left="110" w:rightChars="50" w:right="110"/>
              <w:jc w:val="center"/>
              <w:rPr>
                <w:rFonts w:eastAsia="Cambria" w:cs="Cambria"/>
                <w:sz w:val="20"/>
                <w:szCs w:val="20"/>
              </w:rPr>
            </w:pPr>
            <w:r w:rsidRPr="00E23674">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1CD436D2"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447CD24"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Real</w:t>
            </w:r>
          </w:p>
        </w:tc>
        <w:tc>
          <w:tcPr>
            <w:tcW w:w="1344" w:type="dxa"/>
            <w:tcBorders>
              <w:top w:val="single" w:sz="4" w:space="0" w:color="231F20"/>
              <w:left w:val="single" w:sz="4" w:space="0" w:color="231F20"/>
              <w:bottom w:val="single" w:sz="4" w:space="0" w:color="231F20"/>
              <w:right w:val="single" w:sz="8" w:space="0" w:color="231F20"/>
            </w:tcBorders>
          </w:tcPr>
          <w:p w14:paraId="2195900F" w14:textId="0517CDDF"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TBTrueValue</w:t>
            </w:r>
            <w:proofErr w:type="spellEnd"/>
            <w:r>
              <w:rPr>
                <w:rFonts w:eastAsia="Cambria" w:cs="Cambria"/>
                <w:sz w:val="20"/>
                <w:szCs w:val="20"/>
              </w:rPr>
              <w:t xml:space="preserve"> </w:t>
            </w:r>
            <w:del w:id="432" w:author="Tobias Spears" w:date="2021-08-13T07:06:00Z">
              <w:r w:rsidDel="002C153D">
                <w:rPr>
                  <w:rFonts w:eastAsia="Cambria" w:cs="Cambria"/>
                  <w:sz w:val="20"/>
                  <w:szCs w:val="20"/>
                </w:rPr>
                <w:delText xml:space="preserve">&gt; Value </w:delText>
              </w:r>
            </w:del>
            <w:r>
              <w:rPr>
                <w:rFonts w:eastAsia="Cambria" w:cs="Cambria"/>
                <w:sz w:val="20"/>
                <w:szCs w:val="20"/>
              </w:rPr>
              <w:t>&lt;= 350, the</w:t>
            </w:r>
            <w:r>
              <w:rPr>
                <w:rFonts w:eastAsia="Cambria" w:cs="Cambria"/>
                <w:spacing w:val="7"/>
                <w:sz w:val="20"/>
                <w:szCs w:val="20"/>
              </w:rPr>
              <w:t xml:space="preserve"> unit is </w:t>
            </w:r>
            <w:r>
              <w:rPr>
                <w:rFonts w:eastAsia="Cambria" w:cs="Cambria"/>
                <w:spacing w:val="2"/>
                <w:sz w:val="20"/>
                <w:szCs w:val="20"/>
              </w:rPr>
              <w:t>Kelvin</w:t>
            </w:r>
          </w:p>
        </w:tc>
      </w:tr>
      <w:tr w:rsidR="00CE7843" w14:paraId="74EF49FB"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622B658D"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73</w:t>
            </w:r>
            <w:r>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35E3BF52"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consistencyThreshold</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7D2F893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Consistency threshold</w:t>
            </w:r>
          </w:p>
        </w:tc>
        <w:tc>
          <w:tcPr>
            <w:tcW w:w="1276" w:type="dxa"/>
            <w:tcBorders>
              <w:top w:val="single" w:sz="4" w:space="0" w:color="231F20"/>
              <w:left w:val="single" w:sz="4" w:space="0" w:color="231F20"/>
              <w:bottom w:val="single" w:sz="4" w:space="0" w:color="231F20"/>
              <w:right w:val="single" w:sz="4" w:space="0" w:color="231F20"/>
            </w:tcBorders>
          </w:tcPr>
          <w:p w14:paraId="23B13BA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61499888"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F6D7BB6"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062FDAF3" w14:textId="77777777" w:rsidR="00CE7843" w:rsidRDefault="00CE7843" w:rsidP="00CE7843">
            <w:pPr>
              <w:spacing w:after="0" w:line="220" w:lineRule="exact"/>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CE7843" w14:paraId="24136687"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1AF61ABF"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74.</w:t>
            </w:r>
          </w:p>
        </w:tc>
        <w:tc>
          <w:tcPr>
            <w:tcW w:w="1794" w:type="dxa"/>
            <w:tcBorders>
              <w:top w:val="single" w:sz="4" w:space="0" w:color="231F20"/>
              <w:left w:val="single" w:sz="4" w:space="0" w:color="231F20"/>
              <w:bottom w:val="single" w:sz="4" w:space="0" w:color="231F20"/>
              <w:right w:val="single" w:sz="4" w:space="0" w:color="231F20"/>
            </w:tcBorders>
          </w:tcPr>
          <w:p w14:paraId="6E6CCEE6"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TBCalibrationBias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5F4A52A0"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 xml:space="preserve">TB calibration </w:t>
            </w:r>
            <w:proofErr w:type="gramStart"/>
            <w:r>
              <w:rPr>
                <w:rFonts w:eastAsia="Cambria" w:cs="Cambria"/>
                <w:sz w:val="20"/>
                <w:szCs w:val="20"/>
              </w:rPr>
              <w:t>bias  (</w:t>
            </w:r>
            <w:proofErr w:type="gramEnd"/>
            <w:r>
              <w:rPr>
                <w:rFonts w:eastAsia="Cambria" w:cs="Cambria"/>
                <w:sz w:val="20"/>
                <w:szCs w:val="20"/>
              </w:rPr>
              <w:t>output attribute)</w:t>
            </w:r>
          </w:p>
        </w:tc>
        <w:tc>
          <w:tcPr>
            <w:tcW w:w="1276" w:type="dxa"/>
            <w:tcBorders>
              <w:top w:val="single" w:sz="4" w:space="0" w:color="231F20"/>
              <w:left w:val="single" w:sz="4" w:space="0" w:color="231F20"/>
              <w:bottom w:val="single" w:sz="4" w:space="0" w:color="231F20"/>
              <w:right w:val="single" w:sz="4" w:space="0" w:color="231F20"/>
            </w:tcBorders>
          </w:tcPr>
          <w:p w14:paraId="4150B4B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032B71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44A6AD92"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495D8711"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CE7843" w14:paraId="79368C3E"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17510A3C"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75.</w:t>
            </w:r>
          </w:p>
        </w:tc>
        <w:tc>
          <w:tcPr>
            <w:tcW w:w="1794" w:type="dxa"/>
            <w:tcBorders>
              <w:top w:val="single" w:sz="4" w:space="0" w:color="231F20"/>
              <w:left w:val="single" w:sz="4" w:space="0" w:color="231F20"/>
              <w:bottom w:val="single" w:sz="4" w:space="0" w:color="231F20"/>
              <w:right w:val="single" w:sz="4" w:space="0" w:color="231F20"/>
            </w:tcBorders>
          </w:tcPr>
          <w:p w14:paraId="1B025453"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TBCalibrationStandardDeviation</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4369B44B"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TB calibration standard deviation (output attribute)</w:t>
            </w:r>
          </w:p>
        </w:tc>
        <w:tc>
          <w:tcPr>
            <w:tcW w:w="1276" w:type="dxa"/>
            <w:tcBorders>
              <w:top w:val="single" w:sz="4" w:space="0" w:color="231F20"/>
              <w:left w:val="single" w:sz="4" w:space="0" w:color="231F20"/>
              <w:bottom w:val="single" w:sz="4" w:space="0" w:color="231F20"/>
              <w:right w:val="single" w:sz="4" w:space="0" w:color="231F20"/>
            </w:tcBorders>
          </w:tcPr>
          <w:p w14:paraId="4936674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725EEC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5473C04"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68D61D7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CE7843" w14:paraId="41B90A32"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3CAF1112"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7</w:t>
            </w:r>
            <w:r>
              <w:rPr>
                <w:rFonts w:cs="Cambria"/>
                <w:sz w:val="20"/>
                <w:szCs w:val="20"/>
                <w:lang w:eastAsia="zh-CN"/>
              </w:rPr>
              <w:t>6.</w:t>
            </w:r>
          </w:p>
        </w:tc>
        <w:tc>
          <w:tcPr>
            <w:tcW w:w="1794" w:type="dxa"/>
            <w:tcBorders>
              <w:top w:val="single" w:sz="4" w:space="0" w:color="231F20"/>
              <w:left w:val="single" w:sz="4" w:space="0" w:color="231F20"/>
              <w:bottom w:val="single" w:sz="4" w:space="0" w:color="231F20"/>
              <w:right w:val="single" w:sz="4" w:space="0" w:color="231F20"/>
            </w:tcBorders>
          </w:tcPr>
          <w:p w14:paraId="232EC4C5"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sidRPr="002066EE">
              <w:rPr>
                <w:rFonts w:eastAsia="Cambria" w:cs="Cambria"/>
                <w:sz w:val="20"/>
                <w:szCs w:val="20"/>
              </w:rPr>
              <w:t>calibration</w:t>
            </w:r>
            <w:r w:rsidRPr="00236688">
              <w:rPr>
                <w:rFonts w:eastAsia="Cambria" w:cs="Cambria"/>
                <w:sz w:val="20"/>
                <w:szCs w:val="20"/>
              </w:rPr>
              <w:t>Parameter</w:t>
            </w:r>
            <w:r w:rsidRPr="002066EE">
              <w:rPr>
                <w:rFonts w:eastAsia="Cambria" w:cs="Cambria"/>
                <w:sz w:val="20"/>
                <w:szCs w:val="20"/>
              </w:rPr>
              <w:t>Adjustments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543F7C40"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Calibration adjustment coefficients (output attribute)</w:t>
            </w:r>
          </w:p>
        </w:tc>
        <w:tc>
          <w:tcPr>
            <w:tcW w:w="1276" w:type="dxa"/>
            <w:tcBorders>
              <w:top w:val="single" w:sz="4" w:space="0" w:color="231F20"/>
              <w:left w:val="single" w:sz="4" w:space="0" w:color="231F20"/>
              <w:bottom w:val="single" w:sz="4" w:space="0" w:color="231F20"/>
              <w:right w:val="single" w:sz="4" w:space="0" w:color="231F20"/>
            </w:tcBorders>
          </w:tcPr>
          <w:p w14:paraId="228E966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532D4150"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0A2F8DFB"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CA_CalibrationCoefficientAdjustments</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5D668995" w14:textId="77777777" w:rsidR="00CE7843" w:rsidRDefault="00CE7843" w:rsidP="00CE7843">
            <w:pPr>
              <w:spacing w:before="23" w:after="0" w:line="240" w:lineRule="auto"/>
              <w:ind w:leftChars="50" w:left="110" w:rightChars="50" w:right="110"/>
              <w:rPr>
                <w:rFonts w:eastAsia="Cambria" w:cs="Cambria"/>
                <w:spacing w:val="1"/>
                <w:sz w:val="20"/>
                <w:szCs w:val="20"/>
              </w:rPr>
            </w:pPr>
          </w:p>
        </w:tc>
      </w:tr>
    </w:tbl>
    <w:p w14:paraId="72C8FDAC" w14:textId="77777777" w:rsidR="002F5F19" w:rsidRDefault="002F5F19">
      <w:r>
        <w:br w:type="page"/>
      </w:r>
    </w:p>
    <w:tbl>
      <w:tblPr>
        <w:tblW w:w="9991" w:type="dxa"/>
        <w:tblInd w:w="-152" w:type="dxa"/>
        <w:tblLayout w:type="fixed"/>
        <w:tblCellMar>
          <w:left w:w="0" w:type="dxa"/>
          <w:right w:w="0" w:type="dxa"/>
        </w:tblCellMar>
        <w:tblLook w:val="04A0" w:firstRow="1" w:lastRow="0" w:firstColumn="1" w:lastColumn="0" w:noHBand="0" w:noVBand="1"/>
      </w:tblPr>
      <w:tblGrid>
        <w:gridCol w:w="568"/>
        <w:gridCol w:w="1794"/>
        <w:gridCol w:w="2458"/>
        <w:gridCol w:w="1276"/>
        <w:gridCol w:w="1276"/>
        <w:gridCol w:w="1275"/>
        <w:gridCol w:w="1344"/>
      </w:tblGrid>
      <w:tr w:rsidR="00CE7843" w14:paraId="6CD84209"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23B8A3B3" w14:textId="77777777" w:rsidR="00CE7843" w:rsidRDefault="00CE7843" w:rsidP="00CE7843">
            <w:pPr>
              <w:spacing w:before="23" w:after="0" w:line="240" w:lineRule="auto"/>
              <w:ind w:leftChars="50" w:left="110" w:rightChars="50" w:right="110"/>
              <w:rPr>
                <w:rFonts w:cs="Cambria"/>
                <w:sz w:val="20"/>
                <w:szCs w:val="20"/>
                <w:lang w:eastAsia="zh-CN"/>
              </w:rPr>
            </w:pPr>
          </w:p>
        </w:tc>
        <w:tc>
          <w:tcPr>
            <w:tcW w:w="1794" w:type="dxa"/>
            <w:tcBorders>
              <w:top w:val="single" w:sz="4" w:space="0" w:color="231F20"/>
              <w:left w:val="single" w:sz="4" w:space="0" w:color="231F20"/>
              <w:bottom w:val="single" w:sz="4" w:space="0" w:color="231F20"/>
              <w:right w:val="single" w:sz="4" w:space="0" w:color="231F20"/>
            </w:tcBorders>
          </w:tcPr>
          <w:p w14:paraId="7D6CD95F" w14:textId="77777777" w:rsidR="00CE7843" w:rsidRPr="002066EE" w:rsidRDefault="00CE7843" w:rsidP="00CE7843">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53DC1F6D"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6" w:type="dxa"/>
            <w:tcBorders>
              <w:top w:val="single" w:sz="4" w:space="0" w:color="231F20"/>
              <w:left w:val="single" w:sz="4" w:space="0" w:color="231F20"/>
              <w:bottom w:val="single" w:sz="4" w:space="0" w:color="231F20"/>
              <w:right w:val="single" w:sz="4" w:space="0" w:color="231F20"/>
            </w:tcBorders>
          </w:tcPr>
          <w:p w14:paraId="3EAE73A3" w14:textId="77777777" w:rsidR="00CE7843" w:rsidDel="001260DD" w:rsidRDefault="00CE7843" w:rsidP="00CE7843">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4" w:space="0" w:color="231F20"/>
              <w:left w:val="single" w:sz="4" w:space="0" w:color="231F20"/>
              <w:bottom w:val="single" w:sz="4" w:space="0" w:color="231F20"/>
              <w:right w:val="single" w:sz="4" w:space="0" w:color="231F20"/>
            </w:tcBorders>
          </w:tcPr>
          <w:p w14:paraId="4597024A"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5" w:type="dxa"/>
            <w:tcBorders>
              <w:top w:val="single" w:sz="4" w:space="0" w:color="231F20"/>
              <w:left w:val="single" w:sz="4" w:space="0" w:color="231F20"/>
              <w:bottom w:val="single" w:sz="4" w:space="0" w:color="231F20"/>
              <w:right w:val="single" w:sz="4" w:space="0" w:color="231F20"/>
            </w:tcBorders>
          </w:tcPr>
          <w:p w14:paraId="4D3FB510"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44" w:type="dxa"/>
            <w:tcBorders>
              <w:top w:val="single" w:sz="4" w:space="0" w:color="231F20"/>
              <w:left w:val="single" w:sz="4" w:space="0" w:color="231F20"/>
              <w:bottom w:val="single" w:sz="4" w:space="0" w:color="231F20"/>
              <w:right w:val="single" w:sz="8" w:space="0" w:color="231F20"/>
            </w:tcBorders>
          </w:tcPr>
          <w:p w14:paraId="2011FB09"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3CBF159C"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3F6A5532"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7</w:t>
            </w:r>
            <w:r>
              <w:rPr>
                <w:rFonts w:cs="Cambria"/>
                <w:sz w:val="20"/>
                <w:szCs w:val="20"/>
                <w:lang w:eastAsia="zh-CN"/>
              </w:rPr>
              <w:t>7.</w:t>
            </w:r>
          </w:p>
        </w:tc>
        <w:tc>
          <w:tcPr>
            <w:tcW w:w="1794" w:type="dxa"/>
            <w:tcBorders>
              <w:top w:val="single" w:sz="4" w:space="0" w:color="231F20"/>
              <w:left w:val="single" w:sz="4" w:space="0" w:color="231F20"/>
              <w:bottom w:val="single" w:sz="4" w:space="0" w:color="231F20"/>
              <w:right w:val="single" w:sz="4" w:space="0" w:color="231F20"/>
            </w:tcBorders>
          </w:tcPr>
          <w:p w14:paraId="6D5337CD" w14:textId="77777777" w:rsidR="00CE7843" w:rsidRPr="002066EE"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reCalibratedTB</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2C90AF1B"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Re-calibrated TB (output attribute)</w:t>
            </w:r>
          </w:p>
        </w:tc>
        <w:tc>
          <w:tcPr>
            <w:tcW w:w="1276" w:type="dxa"/>
            <w:tcBorders>
              <w:top w:val="single" w:sz="4" w:space="0" w:color="231F20"/>
              <w:left w:val="single" w:sz="4" w:space="0" w:color="231F20"/>
              <w:bottom w:val="single" w:sz="4" w:space="0" w:color="231F20"/>
              <w:right w:val="single" w:sz="4" w:space="0" w:color="231F20"/>
            </w:tcBorders>
          </w:tcPr>
          <w:p w14:paraId="459A6D8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069DD1E"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08549D65"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3126E8D6"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spacing w:val="7"/>
                <w:sz w:val="20"/>
                <w:szCs w:val="20"/>
              </w:rPr>
              <w:t xml:space="preserve">&gt;0, the unit is </w:t>
            </w:r>
            <w:r>
              <w:rPr>
                <w:rFonts w:eastAsia="Cambria" w:cs="Cambria"/>
                <w:spacing w:val="2"/>
                <w:sz w:val="20"/>
                <w:szCs w:val="20"/>
              </w:rPr>
              <w:t>Kelvin</w:t>
            </w:r>
          </w:p>
        </w:tc>
      </w:tr>
      <w:tr w:rsidR="00CE7843" w14:paraId="3B02B1C8"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09ACE089"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78.</w:t>
            </w:r>
          </w:p>
        </w:tc>
        <w:tc>
          <w:tcPr>
            <w:tcW w:w="1794" w:type="dxa"/>
            <w:tcBorders>
              <w:top w:val="single" w:sz="4" w:space="0" w:color="231F20"/>
              <w:left w:val="single" w:sz="4" w:space="0" w:color="231F20"/>
              <w:bottom w:val="single" w:sz="4" w:space="0" w:color="231F20"/>
              <w:right w:val="single" w:sz="4" w:space="0" w:color="231F20"/>
            </w:tcBorders>
          </w:tcPr>
          <w:p w14:paraId="482E9999"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calibrationResults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3EC75467"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Parameters in the calibration / validation report (output attribute)</w:t>
            </w:r>
          </w:p>
        </w:tc>
        <w:tc>
          <w:tcPr>
            <w:tcW w:w="1276" w:type="dxa"/>
            <w:tcBorders>
              <w:top w:val="single" w:sz="4" w:space="0" w:color="231F20"/>
              <w:left w:val="single" w:sz="4" w:space="0" w:color="231F20"/>
              <w:bottom w:val="single" w:sz="4" w:space="0" w:color="231F20"/>
              <w:right w:val="single" w:sz="4" w:space="0" w:color="231F20"/>
            </w:tcBorders>
          </w:tcPr>
          <w:p w14:paraId="7FFDDAB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48BD975F"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2C64E42A"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CA_CalibrationResults</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3591F221" w14:textId="77777777" w:rsidR="00CE7843" w:rsidRDefault="00CE7843" w:rsidP="00CE7843">
            <w:pPr>
              <w:spacing w:before="23" w:after="0" w:line="240" w:lineRule="auto"/>
              <w:ind w:leftChars="50" w:left="110" w:rightChars="50" w:right="110"/>
              <w:rPr>
                <w:rFonts w:eastAsia="Cambria" w:cs="Cambria"/>
                <w:spacing w:val="7"/>
                <w:sz w:val="20"/>
                <w:szCs w:val="20"/>
              </w:rPr>
            </w:pPr>
          </w:p>
        </w:tc>
      </w:tr>
      <w:tr w:rsidR="00CE7843" w14:paraId="5F1E40DF"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716B1EAB"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79.</w:t>
            </w:r>
          </w:p>
        </w:tc>
        <w:tc>
          <w:tcPr>
            <w:tcW w:w="179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5847E3B"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CA_CalibrationParameterAdjustments</w:t>
            </w:r>
            <w:proofErr w:type="spellEnd"/>
          </w:p>
        </w:tc>
        <w:tc>
          <w:tcPr>
            <w:tcW w:w="2458"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6EB7DDE"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c</w:t>
            </w:r>
            <w:r>
              <w:rPr>
                <w:rFonts w:eastAsia="Cambria" w:cs="Cambria"/>
                <w:sz w:val="20"/>
                <w:szCs w:val="20"/>
              </w:rPr>
              <w:t>alibration adjustment coefficients</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3487EB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F324737"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16E2D1D1"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44"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1697F853" w14:textId="77777777" w:rsidR="00CE7843" w:rsidRDefault="00CE7843" w:rsidP="00E23674">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3"/>
                <w:sz w:val="20"/>
                <w:szCs w:val="20"/>
              </w:rPr>
              <w:t>8</w:t>
            </w:r>
            <w:r w:rsidR="00E23674">
              <w:rPr>
                <w:rFonts w:eastAsia="Cambria" w:cs="Cambria"/>
                <w:spacing w:val="-3"/>
                <w:sz w:val="20"/>
                <w:szCs w:val="20"/>
              </w:rPr>
              <w:t>0</w:t>
            </w:r>
            <w:r w:rsidR="00E23674">
              <w:rPr>
                <w:rFonts w:eastAsia="Cambria" w:cs="Cambria"/>
                <w:spacing w:val="6"/>
                <w:sz w:val="20"/>
                <w:szCs w:val="20"/>
              </w:rPr>
              <w:t>–83</w:t>
            </w:r>
          </w:p>
        </w:tc>
      </w:tr>
      <w:tr w:rsidR="00CE7843" w14:paraId="25BDF2AE"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26AB981C"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80.</w:t>
            </w:r>
          </w:p>
        </w:tc>
        <w:tc>
          <w:tcPr>
            <w:tcW w:w="1794" w:type="dxa"/>
            <w:tcBorders>
              <w:top w:val="single" w:sz="4" w:space="0" w:color="231F20"/>
              <w:left w:val="single" w:sz="4" w:space="0" w:color="231F20"/>
              <w:bottom w:val="single" w:sz="4" w:space="0" w:color="231F20"/>
              <w:right w:val="single" w:sz="4" w:space="0" w:color="231F20"/>
            </w:tcBorders>
          </w:tcPr>
          <w:p w14:paraId="1FF72FA2"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hotTargetBTBias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8EB1BF0"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Hot target BT bias</w:t>
            </w:r>
          </w:p>
        </w:tc>
        <w:tc>
          <w:tcPr>
            <w:tcW w:w="1276" w:type="dxa"/>
            <w:tcBorders>
              <w:top w:val="single" w:sz="4" w:space="0" w:color="231F20"/>
              <w:left w:val="single" w:sz="4" w:space="0" w:color="231F20"/>
              <w:bottom w:val="single" w:sz="4" w:space="0" w:color="231F20"/>
              <w:right w:val="single" w:sz="4" w:space="0" w:color="231F20"/>
            </w:tcBorders>
          </w:tcPr>
          <w:p w14:paraId="1E9BA7F9"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5487B081"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748B35C7"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1B9B093C"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CE7843" w14:paraId="6C1AE66E"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0313B350" w14:textId="77777777" w:rsidR="00CE7843" w:rsidRDefault="00CE7843" w:rsidP="00CE7843">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81.</w:t>
            </w:r>
          </w:p>
        </w:tc>
        <w:tc>
          <w:tcPr>
            <w:tcW w:w="1794" w:type="dxa"/>
            <w:tcBorders>
              <w:top w:val="single" w:sz="4" w:space="0" w:color="231F20"/>
              <w:left w:val="single" w:sz="4" w:space="0" w:color="231F20"/>
              <w:bottom w:val="single" w:sz="4" w:space="0" w:color="231F20"/>
              <w:right w:val="single" w:sz="4" w:space="0" w:color="231F20"/>
            </w:tcBorders>
          </w:tcPr>
          <w:p w14:paraId="25D2BD16"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coldTargetBTBias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20ACB13D"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Cold target BT bias</w:t>
            </w:r>
          </w:p>
        </w:tc>
        <w:tc>
          <w:tcPr>
            <w:tcW w:w="1276" w:type="dxa"/>
            <w:tcBorders>
              <w:top w:val="single" w:sz="4" w:space="0" w:color="231F20"/>
              <w:left w:val="single" w:sz="4" w:space="0" w:color="231F20"/>
              <w:bottom w:val="single" w:sz="4" w:space="0" w:color="231F20"/>
              <w:right w:val="single" w:sz="4" w:space="0" w:color="231F20"/>
            </w:tcBorders>
          </w:tcPr>
          <w:p w14:paraId="1C183D2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68EE4898"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863EA1B"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4C18BD17" w14:textId="77777777" w:rsidR="00CE7843" w:rsidRDefault="00CE7843" w:rsidP="00CE7843">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CE7843" w14:paraId="0E67E6A3"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5F070A50" w14:textId="77777777" w:rsidR="00CE7843" w:rsidRDefault="00CE7843" w:rsidP="00CE7843">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82.</w:t>
            </w:r>
          </w:p>
        </w:tc>
        <w:tc>
          <w:tcPr>
            <w:tcW w:w="1794" w:type="dxa"/>
            <w:tcBorders>
              <w:top w:val="single" w:sz="4" w:space="0" w:color="231F20"/>
              <w:left w:val="single" w:sz="4" w:space="0" w:color="231F20"/>
              <w:bottom w:val="single" w:sz="4" w:space="0" w:color="231F20"/>
              <w:right w:val="single" w:sz="4" w:space="0" w:color="231F20"/>
            </w:tcBorders>
          </w:tcPr>
          <w:p w14:paraId="2C237EBF"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nonlinearity</w:t>
            </w:r>
          </w:p>
        </w:tc>
        <w:tc>
          <w:tcPr>
            <w:tcW w:w="2458" w:type="dxa"/>
            <w:tcBorders>
              <w:top w:val="single" w:sz="4" w:space="0" w:color="231F20"/>
              <w:left w:val="single" w:sz="4" w:space="0" w:color="231F20"/>
              <w:bottom w:val="single" w:sz="4" w:space="0" w:color="231F20"/>
              <w:right w:val="single" w:sz="4" w:space="0" w:color="231F20"/>
            </w:tcBorders>
          </w:tcPr>
          <w:p w14:paraId="68C23D80"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Nonlinearity correction</w:t>
            </w:r>
          </w:p>
        </w:tc>
        <w:tc>
          <w:tcPr>
            <w:tcW w:w="1276" w:type="dxa"/>
            <w:tcBorders>
              <w:top w:val="single" w:sz="4" w:space="0" w:color="231F20"/>
              <w:left w:val="single" w:sz="4" w:space="0" w:color="231F20"/>
              <w:bottom w:val="single" w:sz="4" w:space="0" w:color="231F20"/>
              <w:right w:val="single" w:sz="4" w:space="0" w:color="231F20"/>
            </w:tcBorders>
          </w:tcPr>
          <w:p w14:paraId="7EBE48B7"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4F87FED"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2C509339"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2A2CA94E" w14:textId="77777777" w:rsidR="00CE7843" w:rsidRDefault="00CE7843" w:rsidP="00CE7843">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 xml:space="preserve">ed, </w:t>
            </w:r>
            <w:r>
              <w:rPr>
                <w:rFonts w:eastAsia="Cambria" w:cs="Cambria"/>
                <w:spacing w:val="7"/>
                <w:sz w:val="20"/>
                <w:szCs w:val="20"/>
              </w:rPr>
              <w:t xml:space="preserve">the unit is </w:t>
            </w:r>
            <w:r>
              <w:rPr>
                <w:rFonts w:eastAsia="Cambria" w:cs="Cambria"/>
                <w:spacing w:val="2"/>
                <w:sz w:val="20"/>
                <w:szCs w:val="20"/>
              </w:rPr>
              <w:t>Kelvin</w:t>
            </w:r>
          </w:p>
        </w:tc>
      </w:tr>
      <w:tr w:rsidR="00CE7843" w14:paraId="6F7CD2C5"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4307B1C3" w14:textId="77777777" w:rsidR="00CE7843" w:rsidRDefault="00CE7843" w:rsidP="00CE7843">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83.</w:t>
            </w:r>
          </w:p>
        </w:tc>
        <w:tc>
          <w:tcPr>
            <w:tcW w:w="1794" w:type="dxa"/>
            <w:tcBorders>
              <w:top w:val="single" w:sz="4" w:space="0" w:color="231F20"/>
              <w:left w:val="single" w:sz="4" w:space="0" w:color="231F20"/>
              <w:bottom w:val="single" w:sz="4" w:space="0" w:color="231F20"/>
              <w:right w:val="single" w:sz="4" w:space="0" w:color="231F20"/>
            </w:tcBorders>
          </w:tcPr>
          <w:p w14:paraId="193B68AC"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antennaPatternCorrectionCoefficient</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172B585E"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Antenna pattern correction coefficient</w:t>
            </w:r>
          </w:p>
        </w:tc>
        <w:tc>
          <w:tcPr>
            <w:tcW w:w="1276" w:type="dxa"/>
            <w:tcBorders>
              <w:top w:val="single" w:sz="4" w:space="0" w:color="231F20"/>
              <w:left w:val="single" w:sz="4" w:space="0" w:color="231F20"/>
              <w:bottom w:val="single" w:sz="4" w:space="0" w:color="231F20"/>
              <w:right w:val="single" w:sz="4" w:space="0" w:color="231F20"/>
            </w:tcBorders>
          </w:tcPr>
          <w:p w14:paraId="74E9C55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745A255"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5716208" w14:textId="77777777" w:rsidR="00CE7843" w:rsidRDefault="00CE7843" w:rsidP="00CE7843">
            <w:pPr>
              <w:spacing w:before="23" w:after="0" w:line="240" w:lineRule="auto"/>
              <w:ind w:leftChars="50" w:left="110" w:rightChars="50" w:right="110"/>
              <w:rPr>
                <w:rFonts w:cs="Cambria"/>
                <w:sz w:val="20"/>
                <w:szCs w:val="20"/>
                <w:lang w:eastAsia="zh-CN"/>
              </w:rPr>
            </w:pPr>
            <w:bookmarkStart w:id="433" w:name="OLE_LINK124"/>
            <w:r>
              <w:rPr>
                <w:rFonts w:cs="Cambria"/>
                <w:sz w:val="20"/>
                <w:szCs w:val="20"/>
                <w:lang w:eastAsia="zh-CN"/>
              </w:rPr>
              <w:t>Real {ordered}</w:t>
            </w:r>
            <w:bookmarkEnd w:id="433"/>
          </w:p>
        </w:tc>
        <w:tc>
          <w:tcPr>
            <w:tcW w:w="1344" w:type="dxa"/>
            <w:tcBorders>
              <w:top w:val="single" w:sz="4" w:space="0" w:color="231F20"/>
              <w:left w:val="single" w:sz="4" w:space="0" w:color="231F20"/>
              <w:bottom w:val="single" w:sz="4" w:space="0" w:color="231F20"/>
              <w:right w:val="single" w:sz="8" w:space="0" w:color="231F20"/>
            </w:tcBorders>
          </w:tcPr>
          <w:p w14:paraId="79CAADDC" w14:textId="24047802"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 xml:space="preserve"> </w:t>
            </w:r>
            <w:proofErr w:type="spellStart"/>
            <w:r>
              <w:rPr>
                <w:rFonts w:eastAsia="Cambria" w:cs="Cambria"/>
                <w:sz w:val="20"/>
                <w:szCs w:val="20"/>
              </w:rPr>
              <w:t>antennaPatternCorrectionCoefficient</w:t>
            </w:r>
            <w:proofErr w:type="spellEnd"/>
            <w:r>
              <w:rPr>
                <w:rFonts w:eastAsia="Cambria" w:cs="Cambria"/>
                <w:sz w:val="20"/>
                <w:szCs w:val="20"/>
              </w:rPr>
              <w:t xml:space="preserve"> </w:t>
            </w:r>
            <w:del w:id="434" w:author="Tobias Spears" w:date="2021-08-13T07:06: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w:t>
            </w:r>
          </w:p>
        </w:tc>
      </w:tr>
      <w:tr w:rsidR="00CE7843" w14:paraId="4E3D762E"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22AEC787" w14:textId="77777777" w:rsidR="00CE7843" w:rsidRDefault="00CE7843" w:rsidP="00CE7843">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84.</w:t>
            </w:r>
          </w:p>
        </w:tc>
        <w:tc>
          <w:tcPr>
            <w:tcW w:w="179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629588A"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CA_CalibrationResults</w:t>
            </w:r>
            <w:proofErr w:type="spellEnd"/>
          </w:p>
        </w:tc>
        <w:tc>
          <w:tcPr>
            <w:tcW w:w="2458"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B367F73"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 xml:space="preserve">he </w:t>
            </w:r>
            <w:r>
              <w:rPr>
                <w:rFonts w:eastAsia="Cambria" w:cs="Cambria"/>
                <w:sz w:val="20"/>
                <w:szCs w:val="20"/>
              </w:rPr>
              <w:t>calibration / validation results</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4C4260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3F3F725"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15D120C"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44"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6A8A1466" w14:textId="77777777" w:rsidR="00CE7843" w:rsidRDefault="00CE7843" w:rsidP="00E23674">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8</w:t>
            </w:r>
            <w:r w:rsidR="00E23674">
              <w:rPr>
                <w:rFonts w:eastAsia="Cambria" w:cs="Cambria"/>
                <w:spacing w:val="-3"/>
                <w:sz w:val="20"/>
                <w:szCs w:val="20"/>
              </w:rPr>
              <w:t>5</w:t>
            </w:r>
            <w:r>
              <w:rPr>
                <w:rFonts w:eastAsia="Cambria" w:cs="Cambria"/>
                <w:spacing w:val="6"/>
                <w:sz w:val="20"/>
                <w:szCs w:val="20"/>
              </w:rPr>
              <w:t>–8</w:t>
            </w:r>
            <w:r w:rsidR="00E23674">
              <w:rPr>
                <w:rFonts w:eastAsia="Cambria" w:cs="Cambria"/>
                <w:spacing w:val="6"/>
                <w:sz w:val="20"/>
                <w:szCs w:val="20"/>
              </w:rPr>
              <w:t>7</w:t>
            </w:r>
          </w:p>
        </w:tc>
      </w:tr>
      <w:tr w:rsidR="00CE7843" w14:paraId="387C2A83"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26EBA1F2" w14:textId="77777777" w:rsidR="00CE7843" w:rsidRDefault="00CE7843" w:rsidP="00CE7843">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85.</w:t>
            </w:r>
          </w:p>
        </w:tc>
        <w:tc>
          <w:tcPr>
            <w:tcW w:w="1794" w:type="dxa"/>
            <w:tcBorders>
              <w:top w:val="single" w:sz="4" w:space="0" w:color="231F20"/>
              <w:left w:val="single" w:sz="4" w:space="0" w:color="231F20"/>
              <w:bottom w:val="single" w:sz="4" w:space="0" w:color="231F20"/>
              <w:right w:val="single" w:sz="4" w:space="0" w:color="231F20"/>
            </w:tcBorders>
          </w:tcPr>
          <w:p w14:paraId="38B09595"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calibrationBias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96758B5"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Calibration bias</w:t>
            </w:r>
          </w:p>
        </w:tc>
        <w:tc>
          <w:tcPr>
            <w:tcW w:w="1276" w:type="dxa"/>
            <w:tcBorders>
              <w:top w:val="single" w:sz="4" w:space="0" w:color="231F20"/>
              <w:left w:val="single" w:sz="4" w:space="0" w:color="231F20"/>
              <w:bottom w:val="single" w:sz="4" w:space="0" w:color="231F20"/>
              <w:right w:val="single" w:sz="4" w:space="0" w:color="231F20"/>
            </w:tcBorders>
          </w:tcPr>
          <w:p w14:paraId="3CC300F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0086B62"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7E0C40CD"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371EED23"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 xml:space="preserve">ed, </w:t>
            </w:r>
            <w:r>
              <w:rPr>
                <w:rFonts w:eastAsia="Cambria" w:cs="Cambria"/>
                <w:spacing w:val="7"/>
                <w:sz w:val="20"/>
                <w:szCs w:val="20"/>
              </w:rPr>
              <w:t xml:space="preserve">the unit is </w:t>
            </w:r>
            <w:r>
              <w:rPr>
                <w:rFonts w:eastAsia="Cambria" w:cs="Cambria"/>
                <w:spacing w:val="2"/>
                <w:sz w:val="20"/>
                <w:szCs w:val="20"/>
              </w:rPr>
              <w:t>Kelvin</w:t>
            </w:r>
          </w:p>
        </w:tc>
      </w:tr>
      <w:tr w:rsidR="00CE7843" w14:paraId="38375DBC"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0E77B26B" w14:textId="77777777" w:rsidR="00CE7843" w:rsidRDefault="00CE7843" w:rsidP="00CE7843">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86.</w:t>
            </w:r>
          </w:p>
        </w:tc>
        <w:tc>
          <w:tcPr>
            <w:tcW w:w="1794" w:type="dxa"/>
            <w:tcBorders>
              <w:top w:val="single" w:sz="4" w:space="0" w:color="231F20"/>
              <w:left w:val="single" w:sz="4" w:space="0" w:color="231F20"/>
              <w:bottom w:val="single" w:sz="4" w:space="0" w:color="231F20"/>
              <w:right w:val="single" w:sz="4" w:space="0" w:color="231F20"/>
            </w:tcBorders>
          </w:tcPr>
          <w:p w14:paraId="210469A5"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calibrationUncertainty</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4155B050"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z w:val="20"/>
                <w:szCs w:val="20"/>
              </w:rPr>
              <w:t>Calibration uncertainty</w:t>
            </w:r>
          </w:p>
        </w:tc>
        <w:tc>
          <w:tcPr>
            <w:tcW w:w="1276" w:type="dxa"/>
            <w:tcBorders>
              <w:top w:val="single" w:sz="4" w:space="0" w:color="231F20"/>
              <w:left w:val="single" w:sz="4" w:space="0" w:color="231F20"/>
              <w:bottom w:val="single" w:sz="4" w:space="0" w:color="231F20"/>
              <w:right w:val="single" w:sz="4" w:space="0" w:color="231F20"/>
            </w:tcBorders>
          </w:tcPr>
          <w:p w14:paraId="0F59D0F2"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03B18C44"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4D5EB098"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44A99148"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 xml:space="preserve">ed, </w:t>
            </w:r>
            <w:r>
              <w:rPr>
                <w:rFonts w:eastAsia="Cambria" w:cs="Cambria"/>
                <w:spacing w:val="7"/>
                <w:sz w:val="20"/>
                <w:szCs w:val="20"/>
              </w:rPr>
              <w:t xml:space="preserve">the unit is </w:t>
            </w:r>
            <w:r>
              <w:rPr>
                <w:rFonts w:eastAsia="Cambria" w:cs="Cambria"/>
                <w:spacing w:val="2"/>
                <w:sz w:val="20"/>
                <w:szCs w:val="20"/>
              </w:rPr>
              <w:t>Kelvin</w:t>
            </w:r>
          </w:p>
        </w:tc>
      </w:tr>
      <w:tr w:rsidR="00CE7843" w14:paraId="39C5252A" w14:textId="77777777" w:rsidTr="00CE7843">
        <w:trPr>
          <w:trHeight w:val="20"/>
        </w:trPr>
        <w:tc>
          <w:tcPr>
            <w:tcW w:w="568" w:type="dxa"/>
            <w:tcBorders>
              <w:top w:val="single" w:sz="4" w:space="0" w:color="231F20"/>
              <w:left w:val="single" w:sz="8" w:space="0" w:color="231F20"/>
              <w:bottom w:val="single" w:sz="4" w:space="0" w:color="231F20"/>
              <w:right w:val="single" w:sz="4" w:space="0" w:color="231F20"/>
            </w:tcBorders>
          </w:tcPr>
          <w:p w14:paraId="3F13C253" w14:textId="77777777" w:rsidR="00CE7843" w:rsidRDefault="00CE7843" w:rsidP="00CE7843">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87.</w:t>
            </w:r>
          </w:p>
        </w:tc>
        <w:tc>
          <w:tcPr>
            <w:tcW w:w="1794" w:type="dxa"/>
            <w:tcBorders>
              <w:top w:val="single" w:sz="4" w:space="0" w:color="231F20"/>
              <w:left w:val="single" w:sz="4" w:space="0" w:color="231F20"/>
              <w:bottom w:val="single" w:sz="4" w:space="0" w:color="231F20"/>
              <w:right w:val="single" w:sz="4" w:space="0" w:color="231F20"/>
            </w:tcBorders>
          </w:tcPr>
          <w:p w14:paraId="7412B980" w14:textId="77777777" w:rsidR="00CE7843" w:rsidRDefault="00CE7843" w:rsidP="00CE784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calibrationStability</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0D634B0E" w14:textId="77777777" w:rsidR="00CE7843" w:rsidRDefault="00CE7843" w:rsidP="00CE7843">
            <w:pPr>
              <w:spacing w:before="37" w:after="0" w:line="220" w:lineRule="exact"/>
              <w:ind w:leftChars="50" w:left="110" w:rightChars="50" w:right="110"/>
              <w:rPr>
                <w:rFonts w:eastAsia="Cambria" w:cs="Cambria"/>
                <w:sz w:val="20"/>
                <w:szCs w:val="20"/>
              </w:rPr>
            </w:pPr>
            <w:r w:rsidRPr="00756D98">
              <w:rPr>
                <w:rFonts w:eastAsia="Cambria" w:cs="Cambria"/>
                <w:sz w:val="20"/>
                <w:szCs w:val="20"/>
              </w:rPr>
              <w:t>Calibration stability</w:t>
            </w:r>
          </w:p>
        </w:tc>
        <w:tc>
          <w:tcPr>
            <w:tcW w:w="1276" w:type="dxa"/>
            <w:tcBorders>
              <w:top w:val="single" w:sz="4" w:space="0" w:color="231F20"/>
              <w:left w:val="single" w:sz="4" w:space="0" w:color="231F20"/>
              <w:bottom w:val="single" w:sz="4" w:space="0" w:color="231F20"/>
              <w:right w:val="single" w:sz="4" w:space="0" w:color="231F20"/>
            </w:tcBorders>
          </w:tcPr>
          <w:p w14:paraId="35430CC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684D62EA"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7BD88F2F"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3DF9F8A8"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Kelvin/annual</w:t>
            </w:r>
          </w:p>
        </w:tc>
      </w:tr>
    </w:tbl>
    <w:p w14:paraId="5B2F97D2" w14:textId="77777777" w:rsidR="00CE7843" w:rsidRDefault="00CE7843" w:rsidP="00CE7843">
      <w:pPr>
        <w:tabs>
          <w:tab w:val="clear" w:pos="403"/>
        </w:tabs>
        <w:spacing w:after="0" w:line="240" w:lineRule="auto"/>
        <w:jc w:val="left"/>
        <w:rPr>
          <w:rFonts w:eastAsia="Cambria" w:cs="Cambria"/>
          <w:b/>
          <w:bCs/>
          <w:sz w:val="26"/>
          <w:szCs w:val="26"/>
        </w:rPr>
      </w:pPr>
    </w:p>
    <w:p w14:paraId="4BE02BC7" w14:textId="77777777" w:rsidR="00CE7843" w:rsidRDefault="00CE7843" w:rsidP="00CE7843">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71FC5EFC" w14:textId="77777777" w:rsidR="00CE7843" w:rsidRDefault="00CE7843" w:rsidP="00CE7843">
      <w:pPr>
        <w:spacing w:before="23" w:after="0" w:line="240" w:lineRule="auto"/>
        <w:ind w:leftChars="50" w:left="110" w:rightChars="50" w:right="110"/>
        <w:rPr>
          <w:rFonts w:eastAsia="Cambria" w:cs="Cambria"/>
          <w:sz w:val="26"/>
          <w:szCs w:val="26"/>
        </w:rPr>
      </w:pPr>
      <w:proofErr w:type="gramStart"/>
      <w:r>
        <w:rPr>
          <w:rFonts w:eastAsia="Cambria" w:cs="Cambria"/>
          <w:b/>
          <w:bCs/>
          <w:sz w:val="26"/>
          <w:szCs w:val="26"/>
        </w:rPr>
        <w:lastRenderedPageBreak/>
        <w:t>B.8  TB</w:t>
      </w:r>
      <w:proofErr w:type="gramEnd"/>
      <w:r>
        <w:rPr>
          <w:rFonts w:eastAsia="Cambria" w:cs="Cambria"/>
          <w:b/>
          <w:bCs/>
          <w:sz w:val="26"/>
          <w:szCs w:val="26"/>
        </w:rPr>
        <w:t xml:space="preserve"> True Value (Figure 9)</w:t>
      </w:r>
    </w:p>
    <w:p w14:paraId="79D4E6C0" w14:textId="77777777" w:rsidR="00CE7843" w:rsidRDefault="00CE7843" w:rsidP="00CE7843">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656"/>
        <w:gridCol w:w="1754"/>
        <w:gridCol w:w="2127"/>
        <w:gridCol w:w="1417"/>
        <w:gridCol w:w="1276"/>
        <w:gridCol w:w="1276"/>
        <w:gridCol w:w="1485"/>
      </w:tblGrid>
      <w:tr w:rsidR="00CE7843" w14:paraId="75F28E3E" w14:textId="77777777" w:rsidTr="00CE7843">
        <w:trPr>
          <w:trHeight w:hRule="exact" w:val="521"/>
          <w:tblHeader/>
        </w:trPr>
        <w:tc>
          <w:tcPr>
            <w:tcW w:w="656" w:type="dxa"/>
            <w:tcBorders>
              <w:top w:val="single" w:sz="8" w:space="0" w:color="231F20"/>
              <w:left w:val="single" w:sz="8" w:space="0" w:color="231F20"/>
              <w:bottom w:val="single" w:sz="8" w:space="0" w:color="231F20"/>
              <w:right w:val="single" w:sz="4" w:space="0" w:color="231F20"/>
            </w:tcBorders>
          </w:tcPr>
          <w:p w14:paraId="77A541AB" w14:textId="77777777" w:rsidR="00CE7843" w:rsidRDefault="00CE7843" w:rsidP="00CE7843">
            <w:pPr>
              <w:ind w:leftChars="50" w:left="110" w:rightChars="50" w:right="110"/>
              <w:rPr>
                <w:lang w:eastAsia="zh-CN"/>
              </w:rPr>
            </w:pPr>
          </w:p>
        </w:tc>
        <w:tc>
          <w:tcPr>
            <w:tcW w:w="1754" w:type="dxa"/>
            <w:tcBorders>
              <w:top w:val="single" w:sz="8" w:space="0" w:color="231F20"/>
              <w:left w:val="single" w:sz="4" w:space="0" w:color="231F20"/>
              <w:bottom w:val="single" w:sz="8" w:space="0" w:color="231F20"/>
              <w:right w:val="single" w:sz="4" w:space="0" w:color="231F20"/>
            </w:tcBorders>
          </w:tcPr>
          <w:p w14:paraId="19D528F2"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127" w:type="dxa"/>
            <w:tcBorders>
              <w:top w:val="single" w:sz="8" w:space="0" w:color="231F20"/>
              <w:left w:val="single" w:sz="4" w:space="0" w:color="231F20"/>
              <w:bottom w:val="single" w:sz="8" w:space="0" w:color="231F20"/>
              <w:right w:val="single" w:sz="4" w:space="0" w:color="231F20"/>
            </w:tcBorders>
          </w:tcPr>
          <w:p w14:paraId="21908E14"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417" w:type="dxa"/>
            <w:tcBorders>
              <w:top w:val="single" w:sz="8" w:space="0" w:color="231F20"/>
              <w:left w:val="single" w:sz="4" w:space="0" w:color="231F20"/>
              <w:bottom w:val="single" w:sz="8" w:space="0" w:color="231F20"/>
              <w:right w:val="single" w:sz="4" w:space="0" w:color="231F20"/>
            </w:tcBorders>
          </w:tcPr>
          <w:p w14:paraId="41A757A7"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4BDA78F6"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175F404C"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3C326FAA"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1B32FB9A" w14:textId="77777777" w:rsidTr="00CE7843">
        <w:trPr>
          <w:trHeight w:hRule="exact" w:val="1403"/>
        </w:trPr>
        <w:tc>
          <w:tcPr>
            <w:tcW w:w="656" w:type="dxa"/>
            <w:tcBorders>
              <w:top w:val="single" w:sz="8" w:space="0" w:color="231F20"/>
              <w:left w:val="single" w:sz="8" w:space="0" w:color="231F20"/>
              <w:bottom w:val="single" w:sz="4" w:space="0" w:color="231F20"/>
              <w:right w:val="single" w:sz="4" w:space="0" w:color="231F20"/>
            </w:tcBorders>
            <w:shd w:val="clear" w:color="auto" w:fill="BEBEBE"/>
          </w:tcPr>
          <w:p w14:paraId="7547D748"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2"/>
                <w:sz w:val="20"/>
                <w:szCs w:val="20"/>
              </w:rPr>
              <w:t>88</w:t>
            </w:r>
            <w:r>
              <w:rPr>
                <w:rFonts w:eastAsia="Cambria" w:cs="Cambria"/>
                <w:sz w:val="20"/>
                <w:szCs w:val="20"/>
              </w:rPr>
              <w:t>.</w:t>
            </w:r>
          </w:p>
        </w:tc>
        <w:tc>
          <w:tcPr>
            <w:tcW w:w="1754" w:type="dxa"/>
            <w:tcBorders>
              <w:top w:val="single" w:sz="8" w:space="0" w:color="231F20"/>
              <w:left w:val="single" w:sz="4" w:space="0" w:color="231F20"/>
              <w:bottom w:val="single" w:sz="4" w:space="0" w:color="231F20"/>
              <w:right w:val="single" w:sz="4" w:space="0" w:color="231F20"/>
            </w:tcBorders>
            <w:shd w:val="clear" w:color="auto" w:fill="BEBEBE"/>
          </w:tcPr>
          <w:p w14:paraId="601AE19C" w14:textId="77777777" w:rsidR="00CE7843" w:rsidRDefault="00CE7843" w:rsidP="00CE7843">
            <w:pPr>
              <w:spacing w:before="32" w:after="0" w:line="220" w:lineRule="exact"/>
              <w:ind w:leftChars="50" w:left="110" w:rightChars="50" w:right="110"/>
              <w:rPr>
                <w:rFonts w:eastAsia="Cambria" w:cs="Cambria"/>
                <w:sz w:val="20"/>
                <w:szCs w:val="20"/>
              </w:rPr>
            </w:pPr>
            <w:proofErr w:type="spellStart"/>
            <w:r>
              <w:rPr>
                <w:rFonts w:eastAsia="Cambria" w:cs="Cambria"/>
                <w:spacing w:val="7"/>
                <w:sz w:val="20"/>
                <w:szCs w:val="20"/>
              </w:rPr>
              <w:t>CA_TBTrueValue</w:t>
            </w:r>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024E12A4"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TB True Value</w:t>
            </w:r>
          </w:p>
        </w:tc>
        <w:tc>
          <w:tcPr>
            <w:tcW w:w="1417" w:type="dxa"/>
            <w:tcBorders>
              <w:top w:val="single" w:sz="8" w:space="0" w:color="231F20"/>
              <w:left w:val="single" w:sz="4" w:space="0" w:color="231F20"/>
              <w:bottom w:val="single" w:sz="4" w:space="0" w:color="231F20"/>
              <w:right w:val="single" w:sz="4" w:space="0" w:color="231F20"/>
            </w:tcBorders>
            <w:shd w:val="clear" w:color="auto" w:fill="BEBEBE"/>
          </w:tcPr>
          <w:p w14:paraId="082DBF73"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5E165626"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19F3E98E"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D53BD82" w14:textId="77777777" w:rsidR="00CE7843" w:rsidRDefault="00CE7843" w:rsidP="00CE7843">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509A04A9" w14:textId="77777777" w:rsidR="00CE7843" w:rsidRDefault="00CE7843" w:rsidP="00CE7843">
            <w:pPr>
              <w:spacing w:after="0" w:line="220" w:lineRule="exact"/>
              <w:ind w:leftChars="50" w:left="110" w:rightChars="50" w:right="110"/>
              <w:rPr>
                <w:rFonts w:eastAsia="Cambria" w:cs="Cambria"/>
                <w:sz w:val="20"/>
                <w:szCs w:val="20"/>
              </w:rPr>
            </w:pP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3FB19878" w14:textId="77777777" w:rsidR="00CE7843" w:rsidRDefault="00CE7843" w:rsidP="00E2367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sidR="00E23674">
              <w:rPr>
                <w:rFonts w:eastAsia="Cambria" w:cs="Cambria"/>
                <w:sz w:val="20"/>
                <w:szCs w:val="20"/>
              </w:rPr>
              <w:t>8</w:t>
            </w:r>
            <w:r w:rsidR="00E23674">
              <w:rPr>
                <w:rFonts w:eastAsia="Cambria" w:cs="Cambria"/>
                <w:spacing w:val="2"/>
                <w:sz w:val="20"/>
                <w:szCs w:val="20"/>
              </w:rPr>
              <w:t>9</w:t>
            </w:r>
            <w:r>
              <w:rPr>
                <w:rFonts w:eastAsia="Cambria" w:cs="Cambria"/>
                <w:spacing w:val="2"/>
                <w:sz w:val="20"/>
                <w:szCs w:val="20"/>
              </w:rPr>
              <w:t xml:space="preserve">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9</w:t>
            </w:r>
            <w:r w:rsidR="00E23674">
              <w:rPr>
                <w:rFonts w:eastAsia="Cambria" w:cs="Cambria"/>
                <w:spacing w:val="-1"/>
                <w:sz w:val="20"/>
                <w:szCs w:val="20"/>
              </w:rPr>
              <w:t>0</w:t>
            </w:r>
          </w:p>
        </w:tc>
      </w:tr>
      <w:tr w:rsidR="00CE7843" w14:paraId="1973A7D7" w14:textId="77777777" w:rsidTr="00CE7843">
        <w:tc>
          <w:tcPr>
            <w:tcW w:w="656" w:type="dxa"/>
            <w:tcBorders>
              <w:top w:val="single" w:sz="4" w:space="0" w:color="231F20"/>
              <w:left w:val="single" w:sz="8" w:space="0" w:color="231F20"/>
              <w:bottom w:val="single" w:sz="4" w:space="0" w:color="231F20"/>
              <w:right w:val="single" w:sz="4" w:space="0" w:color="231F20"/>
            </w:tcBorders>
          </w:tcPr>
          <w:p w14:paraId="0DEB0BC7"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89</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0D2F9A0D"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TBTrueValue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7635A682"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 xml:space="preserve">TB true value. If </w:t>
            </w:r>
            <w:proofErr w:type="spellStart"/>
            <w:r>
              <w:rPr>
                <w:rFonts w:eastAsia="Cambria" w:cs="Cambria"/>
                <w:sz w:val="20"/>
                <w:szCs w:val="20"/>
              </w:rPr>
              <w:t>TBTrueValueType</w:t>
            </w:r>
            <w:proofErr w:type="spellEnd"/>
            <w:r>
              <w:rPr>
                <w:rFonts w:eastAsia="Cambria" w:cs="Cambria"/>
                <w:sz w:val="20"/>
                <w:szCs w:val="20"/>
              </w:rPr>
              <w:t>=</w:t>
            </w:r>
            <w:proofErr w:type="spellStart"/>
            <w:r w:rsidRPr="000C16D2">
              <w:rPr>
                <w:rFonts w:eastAsia="Cambria" w:cs="Cambria"/>
                <w:sz w:val="20"/>
                <w:szCs w:val="20"/>
              </w:rPr>
              <w:t>vicariousCalibration</w:t>
            </w:r>
            <w:proofErr w:type="spellEnd"/>
            <w:r>
              <w:rPr>
                <w:rFonts w:eastAsia="Cambria" w:cs="Cambria"/>
                <w:sz w:val="20"/>
                <w:szCs w:val="20"/>
              </w:rPr>
              <w:t xml:space="preserve">, </w:t>
            </w:r>
            <w:proofErr w:type="spellStart"/>
            <w:r>
              <w:rPr>
                <w:rFonts w:eastAsia="Cambria" w:cs="Cambria"/>
                <w:sz w:val="20"/>
                <w:szCs w:val="20"/>
              </w:rPr>
              <w:t>TBTrueValueValue</w:t>
            </w:r>
            <w:proofErr w:type="spellEnd"/>
            <w:r>
              <w:rPr>
                <w:rFonts w:eastAsia="Cambria" w:cs="Cambria"/>
                <w:sz w:val="20"/>
                <w:szCs w:val="20"/>
              </w:rPr>
              <w:t>=</w:t>
            </w:r>
            <w:r>
              <w:t xml:space="preserve"> </w:t>
            </w:r>
            <w:proofErr w:type="spellStart"/>
            <w:r w:rsidRPr="000C16D2">
              <w:rPr>
                <w:rFonts w:eastAsia="Cambria" w:cs="Cambria"/>
                <w:sz w:val="20"/>
                <w:szCs w:val="20"/>
              </w:rPr>
              <w:t>CA_VicariousCalibrationTrueValue.vicariousCalibrationTBValue</w:t>
            </w:r>
            <w:proofErr w:type="spellEnd"/>
            <w:r>
              <w:rPr>
                <w:rFonts w:eastAsia="Cambria" w:cs="Cambria"/>
                <w:sz w:val="20"/>
                <w:szCs w:val="20"/>
              </w:rPr>
              <w:t xml:space="preserve">; if </w:t>
            </w:r>
            <w:proofErr w:type="spellStart"/>
            <w:r>
              <w:rPr>
                <w:rFonts w:eastAsia="Cambria" w:cs="Cambria"/>
                <w:sz w:val="20"/>
                <w:szCs w:val="20"/>
              </w:rPr>
              <w:t>TBTrueValueType</w:t>
            </w:r>
            <w:proofErr w:type="spellEnd"/>
            <w:r>
              <w:rPr>
                <w:rFonts w:eastAsia="Cambria" w:cs="Cambria"/>
                <w:sz w:val="20"/>
                <w:szCs w:val="20"/>
              </w:rPr>
              <w:t>=</w:t>
            </w:r>
            <w:proofErr w:type="spellStart"/>
            <w:r>
              <w:rPr>
                <w:rFonts w:eastAsia="Cambria" w:cs="Cambria"/>
                <w:sz w:val="20"/>
                <w:szCs w:val="20"/>
              </w:rPr>
              <w:t>cross</w:t>
            </w:r>
            <w:r w:rsidRPr="000C16D2">
              <w:rPr>
                <w:rFonts w:eastAsia="Cambria" w:cs="Cambria"/>
                <w:sz w:val="20"/>
                <w:szCs w:val="20"/>
              </w:rPr>
              <w:t>Calibration</w:t>
            </w:r>
            <w:proofErr w:type="spellEnd"/>
            <w:r>
              <w:rPr>
                <w:rFonts w:eastAsia="Cambria" w:cs="Cambria"/>
                <w:sz w:val="20"/>
                <w:szCs w:val="20"/>
              </w:rPr>
              <w:t xml:space="preserve">, </w:t>
            </w:r>
            <w:proofErr w:type="spellStart"/>
            <w:r>
              <w:rPr>
                <w:rFonts w:eastAsia="Cambria" w:cs="Cambria"/>
                <w:sz w:val="20"/>
                <w:szCs w:val="20"/>
              </w:rPr>
              <w:t>TBTrueValueValue</w:t>
            </w:r>
            <w:proofErr w:type="spellEnd"/>
            <w:r>
              <w:rPr>
                <w:rFonts w:eastAsia="Cambria" w:cs="Cambria"/>
                <w:sz w:val="20"/>
                <w:szCs w:val="20"/>
              </w:rPr>
              <w:t>=</w:t>
            </w:r>
            <w:r>
              <w:t xml:space="preserve"> </w:t>
            </w:r>
            <w:proofErr w:type="spellStart"/>
            <w:r w:rsidRPr="000C16D2">
              <w:rPr>
                <w:rFonts w:eastAsia="Cambria" w:cs="Cambria"/>
                <w:sz w:val="20"/>
                <w:szCs w:val="20"/>
              </w:rPr>
              <w:t>CA_</w:t>
            </w:r>
            <w:r>
              <w:rPr>
                <w:rFonts w:eastAsia="Cambria" w:cs="Cambria"/>
                <w:sz w:val="20"/>
                <w:szCs w:val="20"/>
              </w:rPr>
              <w:t>Cross</w:t>
            </w:r>
            <w:r w:rsidRPr="000C16D2">
              <w:rPr>
                <w:rFonts w:eastAsia="Cambria" w:cs="Cambria"/>
                <w:sz w:val="20"/>
                <w:szCs w:val="20"/>
              </w:rPr>
              <w:t>CalibrationTrueValue.</w:t>
            </w:r>
            <w:r>
              <w:rPr>
                <w:rFonts w:eastAsia="Cambria" w:cs="Cambria"/>
                <w:sz w:val="20"/>
                <w:szCs w:val="20"/>
              </w:rPr>
              <w:t>cross</w:t>
            </w:r>
            <w:r w:rsidRPr="000C16D2">
              <w:rPr>
                <w:rFonts w:eastAsia="Cambria" w:cs="Cambria"/>
                <w:sz w:val="20"/>
                <w:szCs w:val="20"/>
              </w:rPr>
              <w:t>CalibrationTBValue</w:t>
            </w:r>
            <w:proofErr w:type="spellEnd"/>
            <w:r>
              <w:rPr>
                <w:rFonts w:eastAsia="Cambria" w:cs="Cambria"/>
                <w:sz w:val="20"/>
                <w:szCs w:val="20"/>
              </w:rPr>
              <w:t xml:space="preserve">; if </w:t>
            </w:r>
            <w:proofErr w:type="spellStart"/>
            <w:r>
              <w:rPr>
                <w:rFonts w:eastAsia="Cambria" w:cs="Cambria"/>
                <w:sz w:val="20"/>
                <w:szCs w:val="20"/>
              </w:rPr>
              <w:t>TBTrueValueValue</w:t>
            </w:r>
            <w:proofErr w:type="spellEnd"/>
            <w:r>
              <w:rPr>
                <w:rFonts w:eastAsia="Cambria" w:cs="Cambria"/>
                <w:sz w:val="20"/>
                <w:szCs w:val="20"/>
              </w:rPr>
              <w:t>=</w:t>
            </w:r>
            <w:r>
              <w:t xml:space="preserve"> </w:t>
            </w:r>
            <w:proofErr w:type="spellStart"/>
            <w:r w:rsidRPr="000C16D2">
              <w:rPr>
                <w:rFonts w:eastAsia="Cambria" w:cs="Cambria"/>
                <w:sz w:val="20"/>
                <w:szCs w:val="20"/>
              </w:rPr>
              <w:t>CA_</w:t>
            </w:r>
            <w:r>
              <w:rPr>
                <w:rFonts w:eastAsia="Cambria" w:cs="Cambria"/>
                <w:sz w:val="20"/>
                <w:szCs w:val="20"/>
              </w:rPr>
              <w:t>A</w:t>
            </w:r>
            <w:r w:rsidRPr="000C16D2">
              <w:rPr>
                <w:rFonts w:eastAsia="Cambria" w:cs="Cambria"/>
                <w:sz w:val="20"/>
                <w:szCs w:val="20"/>
              </w:rPr>
              <w:t>bsoluteCalibrationTrueValue.absoluteCalibrationTBValue</w:t>
            </w:r>
            <w:proofErr w:type="spellEnd"/>
            <w:r>
              <w:rPr>
                <w:rFonts w:eastAsia="Cambria" w:cs="Cambria"/>
                <w:sz w:val="20"/>
                <w:szCs w:val="20"/>
              </w:rPr>
              <w:t>.</w:t>
            </w:r>
          </w:p>
        </w:tc>
        <w:tc>
          <w:tcPr>
            <w:tcW w:w="1417" w:type="dxa"/>
            <w:tcBorders>
              <w:top w:val="single" w:sz="4" w:space="0" w:color="231F20"/>
              <w:left w:val="single" w:sz="4" w:space="0" w:color="231F20"/>
              <w:bottom w:val="single" w:sz="4" w:space="0" w:color="231F20"/>
              <w:right w:val="single" w:sz="4" w:space="0" w:color="231F20"/>
            </w:tcBorders>
          </w:tcPr>
          <w:p w14:paraId="0341B581"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0ADCB51D" w14:textId="77777777" w:rsidR="00CE7843" w:rsidRDefault="00CE7843" w:rsidP="00CE7843">
            <w:pPr>
              <w:spacing w:before="37" w:after="0" w:line="220" w:lineRule="exact"/>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501CC332" w14:textId="77777777" w:rsidR="00CE7843" w:rsidRPr="00236688"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7A7945B2" w14:textId="5A7CABC2"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TBTrueValueValue</w:t>
            </w:r>
            <w:proofErr w:type="spellEnd"/>
            <w:r>
              <w:rPr>
                <w:rFonts w:eastAsia="Cambria" w:cs="Cambria"/>
                <w:sz w:val="20"/>
                <w:szCs w:val="20"/>
              </w:rPr>
              <w:t xml:space="preserve"> </w:t>
            </w:r>
            <w:del w:id="435" w:author="Tobias Spears" w:date="2021-08-13T07:06:00Z">
              <w:r w:rsidDel="002C153D">
                <w:rPr>
                  <w:rFonts w:eastAsia="Cambria" w:cs="Cambria"/>
                  <w:sz w:val="20"/>
                  <w:szCs w:val="20"/>
                </w:rPr>
                <w:delText xml:space="preserve">-&gt; Value </w:delText>
              </w:r>
            </w:del>
            <w:r>
              <w:rPr>
                <w:rFonts w:eastAsia="Cambria" w:cs="Cambria"/>
                <w:sz w:val="20"/>
                <w:szCs w:val="20"/>
              </w:rPr>
              <w:t xml:space="preserve">&lt;= 350, </w:t>
            </w:r>
            <w:r>
              <w:rPr>
                <w:rFonts w:eastAsia="Cambria" w:cs="Cambria"/>
                <w:spacing w:val="7"/>
                <w:sz w:val="20"/>
                <w:szCs w:val="20"/>
              </w:rPr>
              <w:t xml:space="preserve">the unit is </w:t>
            </w:r>
            <w:r>
              <w:rPr>
                <w:rFonts w:eastAsia="Cambria" w:cs="Cambria"/>
                <w:spacing w:val="2"/>
                <w:sz w:val="20"/>
                <w:szCs w:val="20"/>
              </w:rPr>
              <w:t>Kelvin</w:t>
            </w:r>
          </w:p>
        </w:tc>
      </w:tr>
      <w:tr w:rsidR="00CE7843" w14:paraId="4C964167" w14:textId="77777777" w:rsidTr="00E23674">
        <w:tc>
          <w:tcPr>
            <w:tcW w:w="656" w:type="dxa"/>
            <w:tcBorders>
              <w:top w:val="single" w:sz="4" w:space="0" w:color="231F20"/>
              <w:left w:val="single" w:sz="8" w:space="0" w:color="231F20"/>
              <w:bottom w:val="single" w:sz="4" w:space="0" w:color="231F20"/>
              <w:right w:val="single" w:sz="4" w:space="0" w:color="231F20"/>
            </w:tcBorders>
          </w:tcPr>
          <w:p w14:paraId="04FAA56C"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90.</w:t>
            </w:r>
          </w:p>
        </w:tc>
        <w:tc>
          <w:tcPr>
            <w:tcW w:w="1754" w:type="dxa"/>
            <w:tcBorders>
              <w:top w:val="single" w:sz="4" w:space="0" w:color="231F20"/>
              <w:left w:val="single" w:sz="4" w:space="0" w:color="231F20"/>
              <w:bottom w:val="single" w:sz="4" w:space="0" w:color="231F20"/>
              <w:right w:val="single" w:sz="4" w:space="0" w:color="231F20"/>
            </w:tcBorders>
          </w:tcPr>
          <w:p w14:paraId="1EA8CA32"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uncertainty</w:t>
            </w:r>
          </w:p>
        </w:tc>
        <w:tc>
          <w:tcPr>
            <w:tcW w:w="2127" w:type="dxa"/>
            <w:tcBorders>
              <w:top w:val="single" w:sz="4" w:space="0" w:color="231F20"/>
              <w:left w:val="single" w:sz="4" w:space="0" w:color="231F20"/>
              <w:bottom w:val="single" w:sz="4" w:space="0" w:color="231F20"/>
              <w:right w:val="single" w:sz="4" w:space="0" w:color="231F20"/>
            </w:tcBorders>
          </w:tcPr>
          <w:p w14:paraId="4C61AF37" w14:textId="77777777" w:rsidR="00CE7843" w:rsidRPr="004C2DEE"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U</w:t>
            </w:r>
            <w:r>
              <w:rPr>
                <w:rFonts w:eastAsia="Cambria" w:cs="Cambria"/>
                <w:sz w:val="20"/>
                <w:szCs w:val="20"/>
              </w:rPr>
              <w:t>ncertainty of the true value</w:t>
            </w:r>
          </w:p>
        </w:tc>
        <w:tc>
          <w:tcPr>
            <w:tcW w:w="1417" w:type="dxa"/>
            <w:tcBorders>
              <w:top w:val="single" w:sz="4" w:space="0" w:color="231F20"/>
              <w:left w:val="single" w:sz="4" w:space="0" w:color="231F20"/>
              <w:bottom w:val="single" w:sz="4" w:space="0" w:color="231F20"/>
              <w:right w:val="single" w:sz="4" w:space="0" w:color="231F20"/>
            </w:tcBorders>
          </w:tcPr>
          <w:p w14:paraId="5A8B9CA8" w14:textId="77777777" w:rsidR="00CE7843" w:rsidRPr="00945348" w:rsidRDefault="00CE7843" w:rsidP="00CE7843">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O</w:t>
            </w:r>
          </w:p>
        </w:tc>
        <w:tc>
          <w:tcPr>
            <w:tcW w:w="1276" w:type="dxa"/>
            <w:tcBorders>
              <w:top w:val="single" w:sz="4" w:space="0" w:color="231F20"/>
              <w:left w:val="single" w:sz="4" w:space="0" w:color="231F20"/>
              <w:bottom w:val="single" w:sz="4" w:space="0" w:color="231F20"/>
              <w:right w:val="single" w:sz="4" w:space="0" w:color="231F20"/>
            </w:tcBorders>
          </w:tcPr>
          <w:p w14:paraId="3905C467" w14:textId="32169F92" w:rsidR="00CE7843" w:rsidRDefault="00CE7843" w:rsidP="00CE7843">
            <w:pPr>
              <w:spacing w:before="37" w:after="0" w:line="220" w:lineRule="exact"/>
              <w:ind w:leftChars="50" w:left="110" w:rightChars="50" w:right="110"/>
              <w:jc w:val="center"/>
              <w:rPr>
                <w:rFonts w:cs="Cambria"/>
                <w:sz w:val="20"/>
                <w:szCs w:val="20"/>
                <w:lang w:eastAsia="zh-CN"/>
              </w:rPr>
            </w:pPr>
            <w:del w:id="436" w:author="Tobias Spears" w:date="2021-08-13T09:47:00Z">
              <w:r w:rsidDel="005407EE">
                <w:rPr>
                  <w:rFonts w:cs="Cambria" w:hint="eastAsia"/>
                  <w:sz w:val="20"/>
                  <w:szCs w:val="20"/>
                  <w:lang w:eastAsia="zh-CN"/>
                </w:rPr>
                <w:delText>3</w:delText>
              </w:r>
            </w:del>
            <w:ins w:id="437" w:author="Tobias Spears" w:date="2021-08-13T09:47:00Z">
              <w:r w:rsidR="005407EE">
                <w:rPr>
                  <w:rFonts w:cs="Cambria"/>
                  <w:sz w:val="20"/>
                  <w:szCs w:val="20"/>
                  <w:lang w:eastAsia="zh-CN"/>
                </w:rPr>
                <w:t>1</w:t>
              </w:r>
            </w:ins>
          </w:p>
        </w:tc>
        <w:tc>
          <w:tcPr>
            <w:tcW w:w="1276" w:type="dxa"/>
            <w:tcBorders>
              <w:top w:val="single" w:sz="4" w:space="0" w:color="231F20"/>
              <w:left w:val="single" w:sz="4" w:space="0" w:color="231F20"/>
              <w:bottom w:val="single" w:sz="4" w:space="0" w:color="231F20"/>
              <w:right w:val="single" w:sz="4" w:space="0" w:color="231F20"/>
            </w:tcBorders>
          </w:tcPr>
          <w:p w14:paraId="2D4C886C" w14:textId="77777777" w:rsidR="00CE7843" w:rsidRDefault="00CE7843" w:rsidP="00CE7843">
            <w:pPr>
              <w:spacing w:before="23" w:after="0" w:line="240" w:lineRule="auto"/>
              <w:ind w:leftChars="50" w:left="110" w:rightChars="50" w:right="110"/>
              <w:rPr>
                <w:rFonts w:cs="Cambria"/>
                <w:sz w:val="20"/>
                <w:szCs w:val="20"/>
                <w:lang w:eastAsia="zh-CN"/>
              </w:rPr>
            </w:pPr>
            <w:proofErr w:type="gramStart"/>
            <w:r>
              <w:rPr>
                <w:rFonts w:cs="Cambria" w:hint="eastAsia"/>
                <w:sz w:val="20"/>
                <w:szCs w:val="20"/>
                <w:lang w:eastAsia="zh-CN"/>
              </w:rPr>
              <w:t>Real[</w:t>
            </w:r>
            <w:proofErr w:type="gramEnd"/>
            <w:r>
              <w:rPr>
                <w:rFonts w:cs="Cambria"/>
                <w:sz w:val="20"/>
                <w:szCs w:val="20"/>
                <w:lang w:eastAsia="zh-CN"/>
              </w:rPr>
              <w:t>0..1</w:t>
            </w:r>
            <w:r>
              <w:rPr>
                <w:rFonts w:cs="Cambria" w:hint="eastAsia"/>
                <w:sz w:val="20"/>
                <w:szCs w:val="20"/>
                <w:lang w:eastAsia="zh-CN"/>
              </w:rPr>
              <w:t>]</w:t>
            </w:r>
          </w:p>
        </w:tc>
        <w:tc>
          <w:tcPr>
            <w:tcW w:w="1485" w:type="dxa"/>
            <w:tcBorders>
              <w:top w:val="single" w:sz="4" w:space="0" w:color="231F20"/>
              <w:left w:val="single" w:sz="4" w:space="0" w:color="231F20"/>
              <w:bottom w:val="single" w:sz="4" w:space="0" w:color="231F20"/>
              <w:right w:val="single" w:sz="8" w:space="0" w:color="231F20"/>
            </w:tcBorders>
          </w:tcPr>
          <w:p w14:paraId="6C1A6B60" w14:textId="77777777" w:rsidR="00CE7843" w:rsidRDefault="00CE7843" w:rsidP="00CE7843">
            <w:pPr>
              <w:spacing w:before="23" w:after="0" w:line="240" w:lineRule="auto"/>
              <w:ind w:leftChars="50" w:left="110" w:rightChars="50" w:right="110"/>
              <w:rPr>
                <w:rFonts w:eastAsia="Cambria" w:cs="Cambria"/>
                <w:sz w:val="20"/>
                <w:szCs w:val="20"/>
              </w:rPr>
            </w:pPr>
          </w:p>
        </w:tc>
      </w:tr>
      <w:tr w:rsidR="00CE7843" w:rsidDel="00945348" w14:paraId="129413C3" w14:textId="77777777" w:rsidTr="00E23674">
        <w:tc>
          <w:tcPr>
            <w:tcW w:w="656"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3B57EC40" w14:textId="77777777" w:rsidR="00CE7843" w:rsidDel="00945348" w:rsidRDefault="00CE7843" w:rsidP="00CE7843">
            <w:pPr>
              <w:spacing w:before="23" w:after="0" w:line="240" w:lineRule="auto"/>
              <w:ind w:leftChars="50" w:left="110" w:rightChars="50" w:right="110"/>
              <w:rPr>
                <w:rFonts w:eastAsia="Cambria" w:cs="Cambria"/>
                <w:sz w:val="20"/>
                <w:szCs w:val="20"/>
              </w:rPr>
            </w:pPr>
            <w:r>
              <w:rPr>
                <w:rFonts w:cs="Cambria"/>
                <w:sz w:val="20"/>
                <w:szCs w:val="20"/>
                <w:lang w:eastAsia="zh-CN"/>
              </w:rPr>
              <w:t>91</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70F394E" w14:textId="77777777" w:rsidR="00CE7843" w:rsidDel="00945348"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CA_AbsoluteCalibrationTrueValue</w:t>
            </w:r>
            <w:proofErr w:type="spellEnd"/>
          </w:p>
        </w:tc>
        <w:tc>
          <w:tcPr>
            <w:tcW w:w="212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E1627F2" w14:textId="77777777" w:rsidR="00CE7843" w:rsidDel="00945348"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Absolute calibration true value</w:t>
            </w:r>
          </w:p>
        </w:tc>
        <w:tc>
          <w:tcPr>
            <w:tcW w:w="141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3075B1D" w14:textId="77777777" w:rsidR="00CE7843" w:rsidDel="00945348"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C3F261A" w14:textId="77777777" w:rsidR="00CE7843" w:rsidDel="00945348"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DA5809F"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1144310D" w14:textId="77777777" w:rsidR="00CE7843" w:rsidDel="00945348" w:rsidRDefault="00CE7843" w:rsidP="00CE7843">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proofErr w:type="spellEnd"/>
            <w:r>
              <w:rPr>
                <w:rFonts w:eastAsia="Cambria" w:cs="Cambria"/>
                <w:spacing w:val="-11"/>
                <w:sz w:val="20"/>
                <w:szCs w:val="20"/>
              </w:rPr>
              <w:t>)</w:t>
            </w:r>
          </w:p>
        </w:tc>
        <w:tc>
          <w:tcPr>
            <w:tcW w:w="1485"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001A78AC" w14:textId="77777777" w:rsidR="00CE7843" w:rsidRPr="00236688" w:rsidDel="00945348" w:rsidRDefault="00CE7843" w:rsidP="00045676">
            <w:pPr>
              <w:spacing w:before="23" w:after="0" w:line="240" w:lineRule="auto"/>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sidR="00045676">
              <w:rPr>
                <w:rFonts w:eastAsia="Cambria" w:cs="Cambria"/>
                <w:sz w:val="20"/>
                <w:szCs w:val="20"/>
              </w:rPr>
              <w:t xml:space="preserve">92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w:t>
            </w:r>
            <w:r w:rsidR="00045676">
              <w:rPr>
                <w:rFonts w:eastAsia="Cambria" w:cs="Cambria"/>
                <w:spacing w:val="-1"/>
                <w:sz w:val="20"/>
                <w:szCs w:val="20"/>
              </w:rPr>
              <w:t>9</w:t>
            </w:r>
            <w:r>
              <w:rPr>
                <w:rFonts w:eastAsia="Cambria" w:cs="Cambria"/>
                <w:spacing w:val="-1"/>
                <w:sz w:val="20"/>
                <w:szCs w:val="20"/>
              </w:rPr>
              <w:t>6</w:t>
            </w:r>
          </w:p>
        </w:tc>
      </w:tr>
      <w:tr w:rsidR="00CE7843" w:rsidDel="00945348" w14:paraId="6071A9A0" w14:textId="77777777" w:rsidTr="00CE7843">
        <w:tc>
          <w:tcPr>
            <w:tcW w:w="656" w:type="dxa"/>
            <w:tcBorders>
              <w:top w:val="single" w:sz="4" w:space="0" w:color="231F20"/>
              <w:left w:val="single" w:sz="8" w:space="0" w:color="231F20"/>
              <w:bottom w:val="single" w:sz="4" w:space="0" w:color="231F20"/>
              <w:right w:val="single" w:sz="4" w:space="0" w:color="231F20"/>
            </w:tcBorders>
          </w:tcPr>
          <w:p w14:paraId="55C6D8F0"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92</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487D40C4"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atmosphereProfile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82A797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Atmosphere profile</w:t>
            </w:r>
            <w:r>
              <w:rPr>
                <w:rFonts w:asciiTheme="minorEastAsia" w:hAnsiTheme="minorEastAsia" w:cs="Cambria" w:hint="eastAsia"/>
                <w:sz w:val="20"/>
                <w:szCs w:val="20"/>
                <w:lang w:eastAsia="zh-CN"/>
              </w:rPr>
              <w:t>s</w:t>
            </w:r>
            <w:r>
              <w:rPr>
                <w:rFonts w:eastAsia="Cambria" w:cs="Cambria"/>
                <w:sz w:val="20"/>
                <w:szCs w:val="20"/>
              </w:rPr>
              <w:t xml:space="preserve"> for computing using radiative transfer model</w:t>
            </w:r>
          </w:p>
        </w:tc>
        <w:tc>
          <w:tcPr>
            <w:tcW w:w="1417" w:type="dxa"/>
            <w:tcBorders>
              <w:top w:val="single" w:sz="4" w:space="0" w:color="231F20"/>
              <w:left w:val="single" w:sz="4" w:space="0" w:color="231F20"/>
              <w:bottom w:val="single" w:sz="4" w:space="0" w:color="231F20"/>
              <w:right w:val="single" w:sz="4" w:space="0" w:color="231F20"/>
            </w:tcBorders>
          </w:tcPr>
          <w:p w14:paraId="6083ABE4" w14:textId="77777777" w:rsidR="00CE7843" w:rsidRDefault="00CE7843" w:rsidP="00CE7843">
            <w:pPr>
              <w:spacing w:before="23" w:after="0" w:line="240" w:lineRule="auto"/>
              <w:ind w:leftChars="50" w:left="110" w:rightChars="50" w:right="110"/>
              <w:jc w:val="center"/>
              <w:rPr>
                <w:rFonts w:eastAsia="Cambria" w:cs="Cambria"/>
                <w:spacing w:val="-1"/>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366630DB" w14:textId="77777777" w:rsidR="00CE7843" w:rsidRDefault="00CE7843" w:rsidP="00CE7843">
            <w:pPr>
              <w:spacing w:before="23" w:after="0" w:line="240" w:lineRule="auto"/>
              <w:ind w:leftChars="50" w:left="110" w:rightChars="50" w:right="110"/>
              <w:jc w:val="center"/>
              <w:rPr>
                <w:rFonts w:eastAsia="Cambria" w:cs="Cambria"/>
                <w:spacing w:val="-2"/>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096D1209" w14:textId="77777777" w:rsidR="00CE7843" w:rsidRDefault="00CE7843" w:rsidP="00CE7843">
            <w:pPr>
              <w:spacing w:before="18" w:after="0" w:line="240" w:lineRule="auto"/>
              <w:ind w:leftChars="50" w:left="110" w:rightChars="50" w:right="110"/>
              <w:rPr>
                <w:rFonts w:eastAsia="Cambria" w:cs="Cambria"/>
                <w:spacing w:val="5"/>
                <w:sz w:val="20"/>
                <w:szCs w:val="20"/>
              </w:rPr>
            </w:pPr>
            <w:proofErr w:type="spellStart"/>
            <w:r>
              <w:rPr>
                <w:rFonts w:cs="Cambria" w:hint="eastAsia"/>
                <w:sz w:val="20"/>
                <w:szCs w:val="20"/>
                <w:lang w:eastAsia="zh-CN"/>
              </w:rPr>
              <w:t>CA_</w:t>
            </w:r>
            <w:r>
              <w:rPr>
                <w:rFonts w:cs="Cambria"/>
                <w:sz w:val="20"/>
                <w:szCs w:val="20"/>
                <w:lang w:eastAsia="zh-CN"/>
              </w:rPr>
              <w:t>A</w:t>
            </w:r>
            <w:r>
              <w:rPr>
                <w:rFonts w:eastAsia="Cambria" w:cs="Cambria"/>
                <w:sz w:val="20"/>
                <w:szCs w:val="20"/>
              </w:rPr>
              <w:t>tmosphereProfile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385999E5" w14:textId="77777777" w:rsidR="00CE7843" w:rsidRDefault="00CE7843" w:rsidP="00CE7843">
            <w:pPr>
              <w:spacing w:before="23" w:after="0" w:line="240" w:lineRule="auto"/>
              <w:ind w:leftChars="50" w:left="110" w:rightChars="50" w:right="110"/>
              <w:rPr>
                <w:rFonts w:eastAsia="Cambria" w:cs="Cambria"/>
                <w:spacing w:val="4"/>
                <w:sz w:val="20"/>
                <w:szCs w:val="20"/>
              </w:rPr>
            </w:pPr>
          </w:p>
        </w:tc>
      </w:tr>
      <w:tr w:rsidR="00CE7843" w:rsidDel="00945348" w14:paraId="55E2E3E7" w14:textId="77777777" w:rsidTr="00CE7843">
        <w:tc>
          <w:tcPr>
            <w:tcW w:w="656" w:type="dxa"/>
            <w:tcBorders>
              <w:top w:val="single" w:sz="4" w:space="0" w:color="231F20"/>
              <w:left w:val="single" w:sz="8" w:space="0" w:color="231F20"/>
              <w:bottom w:val="single" w:sz="4" w:space="0" w:color="231F20"/>
              <w:right w:val="single" w:sz="4" w:space="0" w:color="231F20"/>
            </w:tcBorders>
          </w:tcPr>
          <w:p w14:paraId="03854B40"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93</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2BA48DD9"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oceanSurface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2E28F21"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Ocean surface parameters for computing using radiative transfer model</w:t>
            </w:r>
          </w:p>
        </w:tc>
        <w:tc>
          <w:tcPr>
            <w:tcW w:w="1417" w:type="dxa"/>
            <w:tcBorders>
              <w:top w:val="single" w:sz="4" w:space="0" w:color="231F20"/>
              <w:left w:val="single" w:sz="4" w:space="0" w:color="231F20"/>
              <w:bottom w:val="single" w:sz="4" w:space="0" w:color="231F20"/>
              <w:right w:val="single" w:sz="4" w:space="0" w:color="231F20"/>
            </w:tcBorders>
          </w:tcPr>
          <w:p w14:paraId="2899C1E7"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DB07763"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65E0DAD8" w14:textId="77777777" w:rsidR="00CE7843" w:rsidRDefault="00CE7843" w:rsidP="00CE7843">
            <w:pPr>
              <w:spacing w:before="18" w:after="0" w:line="240" w:lineRule="auto"/>
              <w:ind w:leftChars="50" w:left="110" w:rightChars="50" w:right="110"/>
              <w:rPr>
                <w:rFonts w:cs="Cambria"/>
                <w:sz w:val="20"/>
                <w:szCs w:val="20"/>
                <w:lang w:eastAsia="zh-CN"/>
              </w:rPr>
            </w:pPr>
            <w:proofErr w:type="spellStart"/>
            <w:r>
              <w:rPr>
                <w:rFonts w:eastAsia="Cambria" w:cs="Cambria"/>
                <w:sz w:val="20"/>
                <w:szCs w:val="20"/>
              </w:rPr>
              <w:t>CA_OceanSurface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7E386E0D" w14:textId="77777777" w:rsidR="00CE7843" w:rsidRDefault="00CE7843" w:rsidP="00CE7843">
            <w:pPr>
              <w:spacing w:before="23" w:after="0" w:line="240" w:lineRule="auto"/>
              <w:ind w:leftChars="50" w:left="110" w:rightChars="50" w:right="110"/>
              <w:rPr>
                <w:rFonts w:eastAsia="Cambria" w:cs="Cambria"/>
                <w:spacing w:val="4"/>
                <w:sz w:val="20"/>
                <w:szCs w:val="20"/>
              </w:rPr>
            </w:pPr>
          </w:p>
        </w:tc>
      </w:tr>
      <w:tr w:rsidR="00CE7843" w:rsidDel="00945348" w14:paraId="44289AD5" w14:textId="77777777" w:rsidTr="00CE7843">
        <w:tc>
          <w:tcPr>
            <w:tcW w:w="656" w:type="dxa"/>
            <w:tcBorders>
              <w:top w:val="single" w:sz="4" w:space="0" w:color="231F20"/>
              <w:left w:val="single" w:sz="8" w:space="0" w:color="231F20"/>
              <w:bottom w:val="single" w:sz="4" w:space="0" w:color="231F20"/>
              <w:right w:val="single" w:sz="4" w:space="0" w:color="231F20"/>
            </w:tcBorders>
          </w:tcPr>
          <w:p w14:paraId="7C4E066E"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94</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5859B148"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landSurface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3F2F2CC"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Land surface parameters for computing using radiative transfer model</w:t>
            </w:r>
          </w:p>
        </w:tc>
        <w:tc>
          <w:tcPr>
            <w:tcW w:w="1417" w:type="dxa"/>
            <w:tcBorders>
              <w:top w:val="single" w:sz="4" w:space="0" w:color="231F20"/>
              <w:left w:val="single" w:sz="4" w:space="0" w:color="231F20"/>
              <w:bottom w:val="single" w:sz="4" w:space="0" w:color="231F20"/>
              <w:right w:val="single" w:sz="4" w:space="0" w:color="231F20"/>
            </w:tcBorders>
          </w:tcPr>
          <w:p w14:paraId="1A593535"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6B5AF576"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1B87AD73"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CA_LandSurface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3F15D8BD" w14:textId="77777777" w:rsidR="00CE7843" w:rsidRDefault="00CE7843" w:rsidP="00CE7843">
            <w:pPr>
              <w:spacing w:before="23" w:after="0" w:line="240" w:lineRule="auto"/>
              <w:ind w:leftChars="50" w:left="110" w:rightChars="50" w:right="110"/>
              <w:rPr>
                <w:rFonts w:eastAsia="Cambria" w:cs="Cambria"/>
                <w:spacing w:val="4"/>
                <w:sz w:val="20"/>
                <w:szCs w:val="20"/>
              </w:rPr>
            </w:pPr>
          </w:p>
        </w:tc>
      </w:tr>
      <w:tr w:rsidR="00CE7843" w:rsidDel="00945348" w14:paraId="00166D02" w14:textId="77777777" w:rsidTr="00CE7843">
        <w:tc>
          <w:tcPr>
            <w:tcW w:w="656" w:type="dxa"/>
            <w:tcBorders>
              <w:top w:val="single" w:sz="4" w:space="0" w:color="231F20"/>
              <w:left w:val="single" w:sz="8" w:space="0" w:color="231F20"/>
              <w:bottom w:val="single" w:sz="4" w:space="0" w:color="231F20"/>
              <w:right w:val="single" w:sz="4" w:space="0" w:color="231F20"/>
            </w:tcBorders>
          </w:tcPr>
          <w:p w14:paraId="64C8C4DA"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95</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0534D97B"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radiativeTransferModel</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578807F1"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Microwave Radiative transfer model for simulating the TB co-located to the satellite sensing.</w:t>
            </w:r>
          </w:p>
        </w:tc>
        <w:tc>
          <w:tcPr>
            <w:tcW w:w="1417" w:type="dxa"/>
            <w:tcBorders>
              <w:top w:val="single" w:sz="4" w:space="0" w:color="231F20"/>
              <w:left w:val="single" w:sz="4" w:space="0" w:color="231F20"/>
              <w:bottom w:val="single" w:sz="4" w:space="0" w:color="231F20"/>
              <w:right w:val="single" w:sz="4" w:space="0" w:color="231F20"/>
            </w:tcBorders>
          </w:tcPr>
          <w:p w14:paraId="18A5949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23428893"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4A7E44D2"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CA_RadiativeTransferModel</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692308D3" w14:textId="77777777" w:rsidR="00CE7843" w:rsidRDefault="00CE7843" w:rsidP="00CE7843">
            <w:pPr>
              <w:spacing w:before="23" w:after="0" w:line="240" w:lineRule="auto"/>
              <w:ind w:leftChars="50" w:left="110" w:rightChars="50" w:right="110"/>
              <w:rPr>
                <w:rFonts w:eastAsia="Cambria" w:cs="Cambria"/>
                <w:spacing w:val="4"/>
                <w:sz w:val="20"/>
                <w:szCs w:val="20"/>
              </w:rPr>
            </w:pPr>
          </w:p>
        </w:tc>
      </w:tr>
      <w:tr w:rsidR="00CE7843" w:rsidDel="00945348" w14:paraId="196FC2B1" w14:textId="77777777" w:rsidTr="00045676">
        <w:tc>
          <w:tcPr>
            <w:tcW w:w="656" w:type="dxa"/>
            <w:tcBorders>
              <w:top w:val="single" w:sz="4" w:space="0" w:color="231F20"/>
              <w:left w:val="single" w:sz="8" w:space="0" w:color="231F20"/>
              <w:bottom w:val="single" w:sz="4" w:space="0" w:color="231F20"/>
              <w:right w:val="single" w:sz="4" w:space="0" w:color="231F20"/>
            </w:tcBorders>
          </w:tcPr>
          <w:p w14:paraId="77609DD8"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96</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5094698C"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geophysicsQualifyFlags</w:t>
            </w:r>
            <w:proofErr w:type="spellEnd"/>
            <w:r>
              <w:rPr>
                <w:rFonts w:eastAsia="Cambria" w:cs="Cambria"/>
                <w:sz w:val="20"/>
                <w:szCs w:val="20"/>
              </w:rPr>
              <w:t xml:space="preserve">: </w:t>
            </w:r>
          </w:p>
        </w:tc>
        <w:tc>
          <w:tcPr>
            <w:tcW w:w="2127" w:type="dxa"/>
            <w:tcBorders>
              <w:top w:val="single" w:sz="4" w:space="0" w:color="231F20"/>
              <w:left w:val="single" w:sz="4" w:space="0" w:color="231F20"/>
              <w:bottom w:val="single" w:sz="4" w:space="0" w:color="231F20"/>
              <w:right w:val="single" w:sz="4" w:space="0" w:color="231F20"/>
            </w:tcBorders>
          </w:tcPr>
          <w:p w14:paraId="68A1EDB5"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Geo-location flags for qualifying the calibration</w:t>
            </w:r>
          </w:p>
        </w:tc>
        <w:tc>
          <w:tcPr>
            <w:tcW w:w="1417" w:type="dxa"/>
            <w:tcBorders>
              <w:top w:val="single" w:sz="4" w:space="0" w:color="231F20"/>
              <w:left w:val="single" w:sz="4" w:space="0" w:color="231F20"/>
              <w:bottom w:val="single" w:sz="4" w:space="0" w:color="231F20"/>
              <w:right w:val="single" w:sz="4" w:space="0" w:color="231F20"/>
            </w:tcBorders>
          </w:tcPr>
          <w:p w14:paraId="27292E65"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cs="Cambria"/>
                <w:sz w:val="20"/>
                <w:szCs w:val="20"/>
                <w:lang w:eastAsia="zh-CN"/>
              </w:rPr>
              <w:t>O</w:t>
            </w:r>
          </w:p>
        </w:tc>
        <w:tc>
          <w:tcPr>
            <w:tcW w:w="1276" w:type="dxa"/>
            <w:tcBorders>
              <w:top w:val="single" w:sz="4" w:space="0" w:color="231F20"/>
              <w:left w:val="single" w:sz="4" w:space="0" w:color="231F20"/>
              <w:bottom w:val="single" w:sz="4" w:space="0" w:color="231F20"/>
              <w:right w:val="single" w:sz="4" w:space="0" w:color="231F20"/>
            </w:tcBorders>
          </w:tcPr>
          <w:p w14:paraId="71E592E8"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0F41D3A8"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CA_GeophysicsQualifyFlags</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6B6193CB" w14:textId="77777777" w:rsidR="00CE7843" w:rsidRDefault="00CE7843" w:rsidP="00CE7843">
            <w:pPr>
              <w:spacing w:before="23" w:after="0" w:line="240" w:lineRule="auto"/>
              <w:ind w:leftChars="50" w:left="110" w:rightChars="50" w:right="110"/>
              <w:rPr>
                <w:rFonts w:eastAsia="Cambria" w:cs="Cambria"/>
                <w:spacing w:val="4"/>
                <w:sz w:val="20"/>
                <w:szCs w:val="20"/>
              </w:rPr>
            </w:pPr>
            <w:r w:rsidRPr="005407EE">
              <w:rPr>
                <w:rFonts w:cs="Cambria"/>
                <w:color w:val="FF0000"/>
                <w:spacing w:val="1"/>
                <w:sz w:val="20"/>
                <w:szCs w:val="20"/>
                <w:lang w:eastAsia="zh-CN"/>
                <w:rPrChange w:id="438" w:author="Tobias Spears" w:date="2021-08-13T09:49:00Z">
                  <w:rPr>
                    <w:rFonts w:cs="Cambria"/>
                    <w:spacing w:val="1"/>
                    <w:sz w:val="20"/>
                    <w:szCs w:val="20"/>
                    <w:lang w:eastAsia="zh-CN"/>
                  </w:rPr>
                </w:rPrChange>
              </w:rPr>
              <w:t xml:space="preserve">=0 for unqualified geo-location; =1 </w:t>
            </w:r>
            <w:proofErr w:type="gramStart"/>
            <w:r w:rsidRPr="005407EE">
              <w:rPr>
                <w:rFonts w:cs="Cambria"/>
                <w:color w:val="FF0000"/>
                <w:spacing w:val="1"/>
                <w:sz w:val="20"/>
                <w:szCs w:val="20"/>
                <w:lang w:eastAsia="zh-CN"/>
                <w:rPrChange w:id="439" w:author="Tobias Spears" w:date="2021-08-13T09:49:00Z">
                  <w:rPr>
                    <w:rFonts w:cs="Cambria"/>
                    <w:spacing w:val="1"/>
                    <w:sz w:val="20"/>
                    <w:szCs w:val="20"/>
                    <w:lang w:eastAsia="zh-CN"/>
                  </w:rPr>
                </w:rPrChange>
              </w:rPr>
              <w:t>for  qualified</w:t>
            </w:r>
            <w:proofErr w:type="gramEnd"/>
            <w:r w:rsidRPr="005407EE">
              <w:rPr>
                <w:rFonts w:cs="Cambria"/>
                <w:color w:val="FF0000"/>
                <w:spacing w:val="1"/>
                <w:sz w:val="20"/>
                <w:szCs w:val="20"/>
                <w:lang w:eastAsia="zh-CN"/>
                <w:rPrChange w:id="440" w:author="Tobias Spears" w:date="2021-08-13T09:49:00Z">
                  <w:rPr>
                    <w:rFonts w:cs="Cambria"/>
                    <w:spacing w:val="1"/>
                    <w:sz w:val="20"/>
                    <w:szCs w:val="20"/>
                    <w:lang w:eastAsia="zh-CN"/>
                  </w:rPr>
                </w:rPrChange>
              </w:rPr>
              <w:t xml:space="preserve"> geo-location</w:t>
            </w:r>
          </w:p>
        </w:tc>
      </w:tr>
      <w:tr w:rsidR="00CE7843" w:rsidDel="00945348" w14:paraId="0B038CC9" w14:textId="77777777" w:rsidTr="00045676">
        <w:tc>
          <w:tcPr>
            <w:tcW w:w="656"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6F8CC229"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97.</w:t>
            </w:r>
          </w:p>
        </w:tc>
        <w:tc>
          <w:tcPr>
            <w:tcW w:w="175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6019223"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CA_AtmosphereProfile</w:t>
            </w:r>
            <w:proofErr w:type="spellEnd"/>
          </w:p>
        </w:tc>
        <w:tc>
          <w:tcPr>
            <w:tcW w:w="212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5500A48"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eastAsia="Cambria" w:cs="Cambria"/>
                <w:sz w:val="20"/>
                <w:szCs w:val="20"/>
              </w:rPr>
              <w:t>tmosphere profile</w:t>
            </w:r>
          </w:p>
        </w:tc>
        <w:tc>
          <w:tcPr>
            <w:tcW w:w="141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AA71D28"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8167FCB"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23156AE"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39D71313" w14:textId="77777777" w:rsidR="00CE7843" w:rsidRDefault="00CE7843" w:rsidP="00045676">
            <w:pPr>
              <w:spacing w:before="23" w:after="0" w:line="240" w:lineRule="auto"/>
              <w:ind w:leftChars="50" w:left="110" w:rightChars="50" w:right="110"/>
              <w:rPr>
                <w:rFonts w:cs="Cambria"/>
                <w:spacing w:val="1"/>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r w:rsidR="00045676">
              <w:rPr>
                <w:rFonts w:eastAsia="Cambria" w:cs="Cambria"/>
                <w:spacing w:val="-3"/>
                <w:sz w:val="20"/>
                <w:szCs w:val="20"/>
              </w:rPr>
              <w:t>9</w:t>
            </w:r>
            <w:r>
              <w:rPr>
                <w:rFonts w:eastAsia="Cambria" w:cs="Cambria"/>
                <w:spacing w:val="-3"/>
                <w:sz w:val="20"/>
                <w:szCs w:val="20"/>
              </w:rPr>
              <w:t>8</w:t>
            </w:r>
            <w:r>
              <w:rPr>
                <w:rFonts w:eastAsia="Cambria" w:cs="Cambria"/>
                <w:spacing w:val="6"/>
                <w:sz w:val="20"/>
                <w:szCs w:val="20"/>
              </w:rPr>
              <w:t>–1</w:t>
            </w:r>
            <w:r w:rsidR="00045676">
              <w:rPr>
                <w:rFonts w:eastAsia="Cambria" w:cs="Cambria"/>
                <w:spacing w:val="6"/>
                <w:sz w:val="20"/>
                <w:szCs w:val="20"/>
              </w:rPr>
              <w:t>0</w:t>
            </w:r>
            <w:r>
              <w:rPr>
                <w:rFonts w:eastAsia="Cambria" w:cs="Cambria"/>
                <w:spacing w:val="6"/>
                <w:sz w:val="20"/>
                <w:szCs w:val="20"/>
              </w:rPr>
              <w:t>2</w:t>
            </w:r>
          </w:p>
        </w:tc>
      </w:tr>
      <w:tr w:rsidR="00CE7843" w:rsidDel="00945348" w14:paraId="3D786C51" w14:textId="77777777" w:rsidTr="00CE7843">
        <w:tc>
          <w:tcPr>
            <w:tcW w:w="656" w:type="dxa"/>
            <w:tcBorders>
              <w:top w:val="single" w:sz="4" w:space="0" w:color="231F20"/>
              <w:left w:val="single" w:sz="8" w:space="0" w:color="231F20"/>
              <w:bottom w:val="single" w:sz="4" w:space="0" w:color="231F20"/>
              <w:right w:val="single" w:sz="4" w:space="0" w:color="231F20"/>
            </w:tcBorders>
          </w:tcPr>
          <w:p w14:paraId="223CAD13"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98</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0CC87245"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atmosphereTemperature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0D475AC"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Atmosphere temperature profile</w:t>
            </w:r>
          </w:p>
        </w:tc>
        <w:tc>
          <w:tcPr>
            <w:tcW w:w="1417" w:type="dxa"/>
            <w:tcBorders>
              <w:top w:val="single" w:sz="4" w:space="0" w:color="231F20"/>
              <w:left w:val="single" w:sz="4" w:space="0" w:color="231F20"/>
              <w:bottom w:val="single" w:sz="4" w:space="0" w:color="231F20"/>
              <w:right w:val="single" w:sz="4" w:space="0" w:color="231F20"/>
            </w:tcBorders>
          </w:tcPr>
          <w:p w14:paraId="71B2E83A" w14:textId="77777777" w:rsidR="00CE7843" w:rsidRDefault="00CE7843" w:rsidP="00CE7843">
            <w:pPr>
              <w:spacing w:before="23" w:after="0" w:line="240" w:lineRule="auto"/>
              <w:ind w:leftChars="50" w:left="110" w:rightChars="50" w:right="110"/>
              <w:jc w:val="center"/>
              <w:rPr>
                <w:rFonts w:eastAsia="Cambria" w:cs="Cambria"/>
                <w:spacing w:val="-1"/>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783E15E" w14:textId="77777777" w:rsidR="00CE7843" w:rsidRDefault="00CE7843" w:rsidP="00CE7843">
            <w:pPr>
              <w:spacing w:before="23" w:after="0" w:line="240" w:lineRule="auto"/>
              <w:ind w:leftChars="50" w:left="110" w:rightChars="50" w:right="110"/>
              <w:jc w:val="center"/>
              <w:rPr>
                <w:rFonts w:eastAsia="Cambria" w:cs="Cambria"/>
                <w:spacing w:val="-2"/>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1969D8E6" w14:textId="77777777" w:rsidR="00CE7843" w:rsidRDefault="00CE7843" w:rsidP="00CE7843">
            <w:pPr>
              <w:spacing w:before="18" w:after="0" w:line="240" w:lineRule="auto"/>
              <w:ind w:leftChars="50" w:left="110" w:rightChars="50" w:right="110"/>
              <w:rPr>
                <w:rFonts w:eastAsia="Cambria" w:cs="Cambria"/>
                <w:spacing w:val="4"/>
                <w:sz w:val="20"/>
                <w:szCs w:val="20"/>
              </w:rPr>
            </w:pPr>
            <w:r>
              <w:rPr>
                <w:rFonts w:cs="Cambria"/>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0CB2ABE0" w14:textId="77777777" w:rsidR="00CE7843" w:rsidRDefault="00CE7843" w:rsidP="00CE7843">
            <w:pPr>
              <w:spacing w:before="23" w:after="0" w:line="240" w:lineRule="auto"/>
              <w:ind w:leftChars="50" w:left="110" w:rightChars="50" w:right="110"/>
              <w:rPr>
                <w:rFonts w:eastAsia="Cambria" w:cs="Cambria"/>
                <w:spacing w:val="4"/>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CE7843" w:rsidDel="00945348" w14:paraId="08CCEFAF" w14:textId="77777777" w:rsidTr="00CE7843">
        <w:tc>
          <w:tcPr>
            <w:tcW w:w="656" w:type="dxa"/>
            <w:tcBorders>
              <w:top w:val="single" w:sz="4" w:space="0" w:color="231F20"/>
              <w:left w:val="single" w:sz="8" w:space="0" w:color="231F20"/>
              <w:bottom w:val="single" w:sz="4" w:space="0" w:color="231F20"/>
              <w:right w:val="single" w:sz="4" w:space="0" w:color="231F20"/>
            </w:tcBorders>
          </w:tcPr>
          <w:p w14:paraId="4FE04541"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pacing w:val="-8"/>
                <w:sz w:val="20"/>
                <w:szCs w:val="20"/>
              </w:rPr>
              <w:t>99</w:t>
            </w:r>
            <w:r>
              <w:rPr>
                <w:rFonts w:eastAsia="Cambria" w:cs="Cambria"/>
                <w:sz w:val="20"/>
                <w:szCs w:val="20"/>
              </w:rPr>
              <w:t>.</w:t>
            </w:r>
          </w:p>
        </w:tc>
        <w:tc>
          <w:tcPr>
            <w:tcW w:w="1754" w:type="dxa"/>
            <w:tcBorders>
              <w:top w:val="single" w:sz="4" w:space="0" w:color="231F20"/>
              <w:left w:val="single" w:sz="4" w:space="0" w:color="231F20"/>
              <w:bottom w:val="single" w:sz="4" w:space="0" w:color="231F20"/>
              <w:right w:val="single" w:sz="4" w:space="0" w:color="231F20"/>
            </w:tcBorders>
          </w:tcPr>
          <w:p w14:paraId="69CDA2AE"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atmosphereHumidity</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10E6E5C6"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Atmosphere humidity profile</w:t>
            </w:r>
          </w:p>
        </w:tc>
        <w:tc>
          <w:tcPr>
            <w:tcW w:w="1417" w:type="dxa"/>
            <w:tcBorders>
              <w:top w:val="single" w:sz="4" w:space="0" w:color="231F20"/>
              <w:left w:val="single" w:sz="4" w:space="0" w:color="231F20"/>
              <w:bottom w:val="single" w:sz="4" w:space="0" w:color="231F20"/>
              <w:right w:val="single" w:sz="4" w:space="0" w:color="231F20"/>
            </w:tcBorders>
          </w:tcPr>
          <w:p w14:paraId="05099A60"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C740640"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6A20B9FC" w14:textId="77777777" w:rsidR="00CE7843" w:rsidRDefault="00CE7843" w:rsidP="00CE7843">
            <w:pPr>
              <w:spacing w:before="18" w:after="0" w:line="240" w:lineRule="auto"/>
              <w:ind w:leftChars="50" w:left="110" w:rightChars="50" w:right="110"/>
              <w:rPr>
                <w:rFonts w:cs="Cambria"/>
                <w:sz w:val="20"/>
                <w:szCs w:val="20"/>
                <w:lang w:eastAsia="zh-CN"/>
              </w:rPr>
            </w:pPr>
            <w:r>
              <w:rPr>
                <w:rFonts w:cs="Cambria"/>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048BF89A" w14:textId="76A21781"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atmosphereMoisture</w:t>
            </w:r>
            <w:proofErr w:type="spellEnd"/>
            <w:r>
              <w:rPr>
                <w:rFonts w:eastAsia="Cambria" w:cs="Cambria"/>
                <w:sz w:val="20"/>
                <w:szCs w:val="20"/>
              </w:rPr>
              <w:t xml:space="preserve"> </w:t>
            </w:r>
            <w:del w:id="441" w:author="Tobias Spears" w:date="2021-08-13T07:06: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 </w:t>
            </w:r>
            <w:r>
              <w:rPr>
                <w:rFonts w:eastAsia="Cambria" w:cs="Cambria"/>
                <w:spacing w:val="7"/>
                <w:sz w:val="20"/>
                <w:szCs w:val="20"/>
              </w:rPr>
              <w:t xml:space="preserve">the unit is </w:t>
            </w:r>
            <w:r>
              <w:rPr>
                <w:rFonts w:eastAsia="Cambria" w:cs="Cambria"/>
                <w:spacing w:val="2"/>
                <w:sz w:val="20"/>
                <w:szCs w:val="20"/>
              </w:rPr>
              <w:t>kg/kg</w:t>
            </w:r>
          </w:p>
        </w:tc>
      </w:tr>
      <w:tr w:rsidR="00CE7843" w:rsidDel="00945348" w14:paraId="3AB1318D" w14:textId="77777777" w:rsidTr="00CE7843">
        <w:tc>
          <w:tcPr>
            <w:tcW w:w="656" w:type="dxa"/>
            <w:tcBorders>
              <w:top w:val="single" w:sz="4" w:space="0" w:color="231F20"/>
              <w:left w:val="single" w:sz="8" w:space="0" w:color="231F20"/>
              <w:bottom w:val="single" w:sz="4" w:space="0" w:color="231F20"/>
              <w:right w:val="single" w:sz="4" w:space="0" w:color="231F20"/>
            </w:tcBorders>
          </w:tcPr>
          <w:p w14:paraId="3913C7D8" w14:textId="77777777" w:rsidR="00CE7843" w:rsidRDefault="00CE7843" w:rsidP="00CE7843">
            <w:pPr>
              <w:spacing w:before="23" w:after="0" w:line="240" w:lineRule="auto"/>
              <w:ind w:leftChars="50" w:left="110" w:rightChars="50" w:right="110"/>
              <w:rPr>
                <w:rFonts w:eastAsia="Cambria" w:cs="Cambria"/>
                <w:spacing w:val="-8"/>
                <w:sz w:val="20"/>
                <w:szCs w:val="20"/>
              </w:rPr>
            </w:pPr>
            <w:r>
              <w:rPr>
                <w:rFonts w:cs="Cambria"/>
                <w:sz w:val="20"/>
                <w:szCs w:val="20"/>
                <w:lang w:eastAsia="zh-CN"/>
              </w:rPr>
              <w:t>100</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46E676F2"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atmospherePressure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126DF4B7"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Atmosphere pressure profile</w:t>
            </w:r>
          </w:p>
        </w:tc>
        <w:tc>
          <w:tcPr>
            <w:tcW w:w="1417" w:type="dxa"/>
            <w:tcBorders>
              <w:top w:val="single" w:sz="4" w:space="0" w:color="231F20"/>
              <w:left w:val="single" w:sz="4" w:space="0" w:color="231F20"/>
              <w:bottom w:val="single" w:sz="4" w:space="0" w:color="231F20"/>
              <w:right w:val="single" w:sz="4" w:space="0" w:color="231F20"/>
            </w:tcBorders>
          </w:tcPr>
          <w:p w14:paraId="1F51B8F2"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1D30D2B0"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750F7B4F" w14:textId="77777777" w:rsidR="00CE7843" w:rsidRDefault="00CE7843" w:rsidP="00CE7843">
            <w:pPr>
              <w:spacing w:before="18" w:after="0" w:line="240" w:lineRule="auto"/>
              <w:ind w:leftChars="50" w:left="110" w:rightChars="50" w:right="110"/>
              <w:rPr>
                <w:rFonts w:cs="Cambria"/>
                <w:sz w:val="20"/>
                <w:szCs w:val="20"/>
                <w:lang w:eastAsia="zh-CN"/>
              </w:rPr>
            </w:pPr>
            <w:r>
              <w:rPr>
                <w:rFonts w:cs="Cambria"/>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6DFA6993"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Pascal</w:t>
            </w:r>
          </w:p>
        </w:tc>
      </w:tr>
      <w:tr w:rsidR="00CE7843" w:rsidDel="00945348" w14:paraId="122E30CA" w14:textId="77777777" w:rsidTr="00CE7843">
        <w:tc>
          <w:tcPr>
            <w:tcW w:w="656" w:type="dxa"/>
            <w:tcBorders>
              <w:top w:val="single" w:sz="4" w:space="0" w:color="231F20"/>
              <w:left w:val="single" w:sz="8" w:space="0" w:color="231F20"/>
              <w:bottom w:val="single" w:sz="4" w:space="0" w:color="231F20"/>
              <w:right w:val="single" w:sz="4" w:space="0" w:color="231F20"/>
            </w:tcBorders>
          </w:tcPr>
          <w:p w14:paraId="3AC6BF85"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w:t>
            </w:r>
            <w:r>
              <w:rPr>
                <w:rFonts w:cs="Cambria" w:hint="eastAsia"/>
                <w:sz w:val="20"/>
                <w:szCs w:val="20"/>
                <w:lang w:eastAsia="zh-CN"/>
              </w:rPr>
              <w:t>1</w:t>
            </w:r>
            <w:r>
              <w:rPr>
                <w:rFonts w:cs="Cambr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75AE2E39"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atmosphereLiquid</w:t>
            </w:r>
            <w:proofErr w:type="spellEnd"/>
            <w:r>
              <w:rPr>
                <w:rFonts w:eastAsia="Cambria" w:cs="Cambria"/>
                <w:sz w:val="20"/>
                <w:szCs w:val="20"/>
              </w:rPr>
              <w:t xml:space="preserve"> water</w:t>
            </w:r>
          </w:p>
        </w:tc>
        <w:tc>
          <w:tcPr>
            <w:tcW w:w="2127" w:type="dxa"/>
            <w:tcBorders>
              <w:top w:val="single" w:sz="4" w:space="0" w:color="231F20"/>
              <w:left w:val="single" w:sz="4" w:space="0" w:color="231F20"/>
              <w:bottom w:val="single" w:sz="4" w:space="0" w:color="231F20"/>
              <w:right w:val="single" w:sz="4" w:space="0" w:color="231F20"/>
            </w:tcBorders>
          </w:tcPr>
          <w:p w14:paraId="363049E7"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Atmosphere liquid water profile</w:t>
            </w:r>
          </w:p>
        </w:tc>
        <w:tc>
          <w:tcPr>
            <w:tcW w:w="1417" w:type="dxa"/>
            <w:tcBorders>
              <w:top w:val="single" w:sz="4" w:space="0" w:color="231F20"/>
              <w:left w:val="single" w:sz="4" w:space="0" w:color="231F20"/>
              <w:bottom w:val="single" w:sz="4" w:space="0" w:color="231F20"/>
              <w:right w:val="single" w:sz="4" w:space="0" w:color="231F20"/>
            </w:tcBorders>
          </w:tcPr>
          <w:p w14:paraId="758FECDF"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2D7F0B91"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7DEB8A85" w14:textId="77777777" w:rsidR="00CE7843" w:rsidRDefault="00CE7843" w:rsidP="00CE7843">
            <w:pPr>
              <w:spacing w:before="18" w:after="0" w:line="240" w:lineRule="auto"/>
              <w:ind w:leftChars="50" w:left="110" w:rightChars="50" w:right="110"/>
              <w:rPr>
                <w:rFonts w:cs="Cambria"/>
                <w:sz w:val="20"/>
                <w:szCs w:val="20"/>
                <w:lang w:eastAsia="zh-CN"/>
              </w:rPr>
            </w:pPr>
            <w:r>
              <w:rPr>
                <w:rFonts w:cs="Cambria"/>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502E1025"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kg/kg</w:t>
            </w:r>
          </w:p>
        </w:tc>
      </w:tr>
      <w:tr w:rsidR="00CE7843" w:rsidDel="00945348" w14:paraId="62512AD6" w14:textId="77777777" w:rsidTr="00045676">
        <w:tc>
          <w:tcPr>
            <w:tcW w:w="656" w:type="dxa"/>
            <w:tcBorders>
              <w:top w:val="single" w:sz="4" w:space="0" w:color="231F20"/>
              <w:left w:val="single" w:sz="8" w:space="0" w:color="231F20"/>
              <w:bottom w:val="single" w:sz="4" w:space="0" w:color="231F20"/>
              <w:right w:val="single" w:sz="4" w:space="0" w:color="231F20"/>
            </w:tcBorders>
          </w:tcPr>
          <w:p w14:paraId="11126497"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sz w:val="20"/>
                <w:szCs w:val="20"/>
                <w:lang w:eastAsia="zh-CN"/>
              </w:rPr>
              <w:t>102</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09A9B8F8"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cs="Cambria" w:hint="eastAsia"/>
                <w:sz w:val="20"/>
                <w:szCs w:val="20"/>
                <w:lang w:eastAsia="zh-CN"/>
              </w:rPr>
              <w:t>cloudCo</w:t>
            </w:r>
            <w:r>
              <w:rPr>
                <w:rFonts w:cs="Cambria"/>
                <w:sz w:val="20"/>
                <w:szCs w:val="20"/>
                <w:lang w:eastAsia="zh-CN"/>
              </w:rPr>
              <w:t>v</w:t>
            </w:r>
            <w:r>
              <w:rPr>
                <w:rFonts w:cs="Cambria" w:hint="eastAsia"/>
                <w:sz w:val="20"/>
                <w:szCs w:val="20"/>
                <w:lang w:eastAsia="zh-CN"/>
              </w:rPr>
              <w:t>e</w:t>
            </w:r>
            <w:r>
              <w:rPr>
                <w:rFonts w:cs="Cambria"/>
                <w:sz w:val="20"/>
                <w:szCs w:val="20"/>
                <w:lang w:eastAsia="zh-CN"/>
              </w:rPr>
              <w:t>r</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4F29B9D7"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sz w:val="20"/>
                <w:szCs w:val="20"/>
                <w:lang w:eastAsia="zh-CN"/>
              </w:rPr>
              <w:t>C</w:t>
            </w:r>
            <w:r>
              <w:rPr>
                <w:rFonts w:cs="Cambria" w:hint="eastAsia"/>
                <w:sz w:val="20"/>
                <w:szCs w:val="20"/>
                <w:lang w:eastAsia="zh-CN"/>
              </w:rPr>
              <w:t>loud</w:t>
            </w:r>
            <w:r>
              <w:rPr>
                <w:rFonts w:cs="Cambria"/>
                <w:sz w:val="20"/>
                <w:szCs w:val="20"/>
                <w:lang w:eastAsia="zh-CN"/>
              </w:rPr>
              <w:t xml:space="preserve"> c</w:t>
            </w:r>
            <w:r>
              <w:rPr>
                <w:rFonts w:cs="Cambria" w:hint="eastAsia"/>
                <w:sz w:val="20"/>
                <w:szCs w:val="20"/>
                <w:lang w:eastAsia="zh-CN"/>
              </w:rPr>
              <w:t>o</w:t>
            </w:r>
            <w:r>
              <w:rPr>
                <w:rFonts w:cs="Cambria"/>
                <w:sz w:val="20"/>
                <w:szCs w:val="20"/>
                <w:lang w:eastAsia="zh-CN"/>
              </w:rPr>
              <w:t>v</w:t>
            </w:r>
            <w:r>
              <w:rPr>
                <w:rFonts w:cs="Cambria" w:hint="eastAsia"/>
                <w:sz w:val="20"/>
                <w:szCs w:val="20"/>
                <w:lang w:eastAsia="zh-CN"/>
              </w:rPr>
              <w:t>e</w:t>
            </w:r>
            <w:r>
              <w:rPr>
                <w:rFonts w:cs="Cambria"/>
                <w:sz w:val="20"/>
                <w:szCs w:val="20"/>
                <w:lang w:eastAsia="zh-CN"/>
              </w:rPr>
              <w:t>r percentage</w:t>
            </w:r>
          </w:p>
        </w:tc>
        <w:tc>
          <w:tcPr>
            <w:tcW w:w="1417" w:type="dxa"/>
            <w:tcBorders>
              <w:top w:val="single" w:sz="4" w:space="0" w:color="231F20"/>
              <w:left w:val="single" w:sz="4" w:space="0" w:color="231F20"/>
              <w:bottom w:val="single" w:sz="4" w:space="0" w:color="231F20"/>
              <w:right w:val="single" w:sz="4" w:space="0" w:color="231F20"/>
            </w:tcBorders>
          </w:tcPr>
          <w:p w14:paraId="0ECB4C58" w14:textId="77777777" w:rsidR="00CE7843" w:rsidRPr="004C2DEE" w:rsidRDefault="00CE7843" w:rsidP="00CE7843">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O</w:t>
            </w:r>
          </w:p>
        </w:tc>
        <w:tc>
          <w:tcPr>
            <w:tcW w:w="1276" w:type="dxa"/>
            <w:tcBorders>
              <w:top w:val="single" w:sz="4" w:space="0" w:color="231F20"/>
              <w:left w:val="single" w:sz="4" w:space="0" w:color="231F20"/>
              <w:bottom w:val="single" w:sz="4" w:space="0" w:color="231F20"/>
              <w:right w:val="single" w:sz="4" w:space="0" w:color="231F20"/>
            </w:tcBorders>
          </w:tcPr>
          <w:p w14:paraId="283C7A47"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332BB303" w14:textId="77777777" w:rsidR="00CE7843" w:rsidRDefault="00CE7843" w:rsidP="00CE7843">
            <w:pPr>
              <w:spacing w:before="18"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2E7F3CED" w14:textId="56902C9D"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cloudCover</w:t>
            </w:r>
            <w:proofErr w:type="spellEnd"/>
            <w:r>
              <w:rPr>
                <w:rFonts w:eastAsia="Cambria" w:cs="Cambria"/>
                <w:sz w:val="20"/>
                <w:szCs w:val="20"/>
              </w:rPr>
              <w:t xml:space="preserve"> </w:t>
            </w:r>
            <w:del w:id="442" w:author="Tobias Spears" w:date="2021-08-13T07:06: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pacing w:val="2"/>
                <w:sz w:val="20"/>
                <w:szCs w:val="20"/>
              </w:rPr>
              <w:t>percentage</w:t>
            </w:r>
          </w:p>
        </w:tc>
      </w:tr>
      <w:tr w:rsidR="002F5F19" w:rsidDel="00945348" w14:paraId="074369F1" w14:textId="77777777" w:rsidTr="00045676">
        <w:tc>
          <w:tcPr>
            <w:tcW w:w="656"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5EE52C4E" w14:textId="77777777" w:rsidR="002F5F19" w:rsidRDefault="002F5F19" w:rsidP="002F5F19">
            <w:pPr>
              <w:spacing w:before="23" w:after="0" w:line="240" w:lineRule="auto"/>
              <w:ind w:leftChars="50" w:left="110" w:rightChars="50" w:right="110"/>
              <w:rPr>
                <w:rFonts w:cs="Cambria"/>
                <w:sz w:val="20"/>
                <w:szCs w:val="20"/>
                <w:lang w:eastAsia="zh-CN"/>
              </w:rPr>
            </w:pPr>
            <w:r>
              <w:rPr>
                <w:rFonts w:cs="Cambria"/>
                <w:sz w:val="20"/>
                <w:szCs w:val="20"/>
                <w:lang w:eastAsia="zh-CN"/>
              </w:rPr>
              <w:t>103</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8E1A101" w14:textId="77777777" w:rsidR="002F5F19" w:rsidRDefault="002F5F19" w:rsidP="002F5F19">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CA_CrossCalibrationTrueValue</w:t>
            </w:r>
            <w:proofErr w:type="spellEnd"/>
          </w:p>
        </w:tc>
        <w:tc>
          <w:tcPr>
            <w:tcW w:w="212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2EA4FB9" w14:textId="77777777" w:rsidR="002F5F19" w:rsidRDefault="002F5F19" w:rsidP="002F5F19">
            <w:pPr>
              <w:spacing w:before="23" w:after="0" w:line="240" w:lineRule="auto"/>
              <w:ind w:leftChars="50" w:left="110" w:rightChars="50" w:right="110"/>
              <w:rPr>
                <w:rFonts w:eastAsia="Cambria" w:cs="Cambria"/>
                <w:sz w:val="20"/>
                <w:szCs w:val="20"/>
              </w:rPr>
            </w:pPr>
            <w:r>
              <w:rPr>
                <w:rFonts w:eastAsia="Cambria" w:cs="Cambria"/>
                <w:sz w:val="20"/>
                <w:szCs w:val="20"/>
              </w:rPr>
              <w:t>Cross calibration true value</w:t>
            </w:r>
          </w:p>
        </w:tc>
        <w:tc>
          <w:tcPr>
            <w:tcW w:w="141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2013411" w14:textId="77777777" w:rsidR="002F5F19" w:rsidRDefault="002F5F19" w:rsidP="002F5F19">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3372B12" w14:textId="77777777" w:rsidR="002F5F19" w:rsidRDefault="002F5F19" w:rsidP="002F5F19">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67C228A" w14:textId="77777777" w:rsidR="002F5F19" w:rsidRDefault="002F5F19" w:rsidP="002F5F19">
            <w:pPr>
              <w:spacing w:before="23" w:after="0" w:line="240" w:lineRule="auto"/>
              <w:ind w:leftChars="50" w:left="110" w:rightChars="50" w:right="110"/>
              <w:rPr>
                <w:rFonts w:cs="Cambria"/>
                <w:sz w:val="20"/>
                <w:szCs w:val="20"/>
                <w:lang w:eastAsia="zh-CN"/>
              </w:rPr>
            </w:pPr>
            <w:r>
              <w:rPr>
                <w:rFonts w:eastAsia="Cambria" w:cs="Cambria"/>
                <w:spacing w:val="5"/>
                <w:sz w:val="20"/>
                <w:szCs w:val="20"/>
              </w:rPr>
              <w:t>Inherit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proofErr w:type="spellEnd"/>
            <w:r>
              <w:rPr>
                <w:rFonts w:eastAsia="Cambria" w:cs="Cambria"/>
                <w:spacing w:val="-11"/>
                <w:sz w:val="20"/>
                <w:szCs w:val="20"/>
              </w:rPr>
              <w:t>)</w:t>
            </w:r>
          </w:p>
        </w:tc>
        <w:tc>
          <w:tcPr>
            <w:tcW w:w="1485"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6345C92B" w14:textId="77777777" w:rsidR="002F5F19" w:rsidRDefault="002F5F19" w:rsidP="00045676">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00045676">
              <w:rPr>
                <w:rFonts w:eastAsia="Cambria" w:cs="Cambria"/>
                <w:sz w:val="20"/>
                <w:szCs w:val="20"/>
              </w:rPr>
              <w:t>e 104</w:t>
            </w:r>
            <w:r>
              <w:rPr>
                <w:rFonts w:eastAsia="Cambria" w:cs="Cambria"/>
                <w:sz w:val="20"/>
                <w:szCs w:val="20"/>
              </w:rPr>
              <w:t xml:space="preserve"> </w:t>
            </w:r>
            <w:r>
              <w:rPr>
                <w:rFonts w:eastAsia="Cambria" w:cs="Cambria"/>
                <w:spacing w:val="4"/>
                <w:sz w:val="20"/>
                <w:szCs w:val="20"/>
              </w:rPr>
              <w:t>t</w:t>
            </w:r>
            <w:r>
              <w:rPr>
                <w:rFonts w:eastAsia="Cambria" w:cs="Cambria"/>
                <w:sz w:val="20"/>
                <w:szCs w:val="20"/>
              </w:rPr>
              <w:t>o 10</w:t>
            </w:r>
            <w:r w:rsidR="00045676">
              <w:rPr>
                <w:rFonts w:eastAsia="Cambria" w:cs="Cambria"/>
                <w:sz w:val="20"/>
                <w:szCs w:val="20"/>
              </w:rPr>
              <w:t>7</w:t>
            </w:r>
          </w:p>
        </w:tc>
      </w:tr>
      <w:tr w:rsidR="002F5F19" w:rsidDel="00945348" w14:paraId="69AB21E5" w14:textId="77777777" w:rsidTr="00CE7843">
        <w:tc>
          <w:tcPr>
            <w:tcW w:w="656" w:type="dxa"/>
            <w:tcBorders>
              <w:top w:val="single" w:sz="4" w:space="0" w:color="231F20"/>
              <w:left w:val="single" w:sz="8" w:space="0" w:color="231F20"/>
              <w:bottom w:val="single" w:sz="4" w:space="0" w:color="231F20"/>
              <w:right w:val="single" w:sz="4" w:space="0" w:color="231F20"/>
            </w:tcBorders>
          </w:tcPr>
          <w:p w14:paraId="4043E492" w14:textId="77777777" w:rsidR="002F5F19" w:rsidRDefault="002F5F19" w:rsidP="002F5F19">
            <w:pPr>
              <w:spacing w:before="23" w:after="0" w:line="240" w:lineRule="auto"/>
              <w:ind w:leftChars="50" w:left="110" w:rightChars="50" w:right="110"/>
              <w:rPr>
                <w:rFonts w:cs="Cambria"/>
                <w:sz w:val="20"/>
                <w:szCs w:val="20"/>
                <w:lang w:eastAsia="zh-CN"/>
              </w:rPr>
            </w:pPr>
            <w:r>
              <w:rPr>
                <w:rFonts w:cs="Cambria"/>
                <w:sz w:val="20"/>
                <w:szCs w:val="20"/>
                <w:lang w:eastAsia="zh-CN"/>
              </w:rPr>
              <w:t>104</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07A47A5A" w14:textId="77777777" w:rsidR="002F5F19" w:rsidRDefault="002F5F19" w:rsidP="002F5F19">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referenceSatelliteName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4BF682D8" w14:textId="77777777" w:rsidR="002F5F19" w:rsidRDefault="002F5F19" w:rsidP="002F5F19">
            <w:pPr>
              <w:spacing w:before="23" w:after="0" w:line="240" w:lineRule="auto"/>
              <w:ind w:leftChars="50" w:left="110" w:rightChars="50" w:right="110"/>
              <w:rPr>
                <w:rFonts w:eastAsia="Cambria" w:cs="Cambria"/>
                <w:sz w:val="20"/>
                <w:szCs w:val="20"/>
              </w:rPr>
            </w:pPr>
            <w:r>
              <w:rPr>
                <w:rFonts w:eastAsia="Cambria" w:cs="Cambria"/>
                <w:sz w:val="20"/>
                <w:szCs w:val="20"/>
              </w:rPr>
              <w:t>Reference satellite name</w:t>
            </w:r>
          </w:p>
        </w:tc>
        <w:tc>
          <w:tcPr>
            <w:tcW w:w="1417" w:type="dxa"/>
            <w:tcBorders>
              <w:top w:val="single" w:sz="4" w:space="0" w:color="231F20"/>
              <w:left w:val="single" w:sz="4" w:space="0" w:color="231F20"/>
              <w:bottom w:val="single" w:sz="4" w:space="0" w:color="231F20"/>
              <w:right w:val="single" w:sz="4" w:space="0" w:color="231F20"/>
            </w:tcBorders>
          </w:tcPr>
          <w:p w14:paraId="4B06827E" w14:textId="77777777" w:rsidR="002F5F19" w:rsidRDefault="002F5F19" w:rsidP="002F5F19">
            <w:pPr>
              <w:spacing w:before="23" w:after="0" w:line="240" w:lineRule="auto"/>
              <w:ind w:leftChars="50" w:left="110" w:rightChars="50" w:right="110"/>
              <w:jc w:val="center"/>
              <w:rPr>
                <w:rFonts w:eastAsia="Cambria" w:cs="Cambria"/>
                <w:spacing w:val="-1"/>
                <w:sz w:val="20"/>
                <w:szCs w:val="20"/>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53C8F670" w14:textId="77777777" w:rsidR="002F5F19" w:rsidRDefault="002F5F19" w:rsidP="002F5F19">
            <w:pPr>
              <w:spacing w:before="23" w:after="0" w:line="240" w:lineRule="auto"/>
              <w:ind w:leftChars="50" w:left="110" w:rightChars="50" w:right="110"/>
              <w:jc w:val="center"/>
              <w:rPr>
                <w:rFonts w:eastAsia="Cambria" w:cs="Cambria"/>
                <w:spacing w:val="-2"/>
                <w:sz w:val="20"/>
                <w:szCs w:val="20"/>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5FA2F848" w14:textId="77777777" w:rsidR="002F5F19" w:rsidRDefault="002F5F19" w:rsidP="002F5F19">
            <w:pPr>
              <w:spacing w:before="23" w:after="0" w:line="240" w:lineRule="auto"/>
              <w:ind w:leftChars="50" w:left="110" w:rightChars="50" w:right="110"/>
              <w:rPr>
                <w:rFonts w:eastAsia="Cambria" w:cs="Cambria"/>
                <w:spacing w:val="5"/>
                <w:sz w:val="20"/>
                <w:szCs w:val="20"/>
              </w:rPr>
            </w:pPr>
            <w:proofErr w:type="spellStart"/>
            <w:r w:rsidRPr="001260DD">
              <w:rPr>
                <w:rFonts w:eastAsia="Cambria" w:cs="Cambria"/>
                <w:sz w:val="20"/>
                <w:szCs w:val="20"/>
              </w:rPr>
              <w:t>Character</w:t>
            </w:r>
            <w:r>
              <w:rPr>
                <w:rFonts w:eastAsia="Cambria" w:cs="Cambria"/>
                <w:sz w:val="20"/>
                <w:szCs w:val="20"/>
              </w:rPr>
              <w:t>String</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0A1BDAF2" w14:textId="77777777" w:rsidR="002F5F19" w:rsidRPr="004C2DEE" w:rsidRDefault="002F5F19" w:rsidP="002F5F19">
            <w:pPr>
              <w:spacing w:before="23" w:after="0" w:line="240" w:lineRule="auto"/>
              <w:ind w:leftChars="50" w:left="110" w:rightChars="50" w:right="110"/>
              <w:rPr>
                <w:rFonts w:cs="Cambria"/>
                <w:spacing w:val="4"/>
                <w:sz w:val="20"/>
                <w:szCs w:val="20"/>
                <w:lang w:eastAsia="zh-CN"/>
              </w:rPr>
            </w:pPr>
          </w:p>
        </w:tc>
      </w:tr>
      <w:tr w:rsidR="002F5F19" w:rsidDel="00945348" w14:paraId="49166888" w14:textId="77777777" w:rsidTr="00CE7843">
        <w:tc>
          <w:tcPr>
            <w:tcW w:w="656" w:type="dxa"/>
            <w:tcBorders>
              <w:top w:val="single" w:sz="4" w:space="0" w:color="231F20"/>
              <w:left w:val="single" w:sz="8" w:space="0" w:color="231F20"/>
              <w:bottom w:val="single" w:sz="4" w:space="0" w:color="231F20"/>
              <w:right w:val="single" w:sz="4" w:space="0" w:color="231F20"/>
            </w:tcBorders>
          </w:tcPr>
          <w:p w14:paraId="65403FEE" w14:textId="77777777" w:rsidR="002F5F19" w:rsidRDefault="002F5F19" w:rsidP="002F5F19">
            <w:pPr>
              <w:spacing w:before="23" w:after="0" w:line="240" w:lineRule="auto"/>
              <w:ind w:leftChars="50" w:left="110" w:rightChars="50" w:right="110"/>
              <w:rPr>
                <w:rFonts w:cs="Cambria"/>
                <w:sz w:val="20"/>
                <w:szCs w:val="20"/>
                <w:lang w:eastAsia="zh-CN"/>
              </w:rPr>
            </w:pPr>
            <w:r>
              <w:rPr>
                <w:rFonts w:cs="Cambria" w:hint="eastAsia"/>
                <w:sz w:val="20"/>
                <w:szCs w:val="20"/>
                <w:lang w:eastAsia="zh-CN"/>
              </w:rPr>
              <w:t>10</w:t>
            </w:r>
            <w:r>
              <w:rPr>
                <w:rFonts w:cs="Cambria"/>
                <w:sz w:val="20"/>
                <w:szCs w:val="20"/>
                <w:lang w:eastAsia="zh-CN"/>
              </w:rPr>
              <w:t>5</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6CE18352" w14:textId="77777777" w:rsidR="002F5F19" w:rsidRDefault="002F5F19" w:rsidP="002F5F19">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calibratedSatelliteAttachmentInformation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2277D647" w14:textId="77777777" w:rsidR="002F5F19" w:rsidRDefault="002F5F19" w:rsidP="002F5F19">
            <w:pPr>
              <w:spacing w:before="23" w:after="0" w:line="240" w:lineRule="auto"/>
              <w:ind w:leftChars="50" w:left="110" w:rightChars="50" w:right="110"/>
              <w:rPr>
                <w:rFonts w:eastAsia="Cambria" w:cs="Cambria"/>
                <w:sz w:val="20"/>
                <w:szCs w:val="20"/>
              </w:rPr>
            </w:pPr>
            <w:r>
              <w:rPr>
                <w:rFonts w:eastAsia="Cambria" w:cs="Cambria"/>
                <w:sz w:val="20"/>
                <w:szCs w:val="20"/>
              </w:rPr>
              <w:t>Calibrated satellite attachment information</w:t>
            </w:r>
          </w:p>
        </w:tc>
        <w:tc>
          <w:tcPr>
            <w:tcW w:w="1417" w:type="dxa"/>
            <w:tcBorders>
              <w:top w:val="single" w:sz="4" w:space="0" w:color="231F20"/>
              <w:left w:val="single" w:sz="4" w:space="0" w:color="231F20"/>
              <w:bottom w:val="single" w:sz="4" w:space="0" w:color="231F20"/>
              <w:right w:val="single" w:sz="4" w:space="0" w:color="231F20"/>
            </w:tcBorders>
          </w:tcPr>
          <w:p w14:paraId="6A643470" w14:textId="77777777" w:rsidR="002F5F19" w:rsidRDefault="002F5F19" w:rsidP="002F5F19">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213C93F1" w14:textId="77777777" w:rsidR="002F5F19" w:rsidRDefault="002F5F19" w:rsidP="002F5F19">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2C044391" w14:textId="77777777" w:rsidR="002F5F19" w:rsidRDefault="002F5F19" w:rsidP="002F5F19">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CA_SatelliteAttachmentInformation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3AA0E24D" w14:textId="77777777" w:rsidR="002F5F19" w:rsidRDefault="002F5F19" w:rsidP="002F5F19">
            <w:pPr>
              <w:spacing w:before="23" w:after="0" w:line="240" w:lineRule="auto"/>
              <w:ind w:leftChars="50" w:left="110" w:rightChars="50" w:right="110"/>
              <w:rPr>
                <w:rFonts w:eastAsia="Cambria" w:cs="Cambria"/>
                <w:spacing w:val="4"/>
                <w:sz w:val="20"/>
                <w:szCs w:val="20"/>
              </w:rPr>
            </w:pPr>
          </w:p>
        </w:tc>
      </w:tr>
      <w:tr w:rsidR="002F5F19" w:rsidDel="00945348" w14:paraId="14A26FCD" w14:textId="77777777" w:rsidTr="00CE7843">
        <w:tc>
          <w:tcPr>
            <w:tcW w:w="656" w:type="dxa"/>
            <w:tcBorders>
              <w:top w:val="single" w:sz="4" w:space="0" w:color="231F20"/>
              <w:left w:val="single" w:sz="8" w:space="0" w:color="231F20"/>
              <w:bottom w:val="single" w:sz="4" w:space="0" w:color="231F20"/>
              <w:right w:val="single" w:sz="4" w:space="0" w:color="231F20"/>
            </w:tcBorders>
          </w:tcPr>
          <w:p w14:paraId="7BB50AF6" w14:textId="77777777" w:rsidR="002F5F19" w:rsidRDefault="002F5F19" w:rsidP="002F5F19">
            <w:pPr>
              <w:spacing w:before="23" w:after="0" w:line="240" w:lineRule="auto"/>
              <w:ind w:leftChars="50" w:left="110" w:rightChars="50" w:right="110"/>
              <w:rPr>
                <w:rFonts w:cs="Cambria"/>
                <w:sz w:val="20"/>
                <w:szCs w:val="20"/>
                <w:lang w:eastAsia="zh-CN"/>
              </w:rPr>
            </w:pPr>
            <w:r>
              <w:rPr>
                <w:rFonts w:cs="Cambria" w:hint="eastAsia"/>
                <w:sz w:val="20"/>
                <w:szCs w:val="20"/>
                <w:lang w:eastAsia="zh-CN"/>
              </w:rPr>
              <w:t>10</w:t>
            </w:r>
            <w:r>
              <w:rPr>
                <w:rFonts w:cs="Cambria"/>
                <w:sz w:val="20"/>
                <w:szCs w:val="20"/>
                <w:lang w:eastAsia="zh-CN"/>
              </w:rPr>
              <w:t>6</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6B726C3C" w14:textId="77777777" w:rsidR="002F5F19" w:rsidRDefault="002F5F19" w:rsidP="002F5F19">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referenceSatelliteAttachmentInformation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1FAF3727" w14:textId="77777777" w:rsidR="002F5F19" w:rsidRDefault="002F5F19" w:rsidP="002F5F19">
            <w:pPr>
              <w:spacing w:before="23" w:after="0" w:line="240" w:lineRule="auto"/>
              <w:ind w:leftChars="50" w:left="110" w:rightChars="50" w:right="110"/>
              <w:rPr>
                <w:rFonts w:eastAsia="Cambria" w:cs="Cambria"/>
                <w:sz w:val="20"/>
                <w:szCs w:val="20"/>
              </w:rPr>
            </w:pPr>
            <w:r>
              <w:rPr>
                <w:rFonts w:eastAsia="Cambria" w:cs="Cambria"/>
                <w:sz w:val="20"/>
                <w:szCs w:val="20"/>
              </w:rPr>
              <w:t>Reference satellite attachment information</w:t>
            </w:r>
          </w:p>
        </w:tc>
        <w:tc>
          <w:tcPr>
            <w:tcW w:w="1417" w:type="dxa"/>
            <w:tcBorders>
              <w:top w:val="single" w:sz="4" w:space="0" w:color="231F20"/>
              <w:left w:val="single" w:sz="4" w:space="0" w:color="231F20"/>
              <w:bottom w:val="single" w:sz="4" w:space="0" w:color="231F20"/>
              <w:right w:val="single" w:sz="4" w:space="0" w:color="231F20"/>
            </w:tcBorders>
          </w:tcPr>
          <w:p w14:paraId="1FE3A8AA" w14:textId="77777777" w:rsidR="002F5F19" w:rsidRDefault="002F5F19" w:rsidP="002F5F19">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7BCA3EE5" w14:textId="77777777" w:rsidR="002F5F19" w:rsidRDefault="002F5F19" w:rsidP="002F5F19">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18DBDFCA" w14:textId="77777777" w:rsidR="002F5F19" w:rsidRDefault="002F5F19" w:rsidP="002F5F19">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CA_SatelliteAttachmentInformation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462500F4" w14:textId="77777777" w:rsidR="002F5F19" w:rsidRDefault="002F5F19" w:rsidP="002F5F19">
            <w:pPr>
              <w:spacing w:before="23" w:after="0" w:line="240" w:lineRule="auto"/>
              <w:ind w:leftChars="50" w:left="110" w:rightChars="50" w:right="110"/>
              <w:rPr>
                <w:rFonts w:eastAsia="Cambria" w:cs="Cambria"/>
                <w:spacing w:val="4"/>
                <w:sz w:val="20"/>
                <w:szCs w:val="20"/>
              </w:rPr>
            </w:pPr>
          </w:p>
        </w:tc>
      </w:tr>
      <w:tr w:rsidR="002F5F19" w:rsidDel="00945348" w14:paraId="1D8E3F6E" w14:textId="77777777" w:rsidTr="00CE7843">
        <w:tc>
          <w:tcPr>
            <w:tcW w:w="656" w:type="dxa"/>
            <w:tcBorders>
              <w:top w:val="single" w:sz="4" w:space="0" w:color="231F20"/>
              <w:left w:val="single" w:sz="8" w:space="0" w:color="231F20"/>
              <w:bottom w:val="single" w:sz="4" w:space="0" w:color="231F20"/>
              <w:right w:val="single" w:sz="4" w:space="0" w:color="231F20"/>
            </w:tcBorders>
          </w:tcPr>
          <w:p w14:paraId="36A7D92D" w14:textId="77777777" w:rsidR="002F5F19" w:rsidRDefault="002F5F19" w:rsidP="002F5F19">
            <w:pPr>
              <w:spacing w:before="23" w:after="0" w:line="240" w:lineRule="auto"/>
              <w:ind w:leftChars="50" w:left="110" w:rightChars="50" w:right="110"/>
              <w:rPr>
                <w:rFonts w:cs="Cambria"/>
                <w:sz w:val="20"/>
                <w:szCs w:val="20"/>
                <w:lang w:eastAsia="zh-CN"/>
              </w:rPr>
            </w:pPr>
            <w:r>
              <w:rPr>
                <w:rFonts w:cs="Cambria" w:hint="eastAsia"/>
                <w:sz w:val="20"/>
                <w:szCs w:val="20"/>
                <w:lang w:eastAsia="zh-CN"/>
              </w:rPr>
              <w:t>10</w:t>
            </w:r>
            <w:r>
              <w:rPr>
                <w:rFonts w:cs="Cambria"/>
                <w:sz w:val="20"/>
                <w:szCs w:val="20"/>
                <w:lang w:eastAsia="zh-CN"/>
              </w:rPr>
              <w:t>7</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604354AF" w14:textId="77777777" w:rsidR="002F5F19" w:rsidRDefault="002F5F19" w:rsidP="002F5F19">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referenceSatelliteTB</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1214A667" w14:textId="77777777" w:rsidR="002F5F19" w:rsidRDefault="002F5F19" w:rsidP="002F5F19">
            <w:pPr>
              <w:spacing w:before="23" w:after="0" w:line="240" w:lineRule="auto"/>
              <w:ind w:leftChars="50" w:left="110" w:rightChars="50" w:right="110"/>
              <w:rPr>
                <w:rFonts w:eastAsia="Cambria" w:cs="Cambria"/>
                <w:sz w:val="20"/>
                <w:szCs w:val="20"/>
              </w:rPr>
            </w:pPr>
            <w:r>
              <w:rPr>
                <w:rFonts w:eastAsia="Cambria" w:cs="Cambria"/>
                <w:sz w:val="20"/>
                <w:szCs w:val="20"/>
              </w:rPr>
              <w:t>Reference satellite TB</w:t>
            </w:r>
          </w:p>
        </w:tc>
        <w:tc>
          <w:tcPr>
            <w:tcW w:w="1417" w:type="dxa"/>
            <w:tcBorders>
              <w:top w:val="single" w:sz="4" w:space="0" w:color="231F20"/>
              <w:left w:val="single" w:sz="4" w:space="0" w:color="231F20"/>
              <w:bottom w:val="single" w:sz="4" w:space="0" w:color="231F20"/>
              <w:right w:val="single" w:sz="4" w:space="0" w:color="231F20"/>
            </w:tcBorders>
          </w:tcPr>
          <w:p w14:paraId="3D407551" w14:textId="77777777" w:rsidR="002F5F19" w:rsidRDefault="002F5F19" w:rsidP="002F5F19">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CE16B3B" w14:textId="77777777" w:rsidR="002F5F19" w:rsidRDefault="002F5F19" w:rsidP="002F5F19">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1EDBA93A" w14:textId="77777777" w:rsidR="002F5F19" w:rsidRDefault="002F5F19" w:rsidP="002F5F19">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6BF7D409" w14:textId="740C6244" w:rsidR="002F5F19" w:rsidRDefault="002F5F19" w:rsidP="002F5F19">
            <w:pPr>
              <w:spacing w:before="23" w:after="0" w:line="240" w:lineRule="auto"/>
              <w:ind w:leftChars="50" w:left="110" w:rightChars="50" w:right="110"/>
              <w:rPr>
                <w:rFonts w:eastAsia="Cambria" w:cs="Cambria"/>
                <w:spacing w:val="4"/>
                <w:sz w:val="20"/>
                <w:szCs w:val="20"/>
              </w:rPr>
            </w:pPr>
            <w:r>
              <w:rPr>
                <w:rFonts w:eastAsia="Cambria" w:cs="Cambria"/>
                <w:sz w:val="20"/>
                <w:szCs w:val="20"/>
              </w:rPr>
              <w:t xml:space="preserve">0&lt;= </w:t>
            </w:r>
            <w:proofErr w:type="spellStart"/>
            <w:r>
              <w:rPr>
                <w:rFonts w:eastAsia="Cambria" w:cs="Cambria"/>
                <w:sz w:val="20"/>
                <w:szCs w:val="20"/>
              </w:rPr>
              <w:t>referenceSatelliteTB</w:t>
            </w:r>
            <w:proofErr w:type="spellEnd"/>
            <w:r>
              <w:rPr>
                <w:rFonts w:eastAsia="Cambria" w:cs="Cambria"/>
                <w:sz w:val="20"/>
                <w:szCs w:val="20"/>
              </w:rPr>
              <w:t xml:space="preserve"> </w:t>
            </w:r>
            <w:del w:id="443" w:author="Tobias Spears" w:date="2021-08-13T07:06:00Z">
              <w:r w:rsidDel="002C153D">
                <w:rPr>
                  <w:rFonts w:eastAsia="Cambria" w:cs="Cambria"/>
                  <w:sz w:val="20"/>
                  <w:szCs w:val="20"/>
                </w:rPr>
                <w:delText xml:space="preserve">- &gt; Value </w:delText>
              </w:r>
            </w:del>
            <w:r>
              <w:rPr>
                <w:rFonts w:eastAsia="Cambria" w:cs="Cambria"/>
                <w:sz w:val="20"/>
                <w:szCs w:val="20"/>
              </w:rPr>
              <w:t>&lt;= 350, the</w:t>
            </w:r>
            <w:r>
              <w:rPr>
                <w:rFonts w:eastAsia="Cambria" w:cs="Cambria"/>
                <w:spacing w:val="7"/>
                <w:sz w:val="20"/>
                <w:szCs w:val="20"/>
              </w:rPr>
              <w:t xml:space="preserve"> unit is </w:t>
            </w:r>
            <w:r>
              <w:rPr>
                <w:rFonts w:eastAsia="Cambria" w:cs="Cambria"/>
                <w:spacing w:val="2"/>
                <w:sz w:val="20"/>
                <w:szCs w:val="20"/>
              </w:rPr>
              <w:t>Kelvin</w:t>
            </w:r>
          </w:p>
        </w:tc>
      </w:tr>
    </w:tbl>
    <w:p w14:paraId="752410A3" w14:textId="77777777" w:rsidR="00CE7843" w:rsidRDefault="00CE7843" w:rsidP="00CE7843">
      <w:r>
        <w:br w:type="page"/>
      </w:r>
    </w:p>
    <w:tbl>
      <w:tblPr>
        <w:tblW w:w="9902" w:type="dxa"/>
        <w:tblInd w:w="108" w:type="dxa"/>
        <w:tblLayout w:type="fixed"/>
        <w:tblCellMar>
          <w:left w:w="0" w:type="dxa"/>
          <w:right w:w="0" w:type="dxa"/>
        </w:tblCellMar>
        <w:tblLook w:val="04A0" w:firstRow="1" w:lastRow="0" w:firstColumn="1" w:lastColumn="0" w:noHBand="0" w:noVBand="1"/>
      </w:tblPr>
      <w:tblGrid>
        <w:gridCol w:w="568"/>
        <w:gridCol w:w="1157"/>
        <w:gridCol w:w="2409"/>
        <w:gridCol w:w="1511"/>
        <w:gridCol w:w="1322"/>
        <w:gridCol w:w="1563"/>
        <w:gridCol w:w="1372"/>
      </w:tblGrid>
      <w:tr w:rsidR="00CE7843" w14:paraId="32F9393B"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tcPr>
          <w:p w14:paraId="039F2778" w14:textId="77777777" w:rsidR="00CE7843" w:rsidRDefault="00CE7843" w:rsidP="00CE7843">
            <w:pPr>
              <w:spacing w:before="23" w:after="0" w:line="240" w:lineRule="auto"/>
              <w:ind w:rightChars="50" w:right="110"/>
              <w:rPr>
                <w:rFonts w:cs="Cambria"/>
                <w:sz w:val="20"/>
                <w:szCs w:val="20"/>
                <w:lang w:eastAsia="zh-CN"/>
              </w:rPr>
            </w:pPr>
          </w:p>
        </w:tc>
        <w:tc>
          <w:tcPr>
            <w:tcW w:w="1157" w:type="dxa"/>
            <w:tcBorders>
              <w:top w:val="single" w:sz="4" w:space="0" w:color="231F20"/>
              <w:left w:val="single" w:sz="4" w:space="0" w:color="231F20"/>
              <w:bottom w:val="single" w:sz="4" w:space="0" w:color="231F20"/>
              <w:right w:val="single" w:sz="4" w:space="0" w:color="231F20"/>
            </w:tcBorders>
          </w:tcPr>
          <w:p w14:paraId="0BB9C997"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717752A9" w14:textId="77777777" w:rsidR="00CE7843" w:rsidRDefault="00CE7843" w:rsidP="00CE7843">
            <w:pPr>
              <w:spacing w:before="23" w:after="0" w:line="240" w:lineRule="auto"/>
              <w:ind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511" w:type="dxa"/>
            <w:tcBorders>
              <w:top w:val="single" w:sz="4" w:space="0" w:color="231F20"/>
              <w:left w:val="single" w:sz="4" w:space="0" w:color="231F20"/>
              <w:bottom w:val="single" w:sz="4" w:space="0" w:color="231F20"/>
              <w:right w:val="single" w:sz="4" w:space="0" w:color="231F20"/>
            </w:tcBorders>
          </w:tcPr>
          <w:p w14:paraId="09AB0F10"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pacing w:val="6"/>
                <w:sz w:val="20"/>
                <w:szCs w:val="20"/>
              </w:rPr>
              <w:t>i</w:t>
            </w:r>
            <w:r>
              <w:rPr>
                <w:rFonts w:eastAsia="Cambria" w:cs="Cambria"/>
                <w:b/>
                <w:bCs/>
                <w:spacing w:val="-1"/>
                <w:sz w:val="20"/>
                <w:szCs w:val="20"/>
              </w:rPr>
              <w:t>tion</w:t>
            </w:r>
          </w:p>
        </w:tc>
        <w:tc>
          <w:tcPr>
            <w:tcW w:w="1322" w:type="dxa"/>
            <w:tcBorders>
              <w:top w:val="single" w:sz="4" w:space="0" w:color="231F20"/>
              <w:left w:val="single" w:sz="4" w:space="0" w:color="231F20"/>
              <w:bottom w:val="single" w:sz="4" w:space="0" w:color="231F20"/>
              <w:right w:val="single" w:sz="4" w:space="0" w:color="231F20"/>
            </w:tcBorders>
          </w:tcPr>
          <w:p w14:paraId="026DA16C" w14:textId="77777777" w:rsidR="00CE7843" w:rsidRDefault="00CE7843" w:rsidP="00CE7843">
            <w:pPr>
              <w:spacing w:before="23" w:after="0" w:line="240" w:lineRule="auto"/>
              <w:ind w:leftChars="50" w:left="110" w:rightChars="50" w:right="110"/>
              <w:jc w:val="center"/>
              <w:rPr>
                <w:rFonts w:cs="Cambria"/>
                <w:sz w:val="20"/>
                <w:szCs w:val="20"/>
                <w:lang w:eastAsia="zh-CN"/>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563" w:type="dxa"/>
            <w:tcBorders>
              <w:top w:val="single" w:sz="4" w:space="0" w:color="231F20"/>
              <w:left w:val="single" w:sz="4" w:space="0" w:color="231F20"/>
              <w:bottom w:val="single" w:sz="4" w:space="0" w:color="231F20"/>
              <w:right w:val="single" w:sz="4" w:space="0" w:color="231F20"/>
            </w:tcBorders>
          </w:tcPr>
          <w:p w14:paraId="42D66016"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72" w:type="dxa"/>
            <w:tcBorders>
              <w:top w:val="single" w:sz="4" w:space="0" w:color="231F20"/>
              <w:left w:val="single" w:sz="4" w:space="0" w:color="231F20"/>
              <w:bottom w:val="single" w:sz="4" w:space="0" w:color="231F20"/>
              <w:right w:val="single" w:sz="8" w:space="0" w:color="231F20"/>
            </w:tcBorders>
          </w:tcPr>
          <w:p w14:paraId="3530FA25" w14:textId="77777777" w:rsidR="00CE7843" w:rsidRDefault="00CE7843" w:rsidP="00CE7843">
            <w:pPr>
              <w:ind w:leftChars="50" w:left="110" w:rightChars="50" w:right="110"/>
              <w:rPr>
                <w:rFonts w:cs="Cambria"/>
                <w:spacing w:val="1"/>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2CE29F73"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1E155378" w14:textId="77777777" w:rsidR="00CE7843" w:rsidRDefault="00CE7843" w:rsidP="00CE7843">
            <w:pPr>
              <w:spacing w:before="23" w:after="0" w:line="240" w:lineRule="auto"/>
              <w:ind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08</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32FDD90"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CA_GeophysicsQualifyFlags</w:t>
            </w:r>
            <w:proofErr w:type="spellEnd"/>
          </w:p>
        </w:tc>
        <w:tc>
          <w:tcPr>
            <w:tcW w:w="2409"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E53B547"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Data type that defines the g</w:t>
            </w:r>
            <w:r>
              <w:rPr>
                <w:rFonts w:eastAsia="Cambria" w:cs="Cambria"/>
                <w:spacing w:val="-1"/>
                <w:sz w:val="20"/>
                <w:szCs w:val="20"/>
              </w:rPr>
              <w:t>eophysics qualify flags. If any of the flag equals 1, the data should be rejected in the calibration process.</w:t>
            </w:r>
          </w:p>
        </w:tc>
        <w:tc>
          <w:tcPr>
            <w:tcW w:w="1511"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C5E4812"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pacing w:val="5"/>
                <w:sz w:val="20"/>
                <w:szCs w:val="20"/>
              </w:rPr>
              <w:t>Use obligation/ condition from referencing object</w:t>
            </w:r>
          </w:p>
        </w:tc>
        <w:tc>
          <w:tcPr>
            <w:tcW w:w="132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7FFCE3A"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Use maximum occurrence from referencing object</w:t>
            </w:r>
          </w:p>
        </w:tc>
        <w:tc>
          <w:tcPr>
            <w:tcW w:w="156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B97724B"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72"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3C087E50" w14:textId="77777777" w:rsidR="00CE7843" w:rsidRDefault="00CE7843" w:rsidP="00045676">
            <w:pPr>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10</w:t>
            </w:r>
            <w:r w:rsidR="00045676">
              <w:rPr>
                <w:rFonts w:eastAsia="Cambria" w:cs="Cambria"/>
                <w:spacing w:val="-3"/>
                <w:sz w:val="20"/>
                <w:szCs w:val="20"/>
              </w:rPr>
              <w:t>9</w:t>
            </w:r>
            <w:r>
              <w:rPr>
                <w:rFonts w:eastAsia="Cambria" w:cs="Cambria"/>
                <w:spacing w:val="6"/>
                <w:sz w:val="20"/>
                <w:szCs w:val="20"/>
              </w:rPr>
              <w:t>–1</w:t>
            </w:r>
            <w:r w:rsidR="00045676">
              <w:rPr>
                <w:rFonts w:eastAsia="Cambria" w:cs="Cambria"/>
                <w:spacing w:val="6"/>
                <w:sz w:val="20"/>
                <w:szCs w:val="20"/>
              </w:rPr>
              <w:t>12</w:t>
            </w:r>
          </w:p>
        </w:tc>
      </w:tr>
      <w:tr w:rsidR="00CE7843" w14:paraId="1E97DED5"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tcPr>
          <w:p w14:paraId="0D0BD732" w14:textId="77777777" w:rsidR="00CE7843" w:rsidRDefault="00CE7843" w:rsidP="00CE7843">
            <w:pPr>
              <w:spacing w:before="23" w:after="0" w:line="240" w:lineRule="auto"/>
              <w:ind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09</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1A4B5988"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oceanLandFlag</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57B66B01"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Flag indicating the presence of land</w:t>
            </w:r>
            <w:r>
              <w:rPr>
                <w:rFonts w:cs="Cambria"/>
                <w:sz w:val="20"/>
                <w:szCs w:val="20"/>
                <w:lang w:eastAsia="zh-CN"/>
              </w:rPr>
              <w:t xml:space="preserve"> within the scene</w:t>
            </w:r>
            <w:r>
              <w:rPr>
                <w:rFonts w:cs="Cambria" w:hint="eastAsia"/>
                <w:sz w:val="20"/>
                <w:szCs w:val="20"/>
                <w:lang w:eastAsia="zh-CN"/>
              </w:rPr>
              <w:t>.</w:t>
            </w:r>
            <w:r>
              <w:rPr>
                <w:rFonts w:cs="Cambria"/>
                <w:sz w:val="20"/>
                <w:szCs w:val="20"/>
                <w:lang w:eastAsia="zh-CN"/>
              </w:rPr>
              <w:t xml:space="preserve"> The Flag can be determined from the land-ocean mask.</w:t>
            </w:r>
          </w:p>
        </w:tc>
        <w:tc>
          <w:tcPr>
            <w:tcW w:w="1511" w:type="dxa"/>
            <w:tcBorders>
              <w:top w:val="single" w:sz="4" w:space="0" w:color="231F20"/>
              <w:left w:val="single" w:sz="4" w:space="0" w:color="231F20"/>
              <w:bottom w:val="single" w:sz="4" w:space="0" w:color="231F20"/>
              <w:right w:val="single" w:sz="4" w:space="0" w:color="231F20"/>
            </w:tcBorders>
          </w:tcPr>
          <w:p w14:paraId="0C33F2D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tcBorders>
              <w:top w:val="single" w:sz="4" w:space="0" w:color="231F20"/>
              <w:left w:val="single" w:sz="4" w:space="0" w:color="231F20"/>
              <w:bottom w:val="single" w:sz="4" w:space="0" w:color="231F20"/>
              <w:right w:val="single" w:sz="4" w:space="0" w:color="231F20"/>
            </w:tcBorders>
          </w:tcPr>
          <w:p w14:paraId="3FF7BDAE"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1E34900F" w14:textId="77777777" w:rsidR="00CE7843" w:rsidRDefault="00CE7843" w:rsidP="00CE7843">
            <w:pPr>
              <w:spacing w:before="23" w:after="0" w:line="240" w:lineRule="auto"/>
              <w:ind w:leftChars="50" w:left="110" w:rightChars="50" w:right="110"/>
              <w:rPr>
                <w:rFonts w:cs="Cambria"/>
                <w:sz w:val="20"/>
                <w:szCs w:val="20"/>
                <w:lang w:eastAsia="zh-CN"/>
              </w:rPr>
            </w:pPr>
            <w:r w:rsidRPr="004529CB">
              <w:rPr>
                <w:rFonts w:eastAsia="Cambria" w:cs="Cambria"/>
                <w:sz w:val="20"/>
                <w:szCs w:val="20"/>
              </w:rPr>
              <w:t>Integer</w:t>
            </w:r>
          </w:p>
        </w:tc>
        <w:tc>
          <w:tcPr>
            <w:tcW w:w="1372" w:type="dxa"/>
            <w:tcBorders>
              <w:top w:val="single" w:sz="4" w:space="0" w:color="231F20"/>
              <w:left w:val="single" w:sz="4" w:space="0" w:color="231F20"/>
              <w:bottom w:val="single" w:sz="4" w:space="0" w:color="231F20"/>
              <w:right w:val="single" w:sz="8" w:space="0" w:color="231F20"/>
            </w:tcBorders>
          </w:tcPr>
          <w:p w14:paraId="61874CBD" w14:textId="77777777" w:rsidR="00CE7843" w:rsidRDefault="00CE7843" w:rsidP="00CE7843">
            <w:pPr>
              <w:ind w:leftChars="50" w:left="110" w:rightChars="50" w:right="110"/>
              <w:rPr>
                <w:rFonts w:eastAsia="Cambria" w:cs="Cambria"/>
                <w:sz w:val="20"/>
                <w:szCs w:val="20"/>
              </w:rPr>
            </w:pPr>
            <w:r w:rsidRPr="004529CB">
              <w:rPr>
                <w:rFonts w:eastAsia="Cambria" w:cs="Cambria"/>
                <w:sz w:val="20"/>
                <w:szCs w:val="20"/>
              </w:rPr>
              <w:t>=0 for ocean; =1 for land or coast</w:t>
            </w:r>
          </w:p>
        </w:tc>
      </w:tr>
      <w:tr w:rsidR="00CE7843" w14:paraId="4D4F5CD4"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tcPr>
          <w:p w14:paraId="434C41A2" w14:textId="77777777" w:rsidR="00CE7843" w:rsidRDefault="00CE7843" w:rsidP="00CE7843">
            <w:pPr>
              <w:spacing w:before="23" w:after="0" w:line="240" w:lineRule="auto"/>
              <w:ind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10</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5F7EBCCA"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cloudFlag</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1C1D8287"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cloud in the path of the observation</w:t>
            </w:r>
            <w:r>
              <w:rPr>
                <w:rFonts w:cs="Cambria" w:hint="eastAsia"/>
                <w:sz w:val="20"/>
                <w:szCs w:val="20"/>
                <w:lang w:eastAsia="zh-CN"/>
              </w:rPr>
              <w:t>.</w:t>
            </w:r>
          </w:p>
        </w:tc>
        <w:tc>
          <w:tcPr>
            <w:tcW w:w="1511" w:type="dxa"/>
            <w:tcBorders>
              <w:top w:val="single" w:sz="4" w:space="0" w:color="231F20"/>
              <w:left w:val="single" w:sz="4" w:space="0" w:color="231F20"/>
              <w:bottom w:val="single" w:sz="4" w:space="0" w:color="231F20"/>
              <w:right w:val="single" w:sz="4" w:space="0" w:color="231F20"/>
            </w:tcBorders>
          </w:tcPr>
          <w:p w14:paraId="33253329"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22" w:type="dxa"/>
            <w:tcBorders>
              <w:top w:val="single" w:sz="4" w:space="0" w:color="231F20"/>
              <w:left w:val="single" w:sz="4" w:space="0" w:color="231F20"/>
              <w:bottom w:val="single" w:sz="4" w:space="0" w:color="231F20"/>
              <w:right w:val="single" w:sz="4" w:space="0" w:color="231F20"/>
            </w:tcBorders>
          </w:tcPr>
          <w:p w14:paraId="352875A0"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6C354AC5" w14:textId="77777777" w:rsidR="00CE7843" w:rsidRPr="004529CB"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Integer</w:t>
            </w:r>
          </w:p>
        </w:tc>
        <w:tc>
          <w:tcPr>
            <w:tcW w:w="1372" w:type="dxa"/>
            <w:tcBorders>
              <w:top w:val="single" w:sz="4" w:space="0" w:color="231F20"/>
              <w:left w:val="single" w:sz="4" w:space="0" w:color="231F20"/>
              <w:bottom w:val="single" w:sz="4" w:space="0" w:color="231F20"/>
              <w:right w:val="single" w:sz="8" w:space="0" w:color="231F20"/>
            </w:tcBorders>
          </w:tcPr>
          <w:p w14:paraId="53826AFD" w14:textId="77777777" w:rsidR="00CE7843" w:rsidRPr="004529CB" w:rsidRDefault="00CE7843" w:rsidP="00CE7843">
            <w:pPr>
              <w:ind w:leftChars="50" w:left="110" w:rightChars="50" w:right="110"/>
              <w:rPr>
                <w:rFonts w:eastAsia="Cambria" w:cs="Cambria"/>
                <w:sz w:val="20"/>
                <w:szCs w:val="20"/>
              </w:rPr>
            </w:pPr>
            <w:r>
              <w:rPr>
                <w:rFonts w:cs="Cambria" w:hint="eastAsia"/>
                <w:sz w:val="20"/>
                <w:szCs w:val="20"/>
                <w:lang w:eastAsia="zh-CN"/>
              </w:rPr>
              <w:t xml:space="preserve">=0 </w:t>
            </w:r>
            <w:r>
              <w:rPr>
                <w:rFonts w:cs="Cambria"/>
                <w:sz w:val="20"/>
                <w:szCs w:val="20"/>
                <w:lang w:eastAsia="zh-CN"/>
              </w:rPr>
              <w:t>for no cloud; =1 for presence of cloud</w:t>
            </w:r>
          </w:p>
        </w:tc>
      </w:tr>
      <w:tr w:rsidR="00CE7843" w14:paraId="07AA5EE4"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tcPr>
          <w:p w14:paraId="78A90096" w14:textId="77777777" w:rsidR="00CE7843" w:rsidRDefault="00CE7843" w:rsidP="00CE7843">
            <w:pPr>
              <w:spacing w:before="23" w:after="0" w:line="240" w:lineRule="auto"/>
              <w:ind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11</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068876F4"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rainFlag</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3C4816E1"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 xml:space="preserve">rain in the path of </w:t>
            </w:r>
            <w:proofErr w:type="gramStart"/>
            <w:r>
              <w:rPr>
                <w:rFonts w:cs="Cambria"/>
                <w:sz w:val="20"/>
                <w:szCs w:val="20"/>
                <w:lang w:eastAsia="zh-CN"/>
              </w:rPr>
              <w:t>the  observation</w:t>
            </w:r>
            <w:proofErr w:type="gramEnd"/>
            <w:r>
              <w:rPr>
                <w:rFonts w:cs="Cambria" w:hint="eastAsia"/>
                <w:sz w:val="20"/>
                <w:szCs w:val="20"/>
                <w:lang w:eastAsia="zh-CN"/>
              </w:rPr>
              <w:t>.</w:t>
            </w:r>
          </w:p>
        </w:tc>
        <w:tc>
          <w:tcPr>
            <w:tcW w:w="1511" w:type="dxa"/>
            <w:tcBorders>
              <w:top w:val="single" w:sz="4" w:space="0" w:color="231F20"/>
              <w:left w:val="single" w:sz="4" w:space="0" w:color="231F20"/>
              <w:bottom w:val="single" w:sz="4" w:space="0" w:color="231F20"/>
              <w:right w:val="single" w:sz="4" w:space="0" w:color="231F20"/>
            </w:tcBorders>
          </w:tcPr>
          <w:p w14:paraId="34A27DF8"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22" w:type="dxa"/>
            <w:tcBorders>
              <w:top w:val="single" w:sz="4" w:space="0" w:color="231F20"/>
              <w:left w:val="single" w:sz="4" w:space="0" w:color="231F20"/>
              <w:bottom w:val="single" w:sz="4" w:space="0" w:color="231F20"/>
              <w:right w:val="single" w:sz="4" w:space="0" w:color="231F20"/>
            </w:tcBorders>
          </w:tcPr>
          <w:p w14:paraId="58C770D4"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764057C5"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72" w:type="dxa"/>
            <w:tcBorders>
              <w:top w:val="single" w:sz="4" w:space="0" w:color="231F20"/>
              <w:left w:val="single" w:sz="4" w:space="0" w:color="231F20"/>
              <w:bottom w:val="single" w:sz="4" w:space="0" w:color="231F20"/>
              <w:right w:val="single" w:sz="8" w:space="0" w:color="231F20"/>
            </w:tcBorders>
          </w:tcPr>
          <w:p w14:paraId="1D7409D8" w14:textId="77777777" w:rsidR="00CE7843" w:rsidRDefault="00CE7843" w:rsidP="00CE7843">
            <w:pPr>
              <w:ind w:leftChars="50" w:left="110" w:rightChars="50" w:right="110"/>
              <w:rPr>
                <w:rFonts w:cs="Cambria"/>
                <w:sz w:val="20"/>
                <w:szCs w:val="20"/>
                <w:lang w:eastAsia="zh-CN"/>
              </w:rPr>
            </w:pPr>
            <w:r>
              <w:rPr>
                <w:rFonts w:cs="Cambria" w:hint="eastAsia"/>
                <w:sz w:val="20"/>
                <w:szCs w:val="20"/>
                <w:lang w:eastAsia="zh-CN"/>
              </w:rPr>
              <w:t xml:space="preserve">=0 </w:t>
            </w:r>
            <w:r>
              <w:rPr>
                <w:rFonts w:cs="Cambria"/>
                <w:sz w:val="20"/>
                <w:szCs w:val="20"/>
                <w:lang w:eastAsia="zh-CN"/>
              </w:rPr>
              <w:t>for no rain; =1 for presence of rain</w:t>
            </w:r>
          </w:p>
        </w:tc>
      </w:tr>
      <w:tr w:rsidR="00CE7843" w14:paraId="1B6D1965"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tcPr>
          <w:p w14:paraId="2E0705E1" w14:textId="77777777" w:rsidR="00CE7843" w:rsidRDefault="00CE7843" w:rsidP="00CE7843">
            <w:pPr>
              <w:spacing w:before="23" w:after="0" w:line="240" w:lineRule="auto"/>
              <w:ind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12</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5E79534A"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seaIceFlag</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6F7D33D1"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sea ice within the scene</w:t>
            </w:r>
            <w:r>
              <w:rPr>
                <w:rFonts w:cs="Cambria" w:hint="eastAsia"/>
                <w:sz w:val="20"/>
                <w:szCs w:val="20"/>
                <w:lang w:eastAsia="zh-CN"/>
              </w:rPr>
              <w:t>.</w:t>
            </w:r>
          </w:p>
        </w:tc>
        <w:tc>
          <w:tcPr>
            <w:tcW w:w="1511" w:type="dxa"/>
            <w:tcBorders>
              <w:top w:val="single" w:sz="4" w:space="0" w:color="231F20"/>
              <w:left w:val="single" w:sz="4" w:space="0" w:color="231F20"/>
              <w:bottom w:val="single" w:sz="4" w:space="0" w:color="231F20"/>
              <w:right w:val="single" w:sz="4" w:space="0" w:color="231F20"/>
            </w:tcBorders>
          </w:tcPr>
          <w:p w14:paraId="3139D562" w14:textId="77777777" w:rsidR="00CE7843" w:rsidRPr="004C2DEE" w:rsidRDefault="00CE7843" w:rsidP="00CE7843">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O</w:t>
            </w:r>
          </w:p>
        </w:tc>
        <w:tc>
          <w:tcPr>
            <w:tcW w:w="1322" w:type="dxa"/>
            <w:tcBorders>
              <w:top w:val="single" w:sz="4" w:space="0" w:color="231F20"/>
              <w:left w:val="single" w:sz="4" w:space="0" w:color="231F20"/>
              <w:bottom w:val="single" w:sz="4" w:space="0" w:color="231F20"/>
              <w:right w:val="single" w:sz="4" w:space="0" w:color="231F20"/>
            </w:tcBorders>
          </w:tcPr>
          <w:p w14:paraId="12BBDF34"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4C6E961F"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72" w:type="dxa"/>
            <w:tcBorders>
              <w:top w:val="single" w:sz="4" w:space="0" w:color="231F20"/>
              <w:left w:val="single" w:sz="4" w:space="0" w:color="231F20"/>
              <w:bottom w:val="single" w:sz="4" w:space="0" w:color="231F20"/>
              <w:right w:val="single" w:sz="8" w:space="0" w:color="231F20"/>
            </w:tcBorders>
          </w:tcPr>
          <w:p w14:paraId="498200FF" w14:textId="77777777" w:rsidR="00CE7843" w:rsidRDefault="00CE7843" w:rsidP="00CE7843">
            <w:pPr>
              <w:ind w:leftChars="50" w:left="110" w:rightChars="50" w:right="110"/>
              <w:rPr>
                <w:rFonts w:cs="Cambria"/>
                <w:sz w:val="20"/>
                <w:szCs w:val="20"/>
                <w:lang w:eastAsia="zh-CN"/>
              </w:rPr>
            </w:pPr>
            <w:r>
              <w:rPr>
                <w:rFonts w:cs="Cambria" w:hint="eastAsia"/>
                <w:sz w:val="20"/>
                <w:szCs w:val="20"/>
                <w:lang w:eastAsia="zh-CN"/>
              </w:rPr>
              <w:t xml:space="preserve">=0 </w:t>
            </w:r>
            <w:r>
              <w:rPr>
                <w:rFonts w:cs="Cambria"/>
                <w:sz w:val="20"/>
                <w:szCs w:val="20"/>
                <w:lang w:eastAsia="zh-CN"/>
              </w:rPr>
              <w:t>for no sea ice; =1 for presence of sea ice</w:t>
            </w:r>
          </w:p>
        </w:tc>
      </w:tr>
      <w:tr w:rsidR="00CE7843" w14:paraId="0721E32C"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4373FA9A" w14:textId="77777777" w:rsidR="00CE7843" w:rsidRDefault="00CE7843" w:rsidP="00CE7843">
            <w:pPr>
              <w:spacing w:before="23" w:after="0" w:line="240" w:lineRule="auto"/>
              <w:ind w:rightChars="50" w:right="110"/>
              <w:rPr>
                <w:rFonts w:cs="Cambria"/>
                <w:sz w:val="20"/>
                <w:szCs w:val="20"/>
                <w:lang w:eastAsia="zh-CN"/>
              </w:rPr>
            </w:pPr>
            <w:r>
              <w:rPr>
                <w:rFonts w:eastAsia="Cambria" w:cs="Cambria"/>
                <w:spacing w:val="-15"/>
                <w:sz w:val="20"/>
                <w:szCs w:val="20"/>
              </w:rPr>
              <w:t>113.</w:t>
            </w:r>
          </w:p>
        </w:tc>
        <w:tc>
          <w:tcPr>
            <w:tcW w:w="115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361C7A7"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CA_LandSurface</w:t>
            </w:r>
            <w:proofErr w:type="spellEnd"/>
          </w:p>
        </w:tc>
        <w:tc>
          <w:tcPr>
            <w:tcW w:w="2409"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935261C"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l</w:t>
            </w:r>
            <w:r>
              <w:rPr>
                <w:rFonts w:eastAsia="Cambria" w:cs="Cambria"/>
                <w:sz w:val="20"/>
                <w:szCs w:val="20"/>
              </w:rPr>
              <w:t>and surface information</w:t>
            </w:r>
          </w:p>
        </w:tc>
        <w:tc>
          <w:tcPr>
            <w:tcW w:w="1511"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703F53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2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DE2E7D1"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56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4E4168A"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72"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6D418F43" w14:textId="77777777" w:rsidR="00CE7843" w:rsidRDefault="00CE7843" w:rsidP="00045676">
            <w:pPr>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w:t>
            </w:r>
            <w:r w:rsidR="00045676">
              <w:rPr>
                <w:rFonts w:eastAsia="Cambria" w:cs="Cambria"/>
                <w:spacing w:val="-3"/>
                <w:sz w:val="20"/>
                <w:szCs w:val="20"/>
              </w:rPr>
              <w:t>14</w:t>
            </w:r>
            <w:r>
              <w:rPr>
                <w:rFonts w:eastAsia="Cambria" w:cs="Cambria"/>
                <w:spacing w:val="6"/>
                <w:sz w:val="20"/>
                <w:szCs w:val="20"/>
              </w:rPr>
              <w:t>–1</w:t>
            </w:r>
            <w:r w:rsidR="00045676">
              <w:rPr>
                <w:rFonts w:eastAsia="Cambria" w:cs="Cambria"/>
                <w:spacing w:val="6"/>
                <w:sz w:val="20"/>
                <w:szCs w:val="20"/>
              </w:rPr>
              <w:t>16</w:t>
            </w:r>
          </w:p>
        </w:tc>
      </w:tr>
      <w:tr w:rsidR="00CE7843" w14:paraId="5DFF34EE"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tcPr>
          <w:p w14:paraId="3A14BCC4" w14:textId="77777777" w:rsidR="00CE7843" w:rsidRDefault="00CE7843" w:rsidP="00CE7843">
            <w:pPr>
              <w:spacing w:before="23" w:after="0" w:line="240" w:lineRule="auto"/>
              <w:ind w:rightChars="50" w:right="110"/>
              <w:rPr>
                <w:rFonts w:eastAsia="Cambria" w:cs="Cambria"/>
                <w:spacing w:val="-15"/>
                <w:sz w:val="20"/>
                <w:szCs w:val="20"/>
              </w:rPr>
            </w:pPr>
            <w:r>
              <w:rPr>
                <w:rFonts w:eastAsia="Cambria" w:cs="Cambria"/>
                <w:sz w:val="20"/>
                <w:szCs w:val="20"/>
              </w:rPr>
              <w:t>114.</w:t>
            </w:r>
          </w:p>
        </w:tc>
        <w:tc>
          <w:tcPr>
            <w:tcW w:w="1157" w:type="dxa"/>
            <w:tcBorders>
              <w:top w:val="single" w:sz="4" w:space="0" w:color="231F20"/>
              <w:left w:val="single" w:sz="4" w:space="0" w:color="231F20"/>
              <w:bottom w:val="single" w:sz="4" w:space="0" w:color="231F20"/>
              <w:right w:val="single" w:sz="4" w:space="0" w:color="231F20"/>
            </w:tcBorders>
          </w:tcPr>
          <w:p w14:paraId="489A845E"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soilMoisture</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6AD4E9D4"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Soil moisture</w:t>
            </w:r>
          </w:p>
        </w:tc>
        <w:tc>
          <w:tcPr>
            <w:tcW w:w="1511" w:type="dxa"/>
            <w:tcBorders>
              <w:top w:val="single" w:sz="4" w:space="0" w:color="231F20"/>
              <w:left w:val="single" w:sz="4" w:space="0" w:color="231F20"/>
              <w:bottom w:val="single" w:sz="4" w:space="0" w:color="231F20"/>
              <w:right w:val="single" w:sz="4" w:space="0" w:color="231F20"/>
            </w:tcBorders>
          </w:tcPr>
          <w:p w14:paraId="051B6880" w14:textId="77777777" w:rsidR="00CE7843" w:rsidRDefault="00CE7843" w:rsidP="00CE7843">
            <w:pPr>
              <w:spacing w:before="23" w:after="0" w:line="240" w:lineRule="auto"/>
              <w:ind w:leftChars="50" w:left="110" w:rightChars="50" w:right="110"/>
              <w:jc w:val="center"/>
              <w:rPr>
                <w:rFonts w:eastAsia="Cambria" w:cs="Cambria"/>
                <w:spacing w:val="-1"/>
                <w:sz w:val="20"/>
                <w:szCs w:val="20"/>
              </w:rPr>
            </w:pPr>
            <w:r>
              <w:rPr>
                <w:rFonts w:eastAsia="Cambria" w:cs="Cambria"/>
                <w:sz w:val="20"/>
                <w:szCs w:val="20"/>
              </w:rPr>
              <w:t>O</w:t>
            </w:r>
          </w:p>
        </w:tc>
        <w:tc>
          <w:tcPr>
            <w:tcW w:w="1322" w:type="dxa"/>
            <w:tcBorders>
              <w:top w:val="single" w:sz="4" w:space="0" w:color="231F20"/>
              <w:left w:val="single" w:sz="4" w:space="0" w:color="231F20"/>
              <w:bottom w:val="single" w:sz="4" w:space="0" w:color="231F20"/>
              <w:right w:val="single" w:sz="4" w:space="0" w:color="231F20"/>
            </w:tcBorders>
          </w:tcPr>
          <w:p w14:paraId="07849AFE" w14:textId="77777777" w:rsidR="00CE7843" w:rsidRDefault="00CE7843" w:rsidP="00CE7843">
            <w:pPr>
              <w:spacing w:before="23" w:after="0" w:line="240" w:lineRule="auto"/>
              <w:ind w:leftChars="50" w:left="110" w:rightChars="50" w:right="110"/>
              <w:jc w:val="center"/>
              <w:rPr>
                <w:rFonts w:eastAsia="Cambria" w:cs="Cambria"/>
                <w:spacing w:val="-2"/>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053AC75C" w14:textId="77777777" w:rsidR="00CE7843" w:rsidRDefault="00CE7843" w:rsidP="00CE7843">
            <w:pPr>
              <w:spacing w:before="23" w:after="0" w:line="240" w:lineRule="auto"/>
              <w:ind w:leftChars="50" w:left="110" w:rightChars="50" w:right="110"/>
              <w:rPr>
                <w:rFonts w:eastAsia="Cambria" w:cs="Cambria"/>
                <w:spacing w:val="4"/>
                <w:sz w:val="20"/>
                <w:szCs w:val="20"/>
              </w:rPr>
            </w:pPr>
            <w:r>
              <w:rPr>
                <w:rFonts w:cs="Cambria" w:hint="eastAsia"/>
                <w:sz w:val="20"/>
                <w:szCs w:val="20"/>
                <w:lang w:eastAsia="zh-CN"/>
              </w:rPr>
              <w:t>Real</w:t>
            </w:r>
          </w:p>
        </w:tc>
        <w:tc>
          <w:tcPr>
            <w:tcW w:w="1372" w:type="dxa"/>
            <w:tcBorders>
              <w:top w:val="single" w:sz="4" w:space="0" w:color="231F20"/>
              <w:left w:val="single" w:sz="4" w:space="0" w:color="231F20"/>
              <w:bottom w:val="single" w:sz="4" w:space="0" w:color="231F20"/>
              <w:right w:val="single" w:sz="8" w:space="0" w:color="231F20"/>
            </w:tcBorders>
          </w:tcPr>
          <w:p w14:paraId="3AFEDA08" w14:textId="77F5D3FA" w:rsidR="00CE7843" w:rsidRDefault="00CE7843" w:rsidP="00CE7843">
            <w:pPr>
              <w:ind w:leftChars="50" w:left="110" w:rightChars="50" w:right="110"/>
              <w:rPr>
                <w:rFonts w:eastAsia="Cambria" w:cs="Cambria"/>
                <w:spacing w:val="4"/>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soilMoisture</w:t>
            </w:r>
            <w:proofErr w:type="spellEnd"/>
            <w:ins w:id="444" w:author="Tobias Spears" w:date="2021-08-13T07:06:00Z">
              <w:r w:rsidR="002C153D" w:rsidDel="002C153D">
                <w:rPr>
                  <w:rFonts w:eastAsia="Cambria" w:cs="Cambria"/>
                  <w:sz w:val="20"/>
                  <w:szCs w:val="20"/>
                </w:rPr>
                <w:t xml:space="preserve"> </w:t>
              </w:r>
            </w:ins>
            <w:del w:id="445" w:author="Tobias Spears" w:date="2021-08-13T07:06: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w:t>
            </w:r>
            <w:proofErr w:type="gramStart"/>
            <w:r>
              <w:rPr>
                <w:rFonts w:eastAsia="Cambria" w:cs="Cambria"/>
                <w:spacing w:val="7"/>
                <w:sz w:val="20"/>
                <w:szCs w:val="20"/>
              </w:rPr>
              <w:t xml:space="preserve">is </w:t>
            </w:r>
            <w:r>
              <w:rPr>
                <w:rFonts w:eastAsia="Cambria" w:cs="Cambria"/>
                <w:sz w:val="20"/>
                <w:szCs w:val="20"/>
              </w:rPr>
              <w:t xml:space="preserve"> </w:t>
            </w:r>
            <w:r>
              <w:rPr>
                <w:rFonts w:eastAsia="Cambria" w:cs="Cambria"/>
                <w:spacing w:val="2"/>
                <w:sz w:val="20"/>
                <w:szCs w:val="20"/>
              </w:rPr>
              <w:t>percentage</w:t>
            </w:r>
            <w:proofErr w:type="gramEnd"/>
          </w:p>
        </w:tc>
      </w:tr>
      <w:tr w:rsidR="00CE7843" w14:paraId="62658AC5"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tcPr>
          <w:p w14:paraId="229E6801" w14:textId="77777777" w:rsidR="00CE7843" w:rsidRDefault="00CE7843" w:rsidP="00CE7843">
            <w:pPr>
              <w:spacing w:before="23" w:after="0" w:line="240" w:lineRule="auto"/>
              <w:ind w:rightChars="50" w:right="110"/>
              <w:rPr>
                <w:rFonts w:eastAsia="Cambria" w:cs="Cambria"/>
                <w:sz w:val="20"/>
                <w:szCs w:val="20"/>
              </w:rPr>
            </w:pPr>
            <w:r>
              <w:rPr>
                <w:rFonts w:eastAsia="Cambria" w:cs="Cambria"/>
                <w:spacing w:val="-4"/>
                <w:sz w:val="20"/>
                <w:szCs w:val="20"/>
              </w:rPr>
              <w:t>115.</w:t>
            </w:r>
          </w:p>
        </w:tc>
        <w:tc>
          <w:tcPr>
            <w:tcW w:w="1157" w:type="dxa"/>
            <w:tcBorders>
              <w:top w:val="single" w:sz="4" w:space="0" w:color="231F20"/>
              <w:left w:val="single" w:sz="4" w:space="0" w:color="231F20"/>
              <w:bottom w:val="single" w:sz="4" w:space="0" w:color="231F20"/>
              <w:right w:val="single" w:sz="4" w:space="0" w:color="231F20"/>
            </w:tcBorders>
          </w:tcPr>
          <w:p w14:paraId="3208A42A"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landSurfaceTemperature</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108EA2C5"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1"/>
                <w:sz w:val="20"/>
                <w:szCs w:val="20"/>
              </w:rPr>
              <w:t xml:space="preserve">Land surface </w:t>
            </w:r>
            <w:r>
              <w:rPr>
                <w:rFonts w:eastAsia="Cambria" w:cs="Cambria"/>
                <w:sz w:val="20"/>
                <w:szCs w:val="20"/>
              </w:rPr>
              <w:t>temperature</w:t>
            </w:r>
          </w:p>
        </w:tc>
        <w:tc>
          <w:tcPr>
            <w:tcW w:w="1511" w:type="dxa"/>
            <w:tcBorders>
              <w:top w:val="single" w:sz="4" w:space="0" w:color="231F20"/>
              <w:left w:val="single" w:sz="4" w:space="0" w:color="231F20"/>
              <w:bottom w:val="single" w:sz="4" w:space="0" w:color="231F20"/>
              <w:right w:val="single" w:sz="4" w:space="0" w:color="231F20"/>
            </w:tcBorders>
          </w:tcPr>
          <w:p w14:paraId="4B072C4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22" w:type="dxa"/>
            <w:tcBorders>
              <w:top w:val="single" w:sz="4" w:space="0" w:color="231F20"/>
              <w:left w:val="single" w:sz="4" w:space="0" w:color="231F20"/>
              <w:bottom w:val="single" w:sz="4" w:space="0" w:color="231F20"/>
              <w:right w:val="single" w:sz="4" w:space="0" w:color="231F20"/>
            </w:tcBorders>
          </w:tcPr>
          <w:p w14:paraId="6D3B1315"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0E5804AB"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72" w:type="dxa"/>
            <w:tcBorders>
              <w:top w:val="single" w:sz="4" w:space="0" w:color="231F20"/>
              <w:left w:val="single" w:sz="4" w:space="0" w:color="231F20"/>
              <w:bottom w:val="single" w:sz="4" w:space="0" w:color="231F20"/>
              <w:right w:val="single" w:sz="8" w:space="0" w:color="231F20"/>
            </w:tcBorders>
          </w:tcPr>
          <w:p w14:paraId="61B7C74C" w14:textId="2ABBF7ED" w:rsidR="00CE7843" w:rsidRDefault="00CE7843" w:rsidP="00CE7843">
            <w:pPr>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 xml:space="preserve"> </w:t>
            </w:r>
            <w:proofErr w:type="spellStart"/>
            <w:r>
              <w:rPr>
                <w:rFonts w:eastAsia="Cambria" w:cs="Cambria"/>
                <w:sz w:val="20"/>
                <w:szCs w:val="20"/>
              </w:rPr>
              <w:t>landSurfaceTemperature</w:t>
            </w:r>
            <w:proofErr w:type="spellEnd"/>
            <w:r>
              <w:rPr>
                <w:rFonts w:eastAsia="Cambria" w:cs="Cambria"/>
                <w:sz w:val="20"/>
                <w:szCs w:val="20"/>
              </w:rPr>
              <w:t xml:space="preserve"> </w:t>
            </w:r>
            <w:del w:id="446" w:author="Tobias Spears" w:date="2021-08-13T07:06: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350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CE7843" w14:paraId="51E247D9" w14:textId="77777777" w:rsidTr="00E23674">
        <w:trPr>
          <w:trHeight w:val="20"/>
        </w:trPr>
        <w:tc>
          <w:tcPr>
            <w:tcW w:w="568" w:type="dxa"/>
            <w:tcBorders>
              <w:top w:val="single" w:sz="4" w:space="0" w:color="231F20"/>
              <w:left w:val="single" w:sz="8" w:space="0" w:color="231F20"/>
              <w:bottom w:val="single" w:sz="4" w:space="0" w:color="231F20"/>
              <w:right w:val="single" w:sz="4" w:space="0" w:color="231F20"/>
            </w:tcBorders>
          </w:tcPr>
          <w:p w14:paraId="6C899170" w14:textId="77777777" w:rsidR="00CE7843" w:rsidRDefault="00CE7843" w:rsidP="00CE7843">
            <w:pPr>
              <w:spacing w:before="23" w:after="0" w:line="240" w:lineRule="auto"/>
              <w:ind w:rightChars="50" w:right="110"/>
              <w:rPr>
                <w:rFonts w:eastAsia="Cambria" w:cs="Cambria"/>
                <w:spacing w:val="-4"/>
                <w:sz w:val="20"/>
                <w:szCs w:val="20"/>
              </w:rPr>
            </w:pPr>
            <w:r>
              <w:rPr>
                <w:rFonts w:eastAsia="Cambria" w:cs="Cambria"/>
                <w:sz w:val="20"/>
                <w:szCs w:val="20"/>
              </w:rPr>
              <w:t>116.</w:t>
            </w:r>
          </w:p>
        </w:tc>
        <w:tc>
          <w:tcPr>
            <w:tcW w:w="1157" w:type="dxa"/>
            <w:tcBorders>
              <w:top w:val="single" w:sz="4" w:space="0" w:color="231F20"/>
              <w:left w:val="single" w:sz="4" w:space="0" w:color="231F20"/>
              <w:bottom w:val="single" w:sz="4" w:space="0" w:color="231F20"/>
              <w:right w:val="single" w:sz="4" w:space="0" w:color="231F20"/>
            </w:tcBorders>
          </w:tcPr>
          <w:p w14:paraId="749D68C6"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landCoverType</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55C97422" w14:textId="77777777" w:rsidR="00CE7843" w:rsidRDefault="00CE7843" w:rsidP="00CE7843">
            <w:pPr>
              <w:spacing w:before="23" w:after="0" w:line="240" w:lineRule="auto"/>
              <w:ind w:leftChars="50" w:left="110" w:rightChars="50" w:right="110"/>
              <w:rPr>
                <w:rFonts w:eastAsia="Cambria" w:cs="Cambria"/>
                <w:spacing w:val="-1"/>
                <w:sz w:val="20"/>
                <w:szCs w:val="20"/>
              </w:rPr>
            </w:pPr>
            <w:r>
              <w:rPr>
                <w:rFonts w:eastAsia="Cambria" w:cs="Cambria"/>
                <w:sz w:val="20"/>
                <w:szCs w:val="20"/>
              </w:rPr>
              <w:t>Land cover type</w:t>
            </w:r>
          </w:p>
        </w:tc>
        <w:tc>
          <w:tcPr>
            <w:tcW w:w="1511" w:type="dxa"/>
            <w:tcBorders>
              <w:top w:val="single" w:sz="4" w:space="0" w:color="231F20"/>
              <w:left w:val="single" w:sz="4" w:space="0" w:color="231F20"/>
              <w:bottom w:val="single" w:sz="4" w:space="0" w:color="231F20"/>
              <w:right w:val="single" w:sz="4" w:space="0" w:color="231F20"/>
            </w:tcBorders>
          </w:tcPr>
          <w:p w14:paraId="2C790E1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22" w:type="dxa"/>
            <w:tcBorders>
              <w:top w:val="single" w:sz="4" w:space="0" w:color="231F20"/>
              <w:left w:val="single" w:sz="4" w:space="0" w:color="231F20"/>
              <w:bottom w:val="single" w:sz="4" w:space="0" w:color="231F20"/>
              <w:right w:val="single" w:sz="4" w:space="0" w:color="231F20"/>
            </w:tcBorders>
          </w:tcPr>
          <w:p w14:paraId="3B1EB571"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24237A28" w14:textId="77777777" w:rsidR="00CE7843" w:rsidRDefault="00CE7843" w:rsidP="00CE7843">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CA_LandCoverType</w:t>
            </w:r>
            <w:proofErr w:type="spellEnd"/>
          </w:p>
        </w:tc>
        <w:tc>
          <w:tcPr>
            <w:tcW w:w="1372" w:type="dxa"/>
            <w:tcBorders>
              <w:top w:val="single" w:sz="4" w:space="0" w:color="231F20"/>
              <w:left w:val="single" w:sz="4" w:space="0" w:color="231F20"/>
              <w:bottom w:val="single" w:sz="4" w:space="0" w:color="231F20"/>
              <w:right w:val="single" w:sz="8" w:space="0" w:color="231F20"/>
            </w:tcBorders>
          </w:tcPr>
          <w:p w14:paraId="00121CAA" w14:textId="77777777" w:rsidR="00CE7843" w:rsidRDefault="00CE7843" w:rsidP="00CE7843">
            <w:pPr>
              <w:ind w:leftChars="50" w:left="110" w:rightChars="50" w:right="110"/>
              <w:rPr>
                <w:rFonts w:eastAsia="Cambria" w:cs="Cambria"/>
                <w:sz w:val="20"/>
                <w:szCs w:val="20"/>
              </w:rPr>
            </w:pPr>
          </w:p>
        </w:tc>
      </w:tr>
    </w:tbl>
    <w:p w14:paraId="70EB4279" w14:textId="77777777" w:rsidR="00CE7843" w:rsidRDefault="00CE7843" w:rsidP="00CE7843">
      <w:pPr>
        <w:spacing w:before="23" w:after="0" w:line="240" w:lineRule="auto"/>
        <w:ind w:leftChars="50" w:left="110" w:rightChars="50" w:right="110"/>
        <w:rPr>
          <w:rFonts w:eastAsia="Cambria" w:cs="Cambria"/>
          <w:b/>
          <w:bCs/>
          <w:sz w:val="26"/>
          <w:szCs w:val="26"/>
        </w:rPr>
      </w:pPr>
    </w:p>
    <w:p w14:paraId="0C61FFFD" w14:textId="77777777" w:rsidR="00CE7843" w:rsidRDefault="00CE7843" w:rsidP="00CE7843">
      <w:pPr>
        <w:spacing w:before="23" w:after="0" w:line="240" w:lineRule="auto"/>
        <w:ind w:leftChars="50" w:left="110" w:rightChars="50" w:right="110"/>
        <w:rPr>
          <w:rFonts w:eastAsia="Cambria" w:cs="Cambria"/>
          <w:b/>
          <w:bCs/>
          <w:sz w:val="26"/>
          <w:szCs w:val="26"/>
        </w:rPr>
      </w:pPr>
    </w:p>
    <w:p w14:paraId="26A65345" w14:textId="77777777" w:rsidR="00CE7843" w:rsidRDefault="00CE7843" w:rsidP="00CE7843">
      <w:r>
        <w:br w:type="page"/>
      </w:r>
    </w:p>
    <w:tbl>
      <w:tblPr>
        <w:tblW w:w="9752" w:type="dxa"/>
        <w:tblLayout w:type="fixed"/>
        <w:tblCellMar>
          <w:left w:w="0" w:type="dxa"/>
          <w:right w:w="0" w:type="dxa"/>
        </w:tblCellMar>
        <w:tblLook w:val="04A0" w:firstRow="1" w:lastRow="0" w:firstColumn="1" w:lastColumn="0" w:noHBand="0" w:noVBand="1"/>
      </w:tblPr>
      <w:tblGrid>
        <w:gridCol w:w="699"/>
        <w:gridCol w:w="1843"/>
        <w:gridCol w:w="1843"/>
        <w:gridCol w:w="1295"/>
        <w:gridCol w:w="1398"/>
        <w:gridCol w:w="1276"/>
        <w:gridCol w:w="1398"/>
        <w:tblGridChange w:id="447">
          <w:tblGrid>
            <w:gridCol w:w="699"/>
            <w:gridCol w:w="1843"/>
            <w:gridCol w:w="1843"/>
            <w:gridCol w:w="1295"/>
            <w:gridCol w:w="1398"/>
            <w:gridCol w:w="1276"/>
            <w:gridCol w:w="1398"/>
          </w:tblGrid>
        </w:tblGridChange>
      </w:tblGrid>
      <w:tr w:rsidR="00CE7843" w14:paraId="61164FF1" w14:textId="77777777" w:rsidTr="00CE7843">
        <w:trPr>
          <w:trHeight w:hRule="exact" w:val="556"/>
        </w:trPr>
        <w:tc>
          <w:tcPr>
            <w:tcW w:w="699" w:type="dxa"/>
            <w:tcBorders>
              <w:top w:val="single" w:sz="8" w:space="0" w:color="231F20"/>
              <w:left w:val="single" w:sz="8" w:space="0" w:color="231F20"/>
              <w:bottom w:val="single" w:sz="8" w:space="0" w:color="231F20"/>
              <w:right w:val="single" w:sz="4" w:space="0" w:color="231F20"/>
            </w:tcBorders>
          </w:tcPr>
          <w:p w14:paraId="55D5470C" w14:textId="77777777" w:rsidR="00CE7843" w:rsidRDefault="00CE7843" w:rsidP="00CE7843">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72136E0C"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6E71C8A1"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95" w:type="dxa"/>
            <w:tcBorders>
              <w:top w:val="single" w:sz="8" w:space="0" w:color="231F20"/>
              <w:left w:val="single" w:sz="4" w:space="0" w:color="231F20"/>
              <w:bottom w:val="single" w:sz="8" w:space="0" w:color="231F20"/>
              <w:right w:val="single" w:sz="4" w:space="0" w:color="231F20"/>
            </w:tcBorders>
          </w:tcPr>
          <w:p w14:paraId="1E2AB583"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8" w:space="0" w:color="231F20"/>
              <w:left w:val="single" w:sz="4" w:space="0" w:color="231F20"/>
              <w:bottom w:val="single" w:sz="8" w:space="0" w:color="231F20"/>
              <w:right w:val="single" w:sz="4" w:space="0" w:color="231F20"/>
            </w:tcBorders>
          </w:tcPr>
          <w:p w14:paraId="67822127"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063EC8B6" w14:textId="77777777" w:rsidR="00CE7843" w:rsidRDefault="00CE7843" w:rsidP="00CE7843">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8" w:space="0" w:color="231F20"/>
              <w:left w:val="single" w:sz="4" w:space="0" w:color="231F20"/>
              <w:bottom w:val="single" w:sz="8" w:space="0" w:color="231F20"/>
              <w:right w:val="single" w:sz="8" w:space="0" w:color="231F20"/>
            </w:tcBorders>
          </w:tcPr>
          <w:p w14:paraId="31A6A50A" w14:textId="77777777" w:rsidR="00CE7843" w:rsidRDefault="00CE7843" w:rsidP="00CE7843">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CE7843" w14:paraId="497439D7" w14:textId="77777777" w:rsidTr="00CE7843">
        <w:trPr>
          <w:trHeight w:hRule="exact" w:val="1418"/>
        </w:trPr>
        <w:tc>
          <w:tcPr>
            <w:tcW w:w="699" w:type="dxa"/>
            <w:tcBorders>
              <w:top w:val="single" w:sz="8" w:space="0" w:color="231F20"/>
              <w:left w:val="single" w:sz="8" w:space="0" w:color="231F20"/>
              <w:bottom w:val="single" w:sz="8" w:space="0" w:color="231F20"/>
              <w:right w:val="single" w:sz="4" w:space="0" w:color="231F20"/>
            </w:tcBorders>
            <w:shd w:val="clear" w:color="auto" w:fill="BFBFBF" w:themeFill="background1" w:themeFillShade="BF"/>
          </w:tcPr>
          <w:p w14:paraId="3005AC30" w14:textId="77777777" w:rsidR="00CE7843" w:rsidRDefault="00CE7843" w:rsidP="00CE7843">
            <w:pPr>
              <w:ind w:leftChars="50" w:left="110" w:rightChars="50" w:right="110"/>
            </w:pPr>
            <w:r>
              <w:rPr>
                <w:rFonts w:cs="Cambria"/>
                <w:sz w:val="20"/>
                <w:szCs w:val="20"/>
                <w:lang w:eastAsia="zh-CN"/>
              </w:rPr>
              <w:t>117</w:t>
            </w:r>
            <w:r>
              <w:rPr>
                <w:rFonts w:cs="Cambria" w:hint="eastAs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64AB8CE5" w14:textId="77777777" w:rsidR="00CE7843" w:rsidRDefault="00CE7843" w:rsidP="00CE7843">
            <w:pPr>
              <w:spacing w:before="18" w:after="0" w:line="240" w:lineRule="auto"/>
              <w:ind w:leftChars="50" w:left="110" w:rightChars="50" w:right="110"/>
              <w:rPr>
                <w:rFonts w:eastAsia="Cambria" w:cs="Cambria"/>
                <w:b/>
                <w:bCs/>
                <w:spacing w:val="1"/>
                <w:sz w:val="20"/>
                <w:szCs w:val="20"/>
              </w:rPr>
            </w:pPr>
            <w:proofErr w:type="spellStart"/>
            <w:r>
              <w:rPr>
                <w:rFonts w:eastAsia="Cambria" w:cs="Cambria"/>
                <w:sz w:val="20"/>
                <w:szCs w:val="20"/>
              </w:rPr>
              <w:t>CA_OceanSurface</w:t>
            </w:r>
            <w:proofErr w:type="spellEnd"/>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244916C4" w14:textId="77777777" w:rsidR="00CE7843" w:rsidRDefault="00CE7843" w:rsidP="00CE7843">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o</w:t>
            </w:r>
            <w:r>
              <w:rPr>
                <w:rFonts w:eastAsia="Cambria" w:cs="Cambria"/>
                <w:sz w:val="20"/>
                <w:szCs w:val="20"/>
              </w:rPr>
              <w:t>cean surface information</w:t>
            </w:r>
          </w:p>
        </w:tc>
        <w:tc>
          <w:tcPr>
            <w:tcW w:w="1295"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22FB346C" w14:textId="77777777" w:rsidR="00CE7843" w:rsidRDefault="00CE7843" w:rsidP="00CE7843">
            <w:pPr>
              <w:spacing w:before="32" w:after="0" w:line="220" w:lineRule="exact"/>
              <w:ind w:leftChars="50" w:left="110" w:rightChars="50" w:right="110"/>
              <w:rPr>
                <w:rFonts w:eastAsia="Cambria" w:cs="Cambria"/>
                <w:b/>
                <w:bCs/>
                <w:sz w:val="20"/>
                <w:szCs w:val="20"/>
              </w:rPr>
            </w:pPr>
            <w:r>
              <w:rPr>
                <w:rFonts w:eastAsia="Cambria" w:cs="Cambria"/>
                <w:spacing w:val="-1"/>
                <w:sz w:val="20"/>
                <w:szCs w:val="20"/>
              </w:rPr>
              <w:t>Use obligation / condition from referencing object</w:t>
            </w:r>
          </w:p>
        </w:tc>
        <w:tc>
          <w:tcPr>
            <w:tcW w:w="1398"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1A16D732" w14:textId="77777777" w:rsidR="00CE7843" w:rsidRDefault="00CE7843" w:rsidP="00CE7843">
            <w:pPr>
              <w:spacing w:before="32" w:after="0" w:line="220" w:lineRule="exact"/>
              <w:ind w:leftChars="50" w:left="110" w:rightChars="50" w:right="110"/>
              <w:rPr>
                <w:rFonts w:eastAsia="Cambria" w:cs="Cambria"/>
                <w:b/>
                <w:bCs/>
                <w:spacing w:val="2"/>
                <w:sz w:val="20"/>
                <w:szCs w:val="20"/>
              </w:rPr>
            </w:pPr>
            <w:r>
              <w:rPr>
                <w:rFonts w:eastAsia="Cambria" w:cs="Cambria"/>
                <w:spacing w:val="1"/>
                <w:sz w:val="20"/>
                <w:szCs w:val="20"/>
              </w:rPr>
              <w:t xml:space="preserve">Use </w:t>
            </w:r>
            <w:r>
              <w:rPr>
                <w:rFonts w:eastAsia="Cambria" w:cs="Cambria"/>
                <w:sz w:val="20"/>
                <w:szCs w:val="20"/>
              </w:rPr>
              <w:t xml:space="preserve">maximum </w:t>
            </w:r>
            <w:r>
              <w:rPr>
                <w:rFonts w:eastAsia="Cambria" w:cs="Cambria"/>
                <w:spacing w:val="1"/>
                <w:sz w:val="20"/>
                <w:szCs w:val="20"/>
              </w:rPr>
              <w:t>occurrence from referencing object</w:t>
            </w:r>
          </w:p>
        </w:tc>
        <w:tc>
          <w:tcPr>
            <w:tcW w:w="1276"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794A6956" w14:textId="77777777" w:rsidR="00CE7843" w:rsidRDefault="00CE7843" w:rsidP="00CE7843">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Class &lt;&lt;Data type&gt;&gt;</w:t>
            </w:r>
          </w:p>
        </w:tc>
        <w:tc>
          <w:tcPr>
            <w:tcW w:w="1398" w:type="dxa"/>
            <w:tcBorders>
              <w:top w:val="single" w:sz="8" w:space="0" w:color="231F20"/>
              <w:left w:val="single" w:sz="4" w:space="0" w:color="231F20"/>
              <w:bottom w:val="single" w:sz="8" w:space="0" w:color="231F20"/>
              <w:right w:val="single" w:sz="8" w:space="0" w:color="231F20"/>
            </w:tcBorders>
            <w:shd w:val="clear" w:color="auto" w:fill="BFBFBF" w:themeFill="background1" w:themeFillShade="BF"/>
          </w:tcPr>
          <w:p w14:paraId="36B7EFB8" w14:textId="77777777" w:rsidR="00CE7843" w:rsidRDefault="00CE7843" w:rsidP="00045676">
            <w:pPr>
              <w:spacing w:before="18" w:after="0" w:line="240" w:lineRule="auto"/>
              <w:ind w:leftChars="50" w:left="110" w:rightChars="50" w:right="110"/>
              <w:rPr>
                <w:rFonts w:eastAsia="Cambria" w:cs="Cambria"/>
                <w:b/>
                <w:bCs/>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sidR="00045676">
              <w:rPr>
                <w:rFonts w:eastAsia="Cambria" w:cs="Cambria"/>
                <w:sz w:val="20"/>
                <w:szCs w:val="20"/>
              </w:rPr>
              <w:t xml:space="preserve"> </w:t>
            </w:r>
            <w:r>
              <w:rPr>
                <w:rFonts w:eastAsia="Cambria" w:cs="Cambria"/>
                <w:spacing w:val="-3"/>
                <w:sz w:val="20"/>
                <w:szCs w:val="20"/>
              </w:rPr>
              <w:t>1</w:t>
            </w:r>
            <w:r w:rsidR="00045676">
              <w:rPr>
                <w:rFonts w:eastAsia="Cambria" w:cs="Cambria"/>
                <w:spacing w:val="-3"/>
                <w:sz w:val="20"/>
                <w:szCs w:val="20"/>
              </w:rPr>
              <w:t>18</w:t>
            </w:r>
            <w:r w:rsidR="00045676">
              <w:rPr>
                <w:rFonts w:eastAsia="Cambria" w:cs="Cambria"/>
                <w:spacing w:val="6"/>
                <w:sz w:val="20"/>
                <w:szCs w:val="20"/>
              </w:rPr>
              <w:t>–123</w:t>
            </w:r>
          </w:p>
        </w:tc>
      </w:tr>
      <w:tr w:rsidR="00CE7843" w14:paraId="1E6B7541" w14:textId="77777777" w:rsidTr="00CE7843">
        <w:trPr>
          <w:trHeight w:hRule="exact" w:val="573"/>
        </w:trPr>
        <w:tc>
          <w:tcPr>
            <w:tcW w:w="699" w:type="dxa"/>
            <w:tcBorders>
              <w:top w:val="single" w:sz="8" w:space="0" w:color="231F20"/>
              <w:left w:val="single" w:sz="8" w:space="0" w:color="231F20"/>
              <w:bottom w:val="single" w:sz="8" w:space="0" w:color="231F20"/>
              <w:right w:val="single" w:sz="4" w:space="0" w:color="231F20"/>
            </w:tcBorders>
          </w:tcPr>
          <w:p w14:paraId="0ADBB856" w14:textId="77777777" w:rsidR="00CE7843" w:rsidRDefault="00CE7843" w:rsidP="00CE7843">
            <w:pPr>
              <w:ind w:leftChars="50" w:left="110" w:rightChars="50" w:right="110"/>
            </w:pPr>
            <w:r>
              <w:rPr>
                <w:rFonts w:hint="eastAsia"/>
                <w:lang w:eastAsia="zh-CN"/>
              </w:rPr>
              <w:t>118.</w:t>
            </w:r>
          </w:p>
        </w:tc>
        <w:tc>
          <w:tcPr>
            <w:tcW w:w="1843" w:type="dxa"/>
            <w:tcBorders>
              <w:top w:val="single" w:sz="8" w:space="0" w:color="231F20"/>
              <w:left w:val="single" w:sz="4" w:space="0" w:color="231F20"/>
              <w:bottom w:val="single" w:sz="8" w:space="0" w:color="231F20"/>
              <w:right w:val="single" w:sz="4" w:space="0" w:color="231F20"/>
            </w:tcBorders>
          </w:tcPr>
          <w:p w14:paraId="2A3B7CCE"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oceanSurfaceTemperature</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472FC234" w14:textId="77777777" w:rsidR="00CE7843" w:rsidRDefault="00CE7843" w:rsidP="00CE7843">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temperature</w:t>
            </w:r>
          </w:p>
        </w:tc>
        <w:tc>
          <w:tcPr>
            <w:tcW w:w="1295" w:type="dxa"/>
            <w:tcBorders>
              <w:top w:val="single" w:sz="8" w:space="0" w:color="231F20"/>
              <w:left w:val="single" w:sz="4" w:space="0" w:color="231F20"/>
              <w:bottom w:val="single" w:sz="8" w:space="0" w:color="231F20"/>
              <w:right w:val="single" w:sz="4" w:space="0" w:color="231F20"/>
            </w:tcBorders>
          </w:tcPr>
          <w:p w14:paraId="0E3A16CA"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65890B50"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5583E449" w14:textId="77777777" w:rsidR="00CE7843" w:rsidRDefault="00CE7843" w:rsidP="00CE7843">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3FD9B7C2" w14:textId="77777777" w:rsidR="00CE7843" w:rsidRDefault="00CE7843" w:rsidP="00CE7843">
            <w:pPr>
              <w:spacing w:before="18" w:after="0" w:line="240" w:lineRule="auto"/>
              <w:ind w:leftChars="50" w:left="110" w:rightChars="50" w:right="110"/>
              <w:rPr>
                <w:rFonts w:eastAsia="Cambria" w:cs="Cambria"/>
                <w:b/>
                <w:bCs/>
                <w:spacing w:val="2"/>
                <w:sz w:val="20"/>
                <w:szCs w:val="20"/>
              </w:rPr>
            </w:pPr>
            <w:bookmarkStart w:id="448" w:name="OLE_LINK54"/>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bookmarkEnd w:id="448"/>
          </w:p>
        </w:tc>
      </w:tr>
      <w:tr w:rsidR="00CE7843" w14:paraId="1C6B0CC4" w14:textId="77777777" w:rsidTr="00CE7843">
        <w:trPr>
          <w:trHeight w:hRule="exact" w:val="709"/>
        </w:trPr>
        <w:tc>
          <w:tcPr>
            <w:tcW w:w="699" w:type="dxa"/>
            <w:tcBorders>
              <w:top w:val="single" w:sz="8" w:space="0" w:color="231F20"/>
              <w:left w:val="single" w:sz="8" w:space="0" w:color="231F20"/>
              <w:bottom w:val="single" w:sz="8" w:space="0" w:color="231F20"/>
              <w:right w:val="single" w:sz="4" w:space="0" w:color="231F20"/>
            </w:tcBorders>
          </w:tcPr>
          <w:p w14:paraId="1B7E080C" w14:textId="77777777" w:rsidR="00CE7843" w:rsidRDefault="00CE7843" w:rsidP="00CE7843">
            <w:pPr>
              <w:ind w:leftChars="50" w:left="110" w:rightChars="50" w:right="110"/>
            </w:pPr>
            <w:r>
              <w:rPr>
                <w:rFonts w:cs="Cambria" w:hint="eastAsia"/>
                <w:sz w:val="20"/>
                <w:szCs w:val="20"/>
                <w:lang w:eastAsia="zh-CN"/>
              </w:rPr>
              <w:t>119</w:t>
            </w:r>
            <w:r>
              <w:rPr>
                <w:rFonts w:cs="Cambr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4D076822"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oceanSurfaceSalinity</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3032CDE6" w14:textId="77777777" w:rsidR="00CE7843" w:rsidRDefault="00CE7843" w:rsidP="00CE7843">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salinity</w:t>
            </w:r>
          </w:p>
        </w:tc>
        <w:tc>
          <w:tcPr>
            <w:tcW w:w="1295" w:type="dxa"/>
            <w:tcBorders>
              <w:top w:val="single" w:sz="8" w:space="0" w:color="231F20"/>
              <w:left w:val="single" w:sz="4" w:space="0" w:color="231F20"/>
              <w:bottom w:val="single" w:sz="8" w:space="0" w:color="231F20"/>
              <w:right w:val="single" w:sz="4" w:space="0" w:color="231F20"/>
            </w:tcBorders>
          </w:tcPr>
          <w:p w14:paraId="2811B97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8" w:space="0" w:color="231F20"/>
              <w:left w:val="single" w:sz="4" w:space="0" w:color="231F20"/>
              <w:bottom w:val="single" w:sz="8" w:space="0" w:color="231F20"/>
              <w:right w:val="single" w:sz="4" w:space="0" w:color="231F20"/>
            </w:tcBorders>
          </w:tcPr>
          <w:p w14:paraId="4B04B397"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0E6A8BE3" w14:textId="77777777" w:rsidR="00CE7843" w:rsidRDefault="00CE7843" w:rsidP="00CE7843">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288549C0" w14:textId="77777777" w:rsidR="00CE7843" w:rsidRDefault="00CE7843" w:rsidP="00CE7843">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w:t>
            </w:r>
            <w:proofErr w:type="gramStart"/>
            <w:r>
              <w:rPr>
                <w:rFonts w:eastAsia="Cambria" w:cs="Cambria"/>
                <w:spacing w:val="7"/>
                <w:sz w:val="20"/>
                <w:szCs w:val="20"/>
              </w:rPr>
              <w:t xml:space="preserve">is </w:t>
            </w:r>
            <w:r>
              <w:rPr>
                <w:rFonts w:eastAsia="Cambria" w:cs="Cambria"/>
                <w:spacing w:val="-3"/>
                <w:sz w:val="20"/>
                <w:szCs w:val="20"/>
              </w:rPr>
              <w:t xml:space="preserve"> ‰</w:t>
            </w:r>
            <w:proofErr w:type="gramEnd"/>
          </w:p>
        </w:tc>
      </w:tr>
      <w:tr w:rsidR="00CE7843" w14:paraId="7265BBD4" w14:textId="77777777" w:rsidTr="00CE7843">
        <w:trPr>
          <w:trHeight w:hRule="exact" w:val="705"/>
        </w:trPr>
        <w:tc>
          <w:tcPr>
            <w:tcW w:w="699" w:type="dxa"/>
            <w:tcBorders>
              <w:top w:val="single" w:sz="8" w:space="0" w:color="231F20"/>
              <w:left w:val="single" w:sz="8" w:space="0" w:color="231F20"/>
              <w:bottom w:val="single" w:sz="8" w:space="0" w:color="231F20"/>
              <w:right w:val="single" w:sz="4" w:space="0" w:color="231F20"/>
            </w:tcBorders>
          </w:tcPr>
          <w:p w14:paraId="51D56FA7" w14:textId="77777777" w:rsidR="00CE7843" w:rsidRDefault="00CE7843" w:rsidP="00CE7843">
            <w:pPr>
              <w:ind w:leftChars="50" w:left="110" w:rightChars="50" w:right="110"/>
            </w:pPr>
            <w:r>
              <w:rPr>
                <w:rFonts w:eastAsia="Cambria" w:cs="Cambria"/>
                <w:spacing w:val="6"/>
                <w:sz w:val="20"/>
                <w:szCs w:val="20"/>
              </w:rPr>
              <w:t>120</w:t>
            </w:r>
            <w:r>
              <w:rPr>
                <w:rFonts w:eastAsia="Cambria" w:cs="Cambria"/>
                <w:spacing w:val="1"/>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04293935"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oceanSurfaceRoughness</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3C844A12" w14:textId="77777777" w:rsidR="00CE7843" w:rsidRDefault="00CE7843" w:rsidP="00CE7843">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roughness</w:t>
            </w:r>
          </w:p>
        </w:tc>
        <w:tc>
          <w:tcPr>
            <w:tcW w:w="1295" w:type="dxa"/>
            <w:tcBorders>
              <w:top w:val="single" w:sz="8" w:space="0" w:color="231F20"/>
              <w:left w:val="single" w:sz="4" w:space="0" w:color="231F20"/>
              <w:bottom w:val="single" w:sz="8" w:space="0" w:color="231F20"/>
              <w:right w:val="single" w:sz="4" w:space="0" w:color="231F20"/>
            </w:tcBorders>
          </w:tcPr>
          <w:p w14:paraId="3A1A67A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8" w:space="0" w:color="231F20"/>
              <w:left w:val="single" w:sz="4" w:space="0" w:color="231F20"/>
              <w:bottom w:val="single" w:sz="8" w:space="0" w:color="231F20"/>
              <w:right w:val="single" w:sz="4" w:space="0" w:color="231F20"/>
            </w:tcBorders>
          </w:tcPr>
          <w:p w14:paraId="22069C8D"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72B099DF" w14:textId="77777777" w:rsidR="00CE7843" w:rsidRDefault="00CE7843" w:rsidP="00CE7843">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7C0BF93E" w14:textId="77777777" w:rsidR="00CE7843" w:rsidRDefault="00CE7843" w:rsidP="00CE7843">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2"/>
                <w:sz w:val="20"/>
                <w:szCs w:val="20"/>
              </w:rPr>
              <w:t>degree</w:t>
            </w:r>
          </w:p>
        </w:tc>
      </w:tr>
      <w:tr w:rsidR="00CE7843" w14:paraId="3ABD07FE" w14:textId="77777777" w:rsidTr="00CE7843">
        <w:trPr>
          <w:trHeight w:hRule="exact" w:val="963"/>
        </w:trPr>
        <w:tc>
          <w:tcPr>
            <w:tcW w:w="699" w:type="dxa"/>
            <w:tcBorders>
              <w:top w:val="single" w:sz="8" w:space="0" w:color="231F20"/>
              <w:left w:val="single" w:sz="8" w:space="0" w:color="231F20"/>
              <w:bottom w:val="single" w:sz="8" w:space="0" w:color="231F20"/>
              <w:right w:val="single" w:sz="4" w:space="0" w:color="231F20"/>
            </w:tcBorders>
          </w:tcPr>
          <w:p w14:paraId="43E39B0B" w14:textId="77777777" w:rsidR="00CE7843" w:rsidRDefault="00CE7843" w:rsidP="00CE7843">
            <w:pPr>
              <w:ind w:leftChars="50" w:left="110" w:rightChars="50" w:right="110"/>
              <w:rPr>
                <w:lang w:eastAsia="zh-CN"/>
              </w:rPr>
            </w:pPr>
            <w:r>
              <w:rPr>
                <w:rFonts w:eastAsia="Cambria" w:cs="Cambria"/>
                <w:sz w:val="20"/>
                <w:szCs w:val="20"/>
              </w:rPr>
              <w:t>121.</w:t>
            </w:r>
          </w:p>
        </w:tc>
        <w:tc>
          <w:tcPr>
            <w:tcW w:w="1843" w:type="dxa"/>
            <w:tcBorders>
              <w:top w:val="single" w:sz="8" w:space="0" w:color="231F20"/>
              <w:left w:val="single" w:sz="4" w:space="0" w:color="231F20"/>
              <w:bottom w:val="single" w:sz="8" w:space="0" w:color="231F20"/>
              <w:right w:val="single" w:sz="4" w:space="0" w:color="231F20"/>
            </w:tcBorders>
          </w:tcPr>
          <w:p w14:paraId="0DBFC58C"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oceanSurfaceWindSpeed</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110A4974" w14:textId="77777777" w:rsidR="00CE7843" w:rsidRDefault="00CE7843" w:rsidP="00CE7843">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speed</w:t>
            </w:r>
          </w:p>
        </w:tc>
        <w:tc>
          <w:tcPr>
            <w:tcW w:w="1295" w:type="dxa"/>
            <w:tcBorders>
              <w:top w:val="single" w:sz="8" w:space="0" w:color="231F20"/>
              <w:left w:val="single" w:sz="4" w:space="0" w:color="231F20"/>
              <w:bottom w:val="single" w:sz="8" w:space="0" w:color="231F20"/>
              <w:right w:val="single" w:sz="4" w:space="0" w:color="231F20"/>
            </w:tcBorders>
          </w:tcPr>
          <w:p w14:paraId="52B0A674"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5DEE9CA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25FBF3A8" w14:textId="77777777" w:rsidR="00CE7843" w:rsidRDefault="00CE7843" w:rsidP="00CE7843">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4DBF30B9" w14:textId="779168C6" w:rsidR="00CE7843" w:rsidRDefault="00CE7843" w:rsidP="00CE7843">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the unit is</w:t>
            </w:r>
            <w:del w:id="449" w:author="Tobias Spears" w:date="2021-08-13T08:47:00Z">
              <w:r w:rsidDel="00971FF8">
                <w:rPr>
                  <w:rFonts w:eastAsia="Cambria" w:cs="Cambria"/>
                  <w:spacing w:val="7"/>
                  <w:sz w:val="20"/>
                  <w:szCs w:val="20"/>
                </w:rPr>
                <w:delText xml:space="preserve"> </w:delText>
              </w:r>
            </w:del>
            <w:r>
              <w:rPr>
                <w:rFonts w:eastAsia="Cambria" w:cs="Cambria"/>
                <w:spacing w:val="-3"/>
                <w:sz w:val="20"/>
                <w:szCs w:val="20"/>
              </w:rPr>
              <w:t xml:space="preserve"> m/s</w:t>
            </w:r>
          </w:p>
        </w:tc>
      </w:tr>
      <w:tr w:rsidR="00CE7843" w14:paraId="215C9C75" w14:textId="77777777" w:rsidTr="00CE7843">
        <w:trPr>
          <w:trHeight w:hRule="exact" w:val="1735"/>
        </w:trPr>
        <w:tc>
          <w:tcPr>
            <w:tcW w:w="699" w:type="dxa"/>
            <w:tcBorders>
              <w:top w:val="single" w:sz="8" w:space="0" w:color="231F20"/>
              <w:left w:val="single" w:sz="8" w:space="0" w:color="231F20"/>
              <w:bottom w:val="single" w:sz="8" w:space="0" w:color="231F20"/>
              <w:right w:val="single" w:sz="4" w:space="0" w:color="231F20"/>
            </w:tcBorders>
          </w:tcPr>
          <w:p w14:paraId="00E86C80" w14:textId="77777777" w:rsidR="00CE7843" w:rsidRDefault="00CE7843" w:rsidP="00CE7843">
            <w:pPr>
              <w:ind w:leftChars="50" w:left="110" w:rightChars="50" w:right="110"/>
            </w:pPr>
            <w:r>
              <w:rPr>
                <w:rFonts w:cs="Cambria" w:hint="eastAsia"/>
                <w:sz w:val="20"/>
                <w:szCs w:val="20"/>
                <w:lang w:eastAsia="zh-CN"/>
              </w:rPr>
              <w:t>12</w:t>
            </w:r>
            <w:r>
              <w:rPr>
                <w:rFonts w:cs="Cambria"/>
                <w:sz w:val="20"/>
                <w:szCs w:val="20"/>
                <w:lang w:eastAsia="zh-CN"/>
              </w:rPr>
              <w:t>2.</w:t>
            </w:r>
          </w:p>
        </w:tc>
        <w:tc>
          <w:tcPr>
            <w:tcW w:w="1843" w:type="dxa"/>
            <w:tcBorders>
              <w:top w:val="single" w:sz="8" w:space="0" w:color="231F20"/>
              <w:left w:val="single" w:sz="4" w:space="0" w:color="231F20"/>
              <w:bottom w:val="single" w:sz="8" w:space="0" w:color="231F20"/>
              <w:right w:val="single" w:sz="4" w:space="0" w:color="231F20"/>
            </w:tcBorders>
          </w:tcPr>
          <w:p w14:paraId="6F971A14"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oceanSurfaceWind</w:t>
            </w:r>
            <w:proofErr w:type="spellEnd"/>
            <w:r>
              <w:rPr>
                <w:rFonts w:eastAsia="Cambria" w:cs="Cambria"/>
                <w:sz w:val="20"/>
                <w:szCs w:val="20"/>
              </w:rPr>
              <w:t xml:space="preserve"> Direction</w:t>
            </w:r>
          </w:p>
        </w:tc>
        <w:tc>
          <w:tcPr>
            <w:tcW w:w="1843" w:type="dxa"/>
            <w:tcBorders>
              <w:top w:val="single" w:sz="8" w:space="0" w:color="231F20"/>
              <w:left w:val="single" w:sz="4" w:space="0" w:color="231F20"/>
              <w:bottom w:val="single" w:sz="8" w:space="0" w:color="231F20"/>
              <w:right w:val="single" w:sz="4" w:space="0" w:color="231F20"/>
            </w:tcBorders>
          </w:tcPr>
          <w:p w14:paraId="12D05839" w14:textId="77777777" w:rsidR="00CE7843" w:rsidRDefault="00CE7843" w:rsidP="00CE7843">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direction (with respect to the North)</w:t>
            </w:r>
          </w:p>
        </w:tc>
        <w:tc>
          <w:tcPr>
            <w:tcW w:w="1295" w:type="dxa"/>
            <w:tcBorders>
              <w:top w:val="single" w:sz="8" w:space="0" w:color="231F20"/>
              <w:left w:val="single" w:sz="4" w:space="0" w:color="231F20"/>
              <w:bottom w:val="single" w:sz="8" w:space="0" w:color="231F20"/>
              <w:right w:val="single" w:sz="4" w:space="0" w:color="231F20"/>
            </w:tcBorders>
          </w:tcPr>
          <w:p w14:paraId="5DD53163"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56D4830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31B351C6" w14:textId="77777777" w:rsidR="00CE7843" w:rsidRDefault="00CE7843" w:rsidP="00CE7843">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4754F58A" w14:textId="06D51DFA" w:rsidR="00CE7843" w:rsidRDefault="00CE7843" w:rsidP="00CE7843">
            <w:pPr>
              <w:spacing w:before="18" w:after="0" w:line="240" w:lineRule="auto"/>
              <w:ind w:leftChars="50" w:left="110" w:rightChars="50" w:right="110"/>
              <w:rPr>
                <w:rFonts w:eastAsia="Cambria" w:cs="Cambria"/>
                <w:b/>
                <w:bCs/>
                <w:spacing w:val="2"/>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oceanSurfaceWindDirection</w:t>
            </w:r>
            <w:proofErr w:type="spellEnd"/>
            <w:r>
              <w:rPr>
                <w:rFonts w:eastAsia="Cambria" w:cs="Cambria"/>
                <w:sz w:val="20"/>
                <w:szCs w:val="20"/>
              </w:rPr>
              <w:t xml:space="preserve"> </w:t>
            </w:r>
            <w:del w:id="450" w:author="Tobias Spears" w:date="2021-08-13T07:06: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360, </w:t>
            </w:r>
            <w:r>
              <w:rPr>
                <w:rFonts w:eastAsia="Cambria" w:cs="Cambria"/>
                <w:spacing w:val="7"/>
                <w:sz w:val="20"/>
                <w:szCs w:val="20"/>
              </w:rPr>
              <w:t xml:space="preserve">the unit is </w:t>
            </w:r>
            <w:del w:id="451" w:author="Tobias Spears" w:date="2021-08-13T08:47:00Z">
              <w:r w:rsidDel="00971FF8">
                <w:rPr>
                  <w:rFonts w:eastAsia="Cambria" w:cs="Cambria"/>
                  <w:sz w:val="20"/>
                  <w:szCs w:val="20"/>
                </w:rPr>
                <w:delText xml:space="preserve"> </w:delText>
              </w:r>
            </w:del>
            <w:r>
              <w:rPr>
                <w:rFonts w:eastAsia="Cambria" w:cs="Cambria"/>
                <w:sz w:val="20"/>
                <w:szCs w:val="20"/>
              </w:rPr>
              <w:t>degree</w:t>
            </w:r>
          </w:p>
        </w:tc>
      </w:tr>
      <w:tr w:rsidR="00CE7843" w14:paraId="4925671B" w14:textId="77777777" w:rsidTr="00CE7843">
        <w:trPr>
          <w:trHeight w:val="284"/>
        </w:trPr>
        <w:tc>
          <w:tcPr>
            <w:tcW w:w="699" w:type="dxa"/>
            <w:tcBorders>
              <w:top w:val="single" w:sz="8" w:space="0" w:color="231F20"/>
              <w:left w:val="single" w:sz="8" w:space="0" w:color="231F20"/>
              <w:bottom w:val="single" w:sz="8" w:space="0" w:color="231F20"/>
              <w:right w:val="single" w:sz="4" w:space="0" w:color="231F20"/>
            </w:tcBorders>
          </w:tcPr>
          <w:p w14:paraId="78EAE880"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3"/>
                <w:sz w:val="20"/>
                <w:szCs w:val="20"/>
              </w:rPr>
              <w:t>123</w:t>
            </w:r>
            <w:r>
              <w:rPr>
                <w:rFonts w:eastAsia="Cambria" w:cs="Cambria"/>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66E678F3" w14:textId="77777777" w:rsidR="00CE7843" w:rsidRDefault="00CE7843" w:rsidP="00CE7843">
            <w:pPr>
              <w:spacing w:before="18" w:after="0" w:line="240" w:lineRule="auto"/>
              <w:ind w:leftChars="50" w:left="110" w:rightChars="50" w:right="110"/>
              <w:rPr>
                <w:rFonts w:eastAsia="Cambria" w:cs="Cambria"/>
                <w:sz w:val="20"/>
                <w:szCs w:val="20"/>
              </w:rPr>
            </w:pPr>
            <w:bookmarkStart w:id="452" w:name="OLE_LINK53"/>
            <w:proofErr w:type="spellStart"/>
            <w:r>
              <w:rPr>
                <w:rFonts w:eastAsia="Cambria" w:cs="Cambria"/>
                <w:sz w:val="20"/>
                <w:szCs w:val="20"/>
              </w:rPr>
              <w:t>seaIceConcentration</w:t>
            </w:r>
            <w:bookmarkEnd w:id="452"/>
            <w:proofErr w:type="spellEnd"/>
          </w:p>
        </w:tc>
        <w:tc>
          <w:tcPr>
            <w:tcW w:w="1843" w:type="dxa"/>
            <w:tcBorders>
              <w:top w:val="single" w:sz="8" w:space="0" w:color="231F20"/>
              <w:left w:val="single" w:sz="4" w:space="0" w:color="231F20"/>
              <w:bottom w:val="single" w:sz="8" w:space="0" w:color="231F20"/>
              <w:right w:val="single" w:sz="4" w:space="0" w:color="231F20"/>
            </w:tcBorders>
          </w:tcPr>
          <w:p w14:paraId="32BAE542" w14:textId="77777777" w:rsidR="00CE7843" w:rsidRDefault="00CE7843" w:rsidP="00CE7843">
            <w:pPr>
              <w:ind w:leftChars="50" w:left="110" w:rightChars="50" w:right="110"/>
              <w:rPr>
                <w:rFonts w:eastAsia="Cambria" w:cs="Cambria"/>
                <w:sz w:val="20"/>
                <w:szCs w:val="20"/>
              </w:rPr>
            </w:pPr>
            <w:r>
              <w:rPr>
                <w:rFonts w:eastAsia="Cambria" w:cs="Cambria"/>
                <w:sz w:val="20"/>
                <w:szCs w:val="20"/>
              </w:rPr>
              <w:t xml:space="preserve">Sea ice </w:t>
            </w:r>
            <w:r>
              <w:rPr>
                <w:rFonts w:eastAsia="Cambria" w:cs="Cambria"/>
                <w:spacing w:val="-1"/>
                <w:sz w:val="20"/>
                <w:szCs w:val="20"/>
              </w:rPr>
              <w:t>concentration</w:t>
            </w:r>
          </w:p>
        </w:tc>
        <w:tc>
          <w:tcPr>
            <w:tcW w:w="1295" w:type="dxa"/>
            <w:tcBorders>
              <w:top w:val="single" w:sz="8" w:space="0" w:color="231F20"/>
              <w:left w:val="single" w:sz="4" w:space="0" w:color="231F20"/>
              <w:bottom w:val="single" w:sz="8" w:space="0" w:color="231F20"/>
              <w:right w:val="single" w:sz="4" w:space="0" w:color="231F20"/>
            </w:tcBorders>
          </w:tcPr>
          <w:p w14:paraId="46F9ECCB"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8" w:space="0" w:color="231F20"/>
              <w:left w:val="single" w:sz="4" w:space="0" w:color="231F20"/>
              <w:bottom w:val="single" w:sz="8" w:space="0" w:color="231F20"/>
              <w:right w:val="single" w:sz="4" w:space="0" w:color="231F20"/>
            </w:tcBorders>
          </w:tcPr>
          <w:p w14:paraId="7CFDFD1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36E330ED"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44D8B85B" w14:textId="62EC1E9C"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pacing w:val="-1"/>
                <w:sz w:val="20"/>
                <w:szCs w:val="20"/>
              </w:rPr>
              <w:t>seaIceConcentration</w:t>
            </w:r>
            <w:proofErr w:type="spellEnd"/>
            <w:r>
              <w:rPr>
                <w:rFonts w:eastAsia="Cambria" w:cs="Cambria"/>
                <w:sz w:val="20"/>
                <w:szCs w:val="20"/>
              </w:rPr>
              <w:t xml:space="preserve"> </w:t>
            </w:r>
            <w:del w:id="453" w:author="Tobias Spears" w:date="2021-08-13T07:06: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del w:id="454" w:author="Tobias Spears" w:date="2021-08-13T08:47:00Z">
              <w:r w:rsidDel="00971FF8">
                <w:rPr>
                  <w:rFonts w:eastAsia="Cambria" w:cs="Cambria"/>
                  <w:sz w:val="20"/>
                  <w:szCs w:val="20"/>
                </w:rPr>
                <w:delText xml:space="preserve"> </w:delText>
              </w:r>
            </w:del>
            <w:r>
              <w:rPr>
                <w:rFonts w:eastAsia="Cambria" w:cs="Cambria"/>
                <w:spacing w:val="2"/>
                <w:sz w:val="20"/>
                <w:szCs w:val="20"/>
              </w:rPr>
              <w:t>percentage</w:t>
            </w:r>
          </w:p>
        </w:tc>
      </w:tr>
      <w:tr w:rsidR="00CE7843" w14:paraId="6C4B59F1" w14:textId="77777777" w:rsidTr="00CE7843">
        <w:trPr>
          <w:trHeight w:val="743"/>
        </w:trPr>
        <w:tc>
          <w:tcPr>
            <w:tcW w:w="699"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3AF14DCD" w14:textId="77777777" w:rsidR="00CE7843" w:rsidRDefault="00CE7843" w:rsidP="00CE7843">
            <w:pPr>
              <w:spacing w:before="23" w:after="0" w:line="240" w:lineRule="auto"/>
              <w:ind w:leftChars="50" w:left="110" w:rightChars="50" w:right="110"/>
              <w:rPr>
                <w:rFonts w:eastAsia="Cambria" w:cs="Cambria"/>
                <w:sz w:val="20"/>
                <w:szCs w:val="20"/>
              </w:rPr>
            </w:pPr>
            <w:bookmarkStart w:id="455" w:name="_Hlk35607672"/>
            <w:r>
              <w:rPr>
                <w:rFonts w:eastAsia="Cambria" w:cs="Cambria"/>
                <w:sz w:val="20"/>
                <w:szCs w:val="20"/>
              </w:rPr>
              <w:t>124.</w:t>
            </w:r>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64286E4" w14:textId="77777777" w:rsidR="00CE7843" w:rsidRDefault="00CE7843" w:rsidP="00CE7843">
            <w:pPr>
              <w:spacing w:before="18" w:after="0" w:line="240" w:lineRule="auto"/>
              <w:ind w:leftChars="50" w:left="110" w:rightChars="50" w:right="110"/>
              <w:rPr>
                <w:rFonts w:eastAsia="Cambria" w:cs="Cambria"/>
                <w:sz w:val="20"/>
                <w:szCs w:val="20"/>
              </w:rPr>
            </w:pPr>
            <w:proofErr w:type="spellStart"/>
            <w:r>
              <w:rPr>
                <w:rFonts w:eastAsia="Cambria" w:cs="Cambria" w:hint="eastAsia"/>
                <w:sz w:val="20"/>
                <w:szCs w:val="20"/>
              </w:rPr>
              <w:t>CA</w:t>
            </w:r>
            <w:r>
              <w:rPr>
                <w:rFonts w:eastAsia="Cambria" w:cs="Cambria"/>
                <w:sz w:val="20"/>
                <w:szCs w:val="20"/>
              </w:rPr>
              <w:t>_RadiativeTransferModel</w:t>
            </w:r>
            <w:proofErr w:type="spellEnd"/>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13DB55D"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r</w:t>
            </w:r>
            <w:r>
              <w:rPr>
                <w:rFonts w:eastAsia="Cambria" w:cs="Cambria"/>
                <w:sz w:val="20"/>
                <w:szCs w:val="20"/>
              </w:rPr>
              <w:t>adiative transfer model</w:t>
            </w:r>
          </w:p>
        </w:tc>
        <w:tc>
          <w:tcPr>
            <w:tcW w:w="129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47639723"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9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2A9F833" w14:textId="77777777" w:rsidR="00CE7843" w:rsidRDefault="00CE7843" w:rsidP="00CE7843">
            <w:pPr>
              <w:spacing w:before="37"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DA3983D"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98"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68144296" w14:textId="77777777" w:rsidR="00CE7843" w:rsidRDefault="00CE7843" w:rsidP="00045676">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w:t>
            </w:r>
            <w:r w:rsidR="00045676">
              <w:rPr>
                <w:rFonts w:eastAsia="Cambria" w:cs="Cambria"/>
                <w:spacing w:val="-3"/>
                <w:sz w:val="20"/>
                <w:szCs w:val="20"/>
              </w:rPr>
              <w:t>25</w:t>
            </w:r>
            <w:r>
              <w:rPr>
                <w:rFonts w:eastAsia="Cambria" w:cs="Cambria"/>
                <w:spacing w:val="6"/>
                <w:sz w:val="20"/>
                <w:szCs w:val="20"/>
              </w:rPr>
              <w:t>–1</w:t>
            </w:r>
            <w:r w:rsidR="00045676">
              <w:rPr>
                <w:rFonts w:eastAsia="Cambria" w:cs="Cambria"/>
                <w:spacing w:val="6"/>
                <w:sz w:val="20"/>
                <w:szCs w:val="20"/>
              </w:rPr>
              <w:t>2</w:t>
            </w:r>
            <w:r>
              <w:rPr>
                <w:rFonts w:eastAsia="Cambria" w:cs="Cambria"/>
                <w:spacing w:val="6"/>
                <w:sz w:val="20"/>
                <w:szCs w:val="20"/>
              </w:rPr>
              <w:t>8</w:t>
            </w:r>
          </w:p>
        </w:tc>
      </w:tr>
      <w:bookmarkEnd w:id="455"/>
      <w:tr w:rsidR="00CE7843" w14:paraId="555FA2B3" w14:textId="77777777" w:rsidTr="00CE7843">
        <w:trPr>
          <w:trHeight w:hRule="exact" w:val="867"/>
        </w:trPr>
        <w:tc>
          <w:tcPr>
            <w:tcW w:w="699" w:type="dxa"/>
            <w:tcBorders>
              <w:top w:val="single" w:sz="4" w:space="0" w:color="231F20"/>
              <w:left w:val="single" w:sz="8" w:space="0" w:color="231F20"/>
              <w:bottom w:val="single" w:sz="4" w:space="0" w:color="231F20"/>
              <w:right w:val="single" w:sz="4" w:space="0" w:color="231F20"/>
            </w:tcBorders>
          </w:tcPr>
          <w:p w14:paraId="21C67082" w14:textId="77777777" w:rsidR="00CE7843" w:rsidRDefault="00CE7843" w:rsidP="00CE7843">
            <w:pPr>
              <w:spacing w:before="23" w:after="0" w:line="240" w:lineRule="auto"/>
              <w:ind w:leftChars="50" w:left="110" w:rightChars="50" w:right="110"/>
              <w:rPr>
                <w:rFonts w:eastAsia="Cambria" w:cs="Cambria"/>
                <w:sz w:val="20"/>
                <w:szCs w:val="20"/>
              </w:rPr>
            </w:pPr>
            <w:r>
              <w:rPr>
                <w:rFonts w:cs="Cambria" w:hint="eastAsia"/>
                <w:sz w:val="20"/>
                <w:szCs w:val="20"/>
                <w:lang w:eastAsia="zh-CN"/>
              </w:rPr>
              <w:t>1</w:t>
            </w:r>
            <w:r>
              <w:rPr>
                <w:rFonts w:cs="Cambria"/>
                <w:sz w:val="20"/>
                <w:szCs w:val="20"/>
                <w:lang w:eastAsia="zh-CN"/>
              </w:rPr>
              <w:t>25</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54D6EBBD" w14:textId="77777777" w:rsidR="00CE7843" w:rsidRDefault="00CE7843" w:rsidP="00CE784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atmosphereAbsorption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541E9A8F"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sz w:val="20"/>
                <w:szCs w:val="20"/>
              </w:rPr>
              <w:t>Atmosphere absorption</w:t>
            </w:r>
          </w:p>
        </w:tc>
        <w:tc>
          <w:tcPr>
            <w:tcW w:w="1295" w:type="dxa"/>
            <w:tcBorders>
              <w:top w:val="single" w:sz="4" w:space="0" w:color="231F20"/>
              <w:left w:val="single" w:sz="4" w:space="0" w:color="231F20"/>
              <w:bottom w:val="single" w:sz="4" w:space="0" w:color="231F20"/>
              <w:right w:val="single" w:sz="4" w:space="0" w:color="231F20"/>
            </w:tcBorders>
          </w:tcPr>
          <w:p w14:paraId="351C452E"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4" w:space="0" w:color="231F20"/>
              <w:left w:val="single" w:sz="4" w:space="0" w:color="231F20"/>
              <w:bottom w:val="single" w:sz="4" w:space="0" w:color="231F20"/>
              <w:right w:val="single" w:sz="4" w:space="0" w:color="231F20"/>
            </w:tcBorders>
          </w:tcPr>
          <w:p w14:paraId="1896B86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692CEDDB" w14:textId="77777777" w:rsidR="00CE7843" w:rsidRDefault="00CE7843" w:rsidP="00CE784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7BADCB5D" w14:textId="2CBEE846" w:rsidR="00CE7843" w:rsidRDefault="00CE7843" w:rsidP="00CE7843">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atmosphereAbsorption</w:t>
            </w:r>
            <w:proofErr w:type="spellEnd"/>
            <w:ins w:id="456" w:author="Tobias Spears" w:date="2021-08-13T07:06:00Z">
              <w:r w:rsidR="002C153D" w:rsidDel="002C153D">
                <w:rPr>
                  <w:rFonts w:eastAsia="Cambria" w:cs="Cambria"/>
                  <w:sz w:val="20"/>
                  <w:szCs w:val="20"/>
                </w:rPr>
                <w:t xml:space="preserve"> </w:t>
              </w:r>
            </w:ins>
            <w:del w:id="457" w:author="Tobias Spears" w:date="2021-08-13T07:06: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w:t>
            </w:r>
          </w:p>
        </w:tc>
      </w:tr>
      <w:tr w:rsidR="00E23674" w14:paraId="4176B9D3" w14:textId="77777777" w:rsidTr="00E23674">
        <w:tc>
          <w:tcPr>
            <w:tcW w:w="699" w:type="dxa"/>
            <w:tcBorders>
              <w:top w:val="single" w:sz="4" w:space="0" w:color="231F20"/>
              <w:left w:val="single" w:sz="8" w:space="0" w:color="231F20"/>
              <w:bottom w:val="single" w:sz="4" w:space="0" w:color="231F20"/>
              <w:right w:val="single" w:sz="4" w:space="0" w:color="231F20"/>
            </w:tcBorders>
          </w:tcPr>
          <w:p w14:paraId="50F186DE" w14:textId="77777777" w:rsidR="00E23674" w:rsidRDefault="00E23674" w:rsidP="00E23674">
            <w:pPr>
              <w:spacing w:before="23" w:after="0" w:line="240" w:lineRule="auto"/>
              <w:ind w:leftChars="50" w:left="110" w:rightChars="50" w:right="110"/>
              <w:rPr>
                <w:rFonts w:eastAsia="Cambria" w:cs="Cambria"/>
                <w:sz w:val="20"/>
                <w:szCs w:val="20"/>
              </w:rPr>
            </w:pPr>
            <w:r>
              <w:rPr>
                <w:rFonts w:cs="Cambria" w:hint="eastAsia"/>
                <w:sz w:val="20"/>
                <w:szCs w:val="20"/>
                <w:lang w:eastAsia="zh-CN"/>
              </w:rPr>
              <w:t>12</w:t>
            </w:r>
            <w:r>
              <w:rPr>
                <w:rFonts w:cs="Cambria"/>
                <w:sz w:val="20"/>
                <w:szCs w:val="20"/>
                <w:lang w:eastAsia="zh-CN"/>
              </w:rPr>
              <w:t>6</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5CCFC452"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oceanEmissivity</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29AB572E" w14:textId="77777777" w:rsidR="00E23674" w:rsidRDefault="00E23674" w:rsidP="00E23674">
            <w:pPr>
              <w:spacing w:before="23" w:after="0" w:line="240" w:lineRule="auto"/>
              <w:ind w:leftChars="50" w:left="110" w:rightChars="50" w:right="110"/>
              <w:rPr>
                <w:rFonts w:eastAsia="Cambria" w:cs="Cambria"/>
                <w:sz w:val="20"/>
                <w:szCs w:val="20"/>
              </w:rPr>
            </w:pPr>
            <w:r>
              <w:rPr>
                <w:rFonts w:eastAsia="Cambria" w:cs="Cambria"/>
                <w:sz w:val="20"/>
                <w:szCs w:val="20"/>
              </w:rPr>
              <w:t>Ocean emissivity</w:t>
            </w:r>
          </w:p>
        </w:tc>
        <w:tc>
          <w:tcPr>
            <w:tcW w:w="1295" w:type="dxa"/>
            <w:tcBorders>
              <w:top w:val="single" w:sz="4" w:space="0" w:color="231F20"/>
              <w:left w:val="single" w:sz="4" w:space="0" w:color="231F20"/>
              <w:bottom w:val="single" w:sz="4" w:space="0" w:color="231F20"/>
              <w:right w:val="single" w:sz="4" w:space="0" w:color="231F20"/>
            </w:tcBorders>
          </w:tcPr>
          <w:p w14:paraId="2D3C4DF0" w14:textId="77777777" w:rsidR="00E23674" w:rsidRDefault="00E23674" w:rsidP="00E23674">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4" w:space="0" w:color="231F20"/>
              <w:left w:val="single" w:sz="4" w:space="0" w:color="231F20"/>
              <w:bottom w:val="single" w:sz="4" w:space="0" w:color="231F20"/>
              <w:right w:val="single" w:sz="4" w:space="0" w:color="231F20"/>
            </w:tcBorders>
          </w:tcPr>
          <w:p w14:paraId="7D86BBF0" w14:textId="77777777" w:rsidR="00E23674" w:rsidRDefault="00E23674" w:rsidP="00E2367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34E4D887" w14:textId="77777777" w:rsidR="00E23674" w:rsidRDefault="00E23674" w:rsidP="00E2367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4A539413" w14:textId="7D1173BC" w:rsidR="00E23674" w:rsidRDefault="00E23674" w:rsidP="00E23674">
            <w:pPr>
              <w:spacing w:after="0" w:line="220" w:lineRule="exact"/>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oceanEmissivity</w:t>
            </w:r>
            <w:proofErr w:type="spellEnd"/>
            <w:ins w:id="458" w:author="Tobias Spears" w:date="2021-08-13T07:06:00Z">
              <w:r w:rsidR="002C153D" w:rsidDel="002C153D">
                <w:rPr>
                  <w:rFonts w:eastAsia="Cambria" w:cs="Cambria"/>
                  <w:sz w:val="20"/>
                  <w:szCs w:val="20"/>
                </w:rPr>
                <w:t xml:space="preserve"> </w:t>
              </w:r>
            </w:ins>
            <w:del w:id="459" w:author="Tobias Spears" w:date="2021-08-13T07:06: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w:t>
            </w:r>
          </w:p>
          <w:p w14:paraId="03647F5D" w14:textId="77777777" w:rsidR="00E23674" w:rsidRPr="00236688" w:rsidRDefault="00E23674" w:rsidP="00E23674">
            <w:pPr>
              <w:spacing w:after="0" w:line="220" w:lineRule="exact"/>
              <w:ind w:leftChars="50" w:left="110" w:rightChars="50" w:right="110"/>
              <w:rPr>
                <w:rFonts w:cs="Cambria"/>
                <w:sz w:val="20"/>
                <w:szCs w:val="20"/>
                <w:lang w:eastAsia="zh-CN"/>
              </w:rPr>
            </w:pPr>
            <w:r>
              <w:rPr>
                <w:rFonts w:cs="Cambria"/>
                <w:sz w:val="20"/>
                <w:szCs w:val="20"/>
                <w:lang w:eastAsia="zh-CN"/>
              </w:rPr>
              <w:t xml:space="preserve">for the vertical and horizontal polarization, for the third and the fourth Stokes parameters, the ranges are within [-0.1, 0.1] </w:t>
            </w:r>
          </w:p>
        </w:tc>
      </w:tr>
      <w:tr w:rsidR="00CE7843" w14:paraId="01F64068" w14:textId="77777777" w:rsidTr="00CE7843">
        <w:tc>
          <w:tcPr>
            <w:tcW w:w="699" w:type="dxa"/>
            <w:tcBorders>
              <w:top w:val="single" w:sz="4" w:space="0" w:color="231F20"/>
              <w:left w:val="single" w:sz="8" w:space="0" w:color="231F20"/>
              <w:bottom w:val="single" w:sz="4" w:space="0" w:color="231F20"/>
              <w:right w:val="single" w:sz="4" w:space="0" w:color="231F20"/>
            </w:tcBorders>
          </w:tcPr>
          <w:p w14:paraId="02C39F7C" w14:textId="77777777" w:rsidR="00CE7843" w:rsidRDefault="00CE7843" w:rsidP="00CE7843">
            <w:pPr>
              <w:spacing w:before="23" w:after="0" w:line="240" w:lineRule="auto"/>
              <w:ind w:leftChars="50" w:left="110" w:rightChars="50" w:right="110"/>
              <w:rPr>
                <w:rFonts w:cs="Cambria"/>
                <w:sz w:val="20"/>
                <w:szCs w:val="20"/>
                <w:lang w:eastAsia="zh-CN"/>
              </w:rPr>
            </w:pPr>
          </w:p>
        </w:tc>
        <w:tc>
          <w:tcPr>
            <w:tcW w:w="1843" w:type="dxa"/>
            <w:tcBorders>
              <w:top w:val="single" w:sz="4" w:space="0" w:color="231F20"/>
              <w:left w:val="single" w:sz="4" w:space="0" w:color="231F20"/>
              <w:bottom w:val="single" w:sz="4" w:space="0" w:color="231F20"/>
              <w:right w:val="single" w:sz="4" w:space="0" w:color="231F20"/>
            </w:tcBorders>
          </w:tcPr>
          <w:p w14:paraId="25CA04A2" w14:textId="77777777" w:rsidR="00CE7843" w:rsidRDefault="00CE7843" w:rsidP="00CE7843">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52207140" w14:textId="77777777" w:rsidR="00CE7843" w:rsidRDefault="00CE7843" w:rsidP="00CE7843">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95" w:type="dxa"/>
            <w:tcBorders>
              <w:top w:val="single" w:sz="4" w:space="0" w:color="231F20"/>
              <w:left w:val="single" w:sz="4" w:space="0" w:color="231F20"/>
              <w:bottom w:val="single" w:sz="4" w:space="0" w:color="231F20"/>
              <w:right w:val="single" w:sz="4" w:space="0" w:color="231F20"/>
            </w:tcBorders>
          </w:tcPr>
          <w:p w14:paraId="41A59026" w14:textId="77777777" w:rsidR="00CE7843" w:rsidRDefault="00CE7843" w:rsidP="00CE7843">
            <w:pPr>
              <w:spacing w:before="23" w:after="0" w:line="240" w:lineRule="auto"/>
              <w:ind w:leftChars="50" w:left="110" w:rightChars="50" w:right="110"/>
              <w:jc w:val="center"/>
              <w:rPr>
                <w:rFonts w:eastAsia="Cambria" w:cs="Cambria"/>
                <w:sz w:val="20"/>
                <w:szCs w:val="20"/>
              </w:rPr>
            </w:pPr>
            <w:r>
              <w:rPr>
                <w:rFonts w:eastAsia="Cambria" w:cs="Cambria"/>
                <w:b/>
                <w:bCs/>
                <w:spacing w:val="3"/>
                <w:sz w:val="20"/>
                <w:szCs w:val="20"/>
              </w:rPr>
              <w:t>Obligation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4" w:space="0" w:color="231F20"/>
              <w:left w:val="single" w:sz="4" w:space="0" w:color="231F20"/>
              <w:bottom w:val="single" w:sz="4" w:space="0" w:color="231F20"/>
              <w:right w:val="single" w:sz="4" w:space="0" w:color="231F20"/>
            </w:tcBorders>
          </w:tcPr>
          <w:p w14:paraId="0797CADD" w14:textId="77777777" w:rsidR="00CE7843" w:rsidRDefault="00CE7843" w:rsidP="00CE7843">
            <w:pPr>
              <w:spacing w:before="23" w:after="0" w:line="240" w:lineRule="auto"/>
              <w:ind w:leftChars="50" w:left="110" w:rightChars="50" w:right="110"/>
              <w:jc w:val="center"/>
              <w:rPr>
                <w:rFonts w:eastAsia="Cambria" w:cs="Cambria"/>
                <w:w w:val="99"/>
                <w:sz w:val="20"/>
                <w:szCs w:val="20"/>
              </w:rPr>
            </w:pPr>
            <w:r>
              <w:rPr>
                <w:rFonts w:eastAsia="Cambria" w:cs="Cambria"/>
                <w:b/>
                <w:bCs/>
                <w:spacing w:val="3"/>
                <w:sz w:val="20"/>
                <w:szCs w:val="20"/>
              </w:rPr>
              <w:t>Max occurrence</w:t>
            </w:r>
          </w:p>
        </w:tc>
        <w:tc>
          <w:tcPr>
            <w:tcW w:w="1276" w:type="dxa"/>
            <w:tcBorders>
              <w:top w:val="single" w:sz="4" w:space="0" w:color="231F20"/>
              <w:left w:val="single" w:sz="4" w:space="0" w:color="231F20"/>
              <w:bottom w:val="single" w:sz="4" w:space="0" w:color="231F20"/>
              <w:right w:val="single" w:sz="4" w:space="0" w:color="231F20"/>
            </w:tcBorders>
          </w:tcPr>
          <w:p w14:paraId="654E3795" w14:textId="77777777" w:rsidR="00CE7843" w:rsidRPr="004529CB" w:rsidRDefault="00CE7843" w:rsidP="00CE7843">
            <w:pPr>
              <w:spacing w:before="23" w:after="0" w:line="240" w:lineRule="auto"/>
              <w:ind w:leftChars="50" w:left="110" w:rightChars="50" w:right="110"/>
              <w:jc w:val="center"/>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4" w:space="0" w:color="231F20"/>
              <w:left w:val="single" w:sz="4" w:space="0" w:color="231F20"/>
              <w:bottom w:val="single" w:sz="4" w:space="0" w:color="231F20"/>
              <w:right w:val="single" w:sz="8" w:space="0" w:color="231F20"/>
            </w:tcBorders>
          </w:tcPr>
          <w:p w14:paraId="04B72AEC" w14:textId="77777777" w:rsidR="00CE7843" w:rsidRPr="004529CB" w:rsidRDefault="00CE7843" w:rsidP="00CE7843">
            <w:pPr>
              <w:spacing w:after="0" w:line="220" w:lineRule="exact"/>
              <w:ind w:leftChars="50" w:left="110" w:rightChars="50" w:right="110"/>
              <w:jc w:val="center"/>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E23674" w14:paraId="440A6A30" w14:textId="77777777" w:rsidTr="00045676">
        <w:tc>
          <w:tcPr>
            <w:tcW w:w="699" w:type="dxa"/>
            <w:tcBorders>
              <w:top w:val="single" w:sz="4" w:space="0" w:color="231F20"/>
              <w:left w:val="single" w:sz="8" w:space="0" w:color="231F20"/>
              <w:bottom w:val="single" w:sz="4" w:space="0" w:color="231F20"/>
              <w:right w:val="single" w:sz="4" w:space="0" w:color="231F20"/>
            </w:tcBorders>
          </w:tcPr>
          <w:p w14:paraId="5F1190C0" w14:textId="77777777" w:rsidR="00E23674" w:rsidRDefault="00E23674" w:rsidP="00E23674">
            <w:pPr>
              <w:spacing w:before="23" w:after="0" w:line="240" w:lineRule="auto"/>
              <w:ind w:leftChars="50" w:left="110" w:rightChars="50" w:right="110"/>
              <w:rPr>
                <w:rFonts w:eastAsia="Cambria" w:cs="Cambria"/>
                <w:sz w:val="20"/>
                <w:szCs w:val="20"/>
              </w:rPr>
            </w:pPr>
            <w:r>
              <w:rPr>
                <w:rFonts w:cs="Cambria" w:hint="eastAsia"/>
                <w:sz w:val="20"/>
                <w:szCs w:val="20"/>
                <w:lang w:eastAsia="zh-CN"/>
              </w:rPr>
              <w:t>12</w:t>
            </w:r>
            <w:r>
              <w:rPr>
                <w:rFonts w:cs="Cambria"/>
                <w:sz w:val="20"/>
                <w:szCs w:val="20"/>
                <w:lang w:eastAsia="zh-CN"/>
              </w:rPr>
              <w:t>7</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FEAEDB8"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oceanReflectivity</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32AE7FC4" w14:textId="77777777" w:rsidR="00E23674" w:rsidRDefault="00E23674" w:rsidP="00E23674">
            <w:pPr>
              <w:spacing w:before="23" w:after="0" w:line="240" w:lineRule="auto"/>
              <w:ind w:leftChars="50" w:left="110" w:rightChars="50" w:right="110"/>
              <w:rPr>
                <w:rFonts w:eastAsia="Cambria" w:cs="Cambria"/>
                <w:sz w:val="20"/>
                <w:szCs w:val="20"/>
              </w:rPr>
            </w:pPr>
            <w:r>
              <w:rPr>
                <w:rFonts w:eastAsia="Cambria" w:cs="Cambria"/>
                <w:sz w:val="20"/>
                <w:szCs w:val="20"/>
              </w:rPr>
              <w:t>Ocean reflectivity</w:t>
            </w:r>
          </w:p>
        </w:tc>
        <w:tc>
          <w:tcPr>
            <w:tcW w:w="1295" w:type="dxa"/>
            <w:tcBorders>
              <w:top w:val="single" w:sz="4" w:space="0" w:color="231F20"/>
              <w:left w:val="single" w:sz="4" w:space="0" w:color="231F20"/>
              <w:bottom w:val="single" w:sz="4" w:space="0" w:color="231F20"/>
              <w:right w:val="single" w:sz="4" w:space="0" w:color="231F20"/>
            </w:tcBorders>
          </w:tcPr>
          <w:p w14:paraId="6B684676" w14:textId="77777777" w:rsidR="00E23674" w:rsidRDefault="00E23674" w:rsidP="00E23674">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4" w:space="0" w:color="231F20"/>
              <w:left w:val="single" w:sz="4" w:space="0" w:color="231F20"/>
              <w:bottom w:val="single" w:sz="4" w:space="0" w:color="231F20"/>
              <w:right w:val="single" w:sz="4" w:space="0" w:color="231F20"/>
            </w:tcBorders>
          </w:tcPr>
          <w:p w14:paraId="1A6408EB" w14:textId="77777777" w:rsidR="00E23674" w:rsidRDefault="00E23674" w:rsidP="00E2367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0AB6D027" w14:textId="77777777" w:rsidR="00E23674" w:rsidRDefault="00E23674" w:rsidP="00E2367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225C2529" w14:textId="0B15B38F" w:rsidR="00E23674" w:rsidRDefault="00E23674" w:rsidP="00E23674">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oceanReflectivity</w:t>
            </w:r>
            <w:proofErr w:type="spellEnd"/>
            <w:ins w:id="460" w:author="Tobias Spears" w:date="2021-08-13T07:07:00Z">
              <w:r w:rsidR="002C153D" w:rsidDel="002C153D">
                <w:rPr>
                  <w:rFonts w:eastAsia="Cambria" w:cs="Cambria"/>
                  <w:sz w:val="20"/>
                  <w:szCs w:val="20"/>
                </w:rPr>
                <w:t xml:space="preserve"> </w:t>
              </w:r>
            </w:ins>
            <w:del w:id="461" w:author="Tobias Spears" w:date="2021-08-13T07:07: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 </w:t>
            </w:r>
            <w:r>
              <w:rPr>
                <w:rFonts w:cs="Cambria"/>
                <w:sz w:val="20"/>
                <w:szCs w:val="20"/>
                <w:lang w:eastAsia="zh-CN"/>
              </w:rPr>
              <w:t>for the vertical and horizontal polarization, for the third and the fourth Stokes parameter</w:t>
            </w:r>
            <w:r>
              <w:rPr>
                <w:rFonts w:cs="Cambria" w:hint="eastAsia"/>
                <w:sz w:val="20"/>
                <w:szCs w:val="20"/>
                <w:lang w:eastAsia="zh-CN"/>
              </w:rPr>
              <w:t>s</w:t>
            </w:r>
            <w:r>
              <w:rPr>
                <w:rFonts w:cs="Cambria"/>
                <w:sz w:val="20"/>
                <w:szCs w:val="20"/>
                <w:lang w:eastAsia="zh-CN"/>
              </w:rPr>
              <w:t>, the values are 0.</w:t>
            </w:r>
          </w:p>
        </w:tc>
      </w:tr>
      <w:tr w:rsidR="00E23674" w14:paraId="18633C9F" w14:textId="77777777" w:rsidTr="00045676">
        <w:trPr>
          <w:trHeight w:hRule="exact" w:val="995"/>
        </w:trPr>
        <w:tc>
          <w:tcPr>
            <w:tcW w:w="699" w:type="dxa"/>
            <w:tcBorders>
              <w:top w:val="single" w:sz="4" w:space="0" w:color="231F20"/>
              <w:left w:val="single" w:sz="8" w:space="0" w:color="231F20"/>
              <w:bottom w:val="single" w:sz="4" w:space="0" w:color="231F20"/>
              <w:right w:val="single" w:sz="4" w:space="0" w:color="231F20"/>
            </w:tcBorders>
          </w:tcPr>
          <w:p w14:paraId="5E989A8A" w14:textId="77777777" w:rsidR="00E23674" w:rsidRDefault="00E23674" w:rsidP="00E23674">
            <w:pPr>
              <w:spacing w:before="23" w:after="0" w:line="240" w:lineRule="auto"/>
              <w:ind w:leftChars="50" w:left="110" w:rightChars="50" w:right="110"/>
              <w:rPr>
                <w:rFonts w:cs="Cambria"/>
                <w:sz w:val="20"/>
                <w:szCs w:val="20"/>
                <w:lang w:eastAsia="zh-CN"/>
              </w:rPr>
            </w:pPr>
            <w:r>
              <w:rPr>
                <w:rFonts w:eastAsia="Cambria" w:cs="Cambria"/>
                <w:sz w:val="20"/>
                <w:szCs w:val="20"/>
              </w:rPr>
              <w:t>128.</w:t>
            </w:r>
          </w:p>
        </w:tc>
        <w:tc>
          <w:tcPr>
            <w:tcW w:w="1843" w:type="dxa"/>
            <w:tcBorders>
              <w:top w:val="single" w:sz="4" w:space="0" w:color="231F20"/>
              <w:left w:val="single" w:sz="4" w:space="0" w:color="231F20"/>
              <w:bottom w:val="single" w:sz="4" w:space="0" w:color="231F20"/>
              <w:right w:val="single" w:sz="4" w:space="0" w:color="231F20"/>
            </w:tcBorders>
          </w:tcPr>
          <w:p w14:paraId="1F6D7794"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landSurfaceEmissivity</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45911B44" w14:textId="77777777" w:rsidR="00E23674" w:rsidRDefault="00E23674" w:rsidP="00E23674">
            <w:pPr>
              <w:spacing w:before="23" w:after="0" w:line="240" w:lineRule="auto"/>
              <w:ind w:leftChars="50" w:left="110" w:rightChars="50" w:right="110"/>
              <w:rPr>
                <w:rFonts w:eastAsia="Cambria" w:cs="Cambria"/>
                <w:sz w:val="20"/>
                <w:szCs w:val="20"/>
              </w:rPr>
            </w:pPr>
            <w:r>
              <w:rPr>
                <w:rFonts w:eastAsia="Cambria" w:cs="Cambria"/>
                <w:spacing w:val="-1"/>
                <w:sz w:val="20"/>
                <w:szCs w:val="20"/>
              </w:rPr>
              <w:t>Land surface emissivity</w:t>
            </w:r>
          </w:p>
        </w:tc>
        <w:tc>
          <w:tcPr>
            <w:tcW w:w="1295" w:type="dxa"/>
            <w:tcBorders>
              <w:top w:val="single" w:sz="4" w:space="0" w:color="231F20"/>
              <w:left w:val="single" w:sz="4" w:space="0" w:color="231F20"/>
              <w:bottom w:val="single" w:sz="4" w:space="0" w:color="231F20"/>
              <w:right w:val="single" w:sz="4" w:space="0" w:color="231F20"/>
            </w:tcBorders>
          </w:tcPr>
          <w:p w14:paraId="6ACFE9E0" w14:textId="77777777" w:rsidR="00E23674" w:rsidRDefault="00E23674" w:rsidP="00E23674">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4" w:space="0" w:color="231F20"/>
              <w:left w:val="single" w:sz="4" w:space="0" w:color="231F20"/>
              <w:bottom w:val="single" w:sz="4" w:space="0" w:color="231F20"/>
              <w:right w:val="single" w:sz="4" w:space="0" w:color="231F20"/>
            </w:tcBorders>
          </w:tcPr>
          <w:p w14:paraId="454C1EFA" w14:textId="77777777" w:rsidR="00E23674" w:rsidRDefault="00E23674" w:rsidP="00E2367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144D262E" w14:textId="77777777" w:rsidR="00E23674" w:rsidRDefault="00E23674" w:rsidP="00E2367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6EBE5F84" w14:textId="412A4831" w:rsidR="00E23674" w:rsidRDefault="00E23674" w:rsidP="00E23674">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landSurface</w:t>
            </w:r>
            <w:r>
              <w:rPr>
                <w:rFonts w:eastAsia="Cambria" w:cs="Cambria"/>
                <w:spacing w:val="-1"/>
                <w:sz w:val="20"/>
                <w:szCs w:val="20"/>
              </w:rPr>
              <w:t>Emissivity</w:t>
            </w:r>
            <w:proofErr w:type="spellEnd"/>
            <w:ins w:id="462" w:author="Tobias Spears" w:date="2021-08-13T07:07:00Z">
              <w:r w:rsidR="002C153D" w:rsidDel="002C153D">
                <w:rPr>
                  <w:rFonts w:eastAsia="Cambria" w:cs="Cambria"/>
                  <w:sz w:val="20"/>
                  <w:szCs w:val="20"/>
                </w:rPr>
                <w:t xml:space="preserve"> </w:t>
              </w:r>
            </w:ins>
            <w:del w:id="463" w:author="Tobias Spears" w:date="2021-08-13T07:07:00Z">
              <w:r w:rsidDel="002C153D">
                <w:rPr>
                  <w:rFonts w:eastAsia="Cambria" w:cs="Cambria"/>
                  <w:sz w:val="20"/>
                  <w:szCs w:val="20"/>
                </w:rPr>
                <w:delText>-&gt;</w:delText>
              </w:r>
              <w:r w:rsidDel="002C153D">
                <w:rPr>
                  <w:rFonts w:eastAsia="Cambria" w:cs="Cambria"/>
                  <w:spacing w:val="-6"/>
                  <w:sz w:val="20"/>
                  <w:szCs w:val="20"/>
                </w:rPr>
                <w:delText>V</w:delText>
              </w:r>
              <w:r w:rsidDel="002C153D">
                <w:rPr>
                  <w:rFonts w:eastAsia="Cambria" w:cs="Cambria"/>
                  <w:spacing w:val="5"/>
                  <w:sz w:val="20"/>
                  <w:szCs w:val="20"/>
                </w:rPr>
                <w:delText>a</w:delText>
              </w:r>
              <w:r w:rsidDel="002C153D">
                <w:rPr>
                  <w:rFonts w:eastAsia="Cambria" w:cs="Cambria"/>
                  <w:spacing w:val="-1"/>
                  <w:sz w:val="20"/>
                  <w:szCs w:val="20"/>
                </w:rPr>
                <w:delText>lu</w:delText>
              </w:r>
              <w:r w:rsidDel="002C153D">
                <w:rPr>
                  <w:rFonts w:eastAsia="Cambria" w:cs="Cambria"/>
                  <w:sz w:val="20"/>
                  <w:szCs w:val="20"/>
                </w:rPr>
                <w:delText>e</w:delText>
              </w:r>
            </w:del>
            <w:r>
              <w:rPr>
                <w:rFonts w:eastAsia="Cambria" w:cs="Cambria"/>
                <w:spacing w:val="-2"/>
                <w:sz w:val="20"/>
                <w:szCs w:val="20"/>
              </w:rPr>
              <w:t>&lt;=</w:t>
            </w:r>
            <w:r>
              <w:rPr>
                <w:rFonts w:eastAsia="Cambria" w:cs="Cambria"/>
                <w:spacing w:val="-1"/>
                <w:sz w:val="20"/>
                <w:szCs w:val="20"/>
              </w:rPr>
              <w:t xml:space="preserve"> 1</w:t>
            </w:r>
          </w:p>
        </w:tc>
      </w:tr>
      <w:tr w:rsidR="00E23674" w14:paraId="597850B9" w14:textId="77777777" w:rsidTr="00045676">
        <w:tc>
          <w:tcPr>
            <w:tcW w:w="699"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3219685E" w14:textId="77777777" w:rsidR="00E23674" w:rsidDel="00945348" w:rsidRDefault="00E23674" w:rsidP="00E23674">
            <w:pPr>
              <w:spacing w:before="23" w:after="0" w:line="240" w:lineRule="auto"/>
              <w:ind w:leftChars="50" w:left="110" w:rightChars="50" w:right="110"/>
              <w:rPr>
                <w:rFonts w:cs="Cambria"/>
                <w:sz w:val="20"/>
                <w:szCs w:val="20"/>
                <w:lang w:eastAsia="zh-CN"/>
              </w:rPr>
            </w:pPr>
            <w:r>
              <w:rPr>
                <w:rFonts w:cs="Cambria"/>
                <w:sz w:val="20"/>
                <w:szCs w:val="20"/>
                <w:lang w:eastAsia="zh-CN"/>
              </w:rPr>
              <w:t>12</w:t>
            </w:r>
            <w:r>
              <w:rPr>
                <w:rFonts w:cs="Cambria" w:hint="eastAsia"/>
                <w:sz w:val="20"/>
                <w:szCs w:val="20"/>
                <w:lang w:eastAsia="zh-CN"/>
              </w:rPr>
              <w:t>9</w:t>
            </w:r>
            <w:r>
              <w:rPr>
                <w:rFonts w:cs="Cambr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3C5B85D" w14:textId="77777777" w:rsidR="00E23674" w:rsidDel="00945348"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CA_VicariousCalibrationTrueValue</w:t>
            </w:r>
            <w:proofErr w:type="spellEnd"/>
          </w:p>
        </w:tc>
        <w:tc>
          <w:tcPr>
            <w:tcW w:w="184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33E95F0" w14:textId="77777777" w:rsidR="00E23674" w:rsidDel="00945348" w:rsidRDefault="00E23674" w:rsidP="00E23674">
            <w:pPr>
              <w:spacing w:before="23" w:after="0" w:line="240" w:lineRule="auto"/>
              <w:ind w:leftChars="50" w:left="110" w:rightChars="50" w:right="110"/>
              <w:rPr>
                <w:rFonts w:cs="Cambria"/>
                <w:sz w:val="20"/>
                <w:szCs w:val="20"/>
                <w:lang w:eastAsia="zh-CN"/>
              </w:rPr>
            </w:pPr>
            <w:r>
              <w:rPr>
                <w:rFonts w:eastAsia="Cambria" w:cs="Cambria"/>
                <w:sz w:val="20"/>
                <w:szCs w:val="20"/>
              </w:rPr>
              <w:t>Vicarious calibration true Value</w:t>
            </w:r>
          </w:p>
        </w:tc>
        <w:tc>
          <w:tcPr>
            <w:tcW w:w="1295"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30ADCF9" w14:textId="77777777" w:rsidR="00E23674" w:rsidDel="00945348" w:rsidRDefault="00E23674" w:rsidP="00E23674">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98"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2CC0C8E" w14:textId="77777777" w:rsidR="00E23674" w:rsidDel="00945348" w:rsidRDefault="00E23674" w:rsidP="00E23674">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90A8418" w14:textId="77777777" w:rsidR="00E23674" w:rsidDel="00945348" w:rsidRDefault="00E23674" w:rsidP="00E23674">
            <w:pPr>
              <w:spacing w:before="23" w:after="0" w:line="240" w:lineRule="auto"/>
              <w:ind w:leftChars="50" w:left="110" w:rightChars="50" w:right="110"/>
              <w:rPr>
                <w:rFonts w:cs="Cambria"/>
                <w:sz w:val="20"/>
                <w:szCs w:val="20"/>
                <w:lang w:eastAsia="zh-CN"/>
              </w:rPr>
            </w:pPr>
            <w:r>
              <w:rPr>
                <w:rFonts w:eastAsia="Cambria" w:cs="Cambria"/>
                <w:spacing w:val="5"/>
                <w:sz w:val="20"/>
                <w:szCs w:val="20"/>
              </w:rPr>
              <w:t>Inherit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proofErr w:type="spellEnd"/>
            <w:r>
              <w:rPr>
                <w:rFonts w:eastAsia="Cambria" w:cs="Cambria"/>
                <w:spacing w:val="-11"/>
                <w:sz w:val="20"/>
                <w:szCs w:val="20"/>
              </w:rPr>
              <w:t>)</w:t>
            </w:r>
          </w:p>
        </w:tc>
        <w:tc>
          <w:tcPr>
            <w:tcW w:w="1398"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137A64C3" w14:textId="77777777" w:rsidR="00E23674" w:rsidDel="00945348" w:rsidRDefault="00E23674" w:rsidP="00E23674">
            <w:pPr>
              <w:spacing w:after="0" w:line="220" w:lineRule="exact"/>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96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101</w:t>
            </w:r>
          </w:p>
        </w:tc>
      </w:tr>
      <w:tr w:rsidR="00E23674" w14:paraId="2B912517" w14:textId="77777777" w:rsidTr="00CE7843">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77BDB8C6" w14:textId="77777777" w:rsidR="00E23674" w:rsidRDefault="00E23674" w:rsidP="00E23674">
            <w:pPr>
              <w:spacing w:before="23" w:after="0" w:line="240" w:lineRule="auto"/>
              <w:ind w:leftChars="50" w:left="110" w:rightChars="50" w:right="110"/>
              <w:rPr>
                <w:rFonts w:cs="Cambria"/>
                <w:sz w:val="20"/>
                <w:szCs w:val="20"/>
                <w:lang w:eastAsia="zh-CN"/>
              </w:rPr>
            </w:pPr>
            <w:r>
              <w:rPr>
                <w:rFonts w:cs="Cambria"/>
                <w:sz w:val="20"/>
                <w:szCs w:val="20"/>
                <w:lang w:eastAsia="zh-CN"/>
              </w:rPr>
              <w:t>130</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44666F87"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hotEndTBInformation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28D16197" w14:textId="77777777" w:rsidR="00E23674" w:rsidRDefault="00E23674" w:rsidP="00E23674">
            <w:pPr>
              <w:spacing w:before="23" w:after="0" w:line="240" w:lineRule="auto"/>
              <w:ind w:leftChars="50" w:left="110" w:rightChars="50" w:right="110"/>
              <w:rPr>
                <w:rFonts w:eastAsia="Cambria" w:cs="Cambria"/>
                <w:sz w:val="20"/>
                <w:szCs w:val="20"/>
              </w:rPr>
            </w:pPr>
            <w:r>
              <w:rPr>
                <w:rFonts w:eastAsia="Cambria" w:cs="Cambria"/>
                <w:sz w:val="20"/>
                <w:szCs w:val="20"/>
              </w:rPr>
              <w:t>Hot-end TB information</w:t>
            </w:r>
          </w:p>
        </w:tc>
        <w:tc>
          <w:tcPr>
            <w:tcW w:w="1295" w:type="dxa"/>
            <w:tcBorders>
              <w:top w:val="single" w:sz="4" w:space="0" w:color="231F20"/>
              <w:left w:val="single" w:sz="4" w:space="0" w:color="231F20"/>
              <w:bottom w:val="single" w:sz="4" w:space="0" w:color="231F20"/>
              <w:right w:val="single" w:sz="4" w:space="0" w:color="231F20"/>
            </w:tcBorders>
          </w:tcPr>
          <w:p w14:paraId="0399A5A4" w14:textId="77777777" w:rsidR="00E23674" w:rsidRDefault="00E23674" w:rsidP="00E23674">
            <w:pPr>
              <w:spacing w:before="23" w:after="0" w:line="240" w:lineRule="auto"/>
              <w:ind w:leftChars="50" w:left="110" w:rightChars="50" w:right="110"/>
              <w:jc w:val="center"/>
              <w:rPr>
                <w:rFonts w:eastAsia="Cambria" w:cs="Cambria"/>
                <w:spacing w:val="-1"/>
                <w:sz w:val="20"/>
                <w:szCs w:val="20"/>
              </w:rPr>
            </w:pPr>
            <w:r>
              <w:rPr>
                <w:rFonts w:cs="Cambria" w:hint="eastAsia"/>
                <w:sz w:val="20"/>
                <w:szCs w:val="20"/>
                <w:lang w:eastAsia="zh-CN"/>
              </w:rPr>
              <w:t>M</w:t>
            </w:r>
          </w:p>
        </w:tc>
        <w:tc>
          <w:tcPr>
            <w:tcW w:w="1398" w:type="dxa"/>
            <w:tcBorders>
              <w:top w:val="single" w:sz="4" w:space="0" w:color="231F20"/>
              <w:left w:val="single" w:sz="4" w:space="0" w:color="231F20"/>
              <w:bottom w:val="single" w:sz="4" w:space="0" w:color="231F20"/>
              <w:right w:val="single" w:sz="4" w:space="0" w:color="231F20"/>
            </w:tcBorders>
          </w:tcPr>
          <w:p w14:paraId="38743881" w14:textId="77777777" w:rsidR="00E23674" w:rsidRDefault="00E23674" w:rsidP="00E23674">
            <w:pPr>
              <w:spacing w:before="23" w:after="0" w:line="240" w:lineRule="auto"/>
              <w:ind w:leftChars="50" w:left="110" w:rightChars="50" w:right="110"/>
              <w:jc w:val="center"/>
              <w:rPr>
                <w:rFonts w:eastAsia="Cambria" w:cs="Cambria"/>
                <w:spacing w:val="-2"/>
                <w:sz w:val="20"/>
                <w:szCs w:val="20"/>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5DA881FB" w14:textId="77777777" w:rsidR="00E23674" w:rsidRDefault="00E23674" w:rsidP="00E23674">
            <w:pPr>
              <w:spacing w:before="23" w:after="0" w:line="240" w:lineRule="auto"/>
              <w:ind w:leftChars="50" w:left="110" w:rightChars="50" w:right="110"/>
              <w:rPr>
                <w:rFonts w:eastAsia="Cambria" w:cs="Cambria"/>
                <w:spacing w:val="5"/>
                <w:sz w:val="20"/>
                <w:szCs w:val="20"/>
              </w:rPr>
            </w:pPr>
            <w:proofErr w:type="spellStart"/>
            <w:r>
              <w:rPr>
                <w:rFonts w:eastAsia="Cambria" w:cs="Cambria"/>
                <w:sz w:val="20"/>
                <w:szCs w:val="20"/>
              </w:rPr>
              <w:t>CA_TargetTBInformation</w:t>
            </w:r>
            <w:proofErr w:type="spellEnd"/>
          </w:p>
        </w:tc>
        <w:tc>
          <w:tcPr>
            <w:tcW w:w="1398" w:type="dxa"/>
            <w:tcBorders>
              <w:top w:val="single" w:sz="4" w:space="0" w:color="231F20"/>
              <w:left w:val="single" w:sz="4" w:space="0" w:color="231F20"/>
              <w:bottom w:val="single" w:sz="4" w:space="0" w:color="231F20"/>
              <w:right w:val="single" w:sz="8" w:space="0" w:color="231F20"/>
            </w:tcBorders>
          </w:tcPr>
          <w:p w14:paraId="248F6136" w14:textId="77777777" w:rsidR="00E23674" w:rsidRDefault="00E23674" w:rsidP="00E23674">
            <w:pPr>
              <w:spacing w:after="0" w:line="220" w:lineRule="exact"/>
              <w:ind w:leftChars="50" w:left="110" w:rightChars="50" w:right="110"/>
              <w:rPr>
                <w:rFonts w:eastAsia="Cambria" w:cs="Cambria"/>
                <w:spacing w:val="4"/>
                <w:sz w:val="20"/>
                <w:szCs w:val="20"/>
              </w:rPr>
            </w:pPr>
          </w:p>
        </w:tc>
      </w:tr>
      <w:tr w:rsidR="00E23674" w14:paraId="3FDC7F47" w14:textId="77777777" w:rsidTr="00F14945">
        <w:tblPrEx>
          <w:tblW w:w="9752" w:type="dxa"/>
          <w:tblLayout w:type="fixed"/>
          <w:tblCellMar>
            <w:left w:w="0" w:type="dxa"/>
            <w:right w:w="0" w:type="dxa"/>
          </w:tblCellMar>
          <w:tblPrExChange w:id="464" w:author="Tobias Spears" w:date="2021-08-13T10:52:00Z">
            <w:tblPrEx>
              <w:tblW w:w="9752" w:type="dxa"/>
              <w:tblLayout w:type="fixed"/>
              <w:tblCellMar>
                <w:left w:w="0" w:type="dxa"/>
                <w:right w:w="0" w:type="dxa"/>
              </w:tblCellMar>
            </w:tblPrEx>
          </w:tblPrExChange>
        </w:tblPrEx>
        <w:trPr>
          <w:trHeight w:hRule="exact" w:val="1241"/>
          <w:trPrChange w:id="465" w:author="Tobias Spears" w:date="2021-08-13T10:52:00Z">
            <w:trPr>
              <w:trHeight w:hRule="exact" w:val="1137"/>
            </w:trPr>
          </w:trPrChange>
        </w:trPr>
        <w:tc>
          <w:tcPr>
            <w:tcW w:w="699" w:type="dxa"/>
            <w:tcBorders>
              <w:top w:val="single" w:sz="4" w:space="0" w:color="231F20"/>
              <w:left w:val="single" w:sz="8" w:space="0" w:color="231F20"/>
              <w:bottom w:val="single" w:sz="4" w:space="0" w:color="231F20"/>
              <w:right w:val="single" w:sz="4" w:space="0" w:color="231F20"/>
            </w:tcBorders>
            <w:tcPrChange w:id="466" w:author="Tobias Spears" w:date="2021-08-13T10:52:00Z">
              <w:tcPr>
                <w:tcW w:w="699" w:type="dxa"/>
                <w:tcBorders>
                  <w:top w:val="single" w:sz="4" w:space="0" w:color="231F20"/>
                  <w:left w:val="single" w:sz="8" w:space="0" w:color="231F20"/>
                  <w:bottom w:val="single" w:sz="4" w:space="0" w:color="231F20"/>
                  <w:right w:val="single" w:sz="4" w:space="0" w:color="231F20"/>
                </w:tcBorders>
              </w:tcPr>
            </w:tcPrChange>
          </w:tcPr>
          <w:p w14:paraId="7A48C057" w14:textId="77777777" w:rsidR="00E23674" w:rsidRDefault="00E23674" w:rsidP="00E23674">
            <w:pPr>
              <w:spacing w:before="23" w:after="0" w:line="240" w:lineRule="auto"/>
              <w:ind w:leftChars="50" w:left="110" w:rightChars="50" w:right="110"/>
              <w:rPr>
                <w:rFonts w:cs="Cambria"/>
                <w:sz w:val="20"/>
                <w:szCs w:val="20"/>
                <w:lang w:eastAsia="zh-CN"/>
              </w:rPr>
            </w:pPr>
            <w:r>
              <w:rPr>
                <w:rFonts w:cs="Cambria"/>
                <w:sz w:val="20"/>
                <w:szCs w:val="20"/>
                <w:lang w:eastAsia="zh-CN"/>
              </w:rPr>
              <w:t>131</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Change w:id="467" w:author="Tobias Spears" w:date="2021-08-13T10:52:00Z">
              <w:tcPr>
                <w:tcW w:w="1843" w:type="dxa"/>
                <w:tcBorders>
                  <w:top w:val="single" w:sz="4" w:space="0" w:color="231F20"/>
                  <w:left w:val="single" w:sz="4" w:space="0" w:color="231F20"/>
                  <w:bottom w:val="single" w:sz="4" w:space="0" w:color="231F20"/>
                  <w:right w:val="single" w:sz="4" w:space="0" w:color="231F20"/>
                </w:tcBorders>
              </w:tcPr>
            </w:tcPrChange>
          </w:tcPr>
          <w:p w14:paraId="5407B367"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coldEndTBInformation</w:t>
            </w:r>
            <w:proofErr w:type="spellEnd"/>
          </w:p>
        </w:tc>
        <w:tc>
          <w:tcPr>
            <w:tcW w:w="1843" w:type="dxa"/>
            <w:tcBorders>
              <w:top w:val="single" w:sz="4" w:space="0" w:color="231F20"/>
              <w:left w:val="single" w:sz="4" w:space="0" w:color="231F20"/>
              <w:bottom w:val="single" w:sz="4" w:space="0" w:color="231F20"/>
              <w:right w:val="single" w:sz="4" w:space="0" w:color="231F20"/>
            </w:tcBorders>
            <w:tcPrChange w:id="468" w:author="Tobias Spears" w:date="2021-08-13T10:52:00Z">
              <w:tcPr>
                <w:tcW w:w="1843" w:type="dxa"/>
                <w:tcBorders>
                  <w:top w:val="single" w:sz="4" w:space="0" w:color="231F20"/>
                  <w:left w:val="single" w:sz="4" w:space="0" w:color="231F20"/>
                  <w:bottom w:val="single" w:sz="4" w:space="0" w:color="231F20"/>
                  <w:right w:val="single" w:sz="4" w:space="0" w:color="231F20"/>
                </w:tcBorders>
              </w:tcPr>
            </w:tcPrChange>
          </w:tcPr>
          <w:p w14:paraId="467A628A" w14:textId="77777777" w:rsidR="00E23674" w:rsidRDefault="00E23674" w:rsidP="00E23674">
            <w:pPr>
              <w:spacing w:before="23" w:after="0" w:line="240" w:lineRule="auto"/>
              <w:ind w:leftChars="50" w:left="110" w:rightChars="50" w:right="110"/>
              <w:rPr>
                <w:rFonts w:eastAsia="Cambria" w:cs="Cambria"/>
                <w:sz w:val="20"/>
                <w:szCs w:val="20"/>
              </w:rPr>
            </w:pPr>
            <w:r>
              <w:rPr>
                <w:rFonts w:eastAsia="Cambria" w:cs="Cambria"/>
                <w:sz w:val="20"/>
                <w:szCs w:val="20"/>
              </w:rPr>
              <w:t>Cold-end TB information</w:t>
            </w:r>
          </w:p>
        </w:tc>
        <w:tc>
          <w:tcPr>
            <w:tcW w:w="1295" w:type="dxa"/>
            <w:tcBorders>
              <w:top w:val="single" w:sz="4" w:space="0" w:color="231F20"/>
              <w:left w:val="single" w:sz="4" w:space="0" w:color="231F20"/>
              <w:bottom w:val="single" w:sz="4" w:space="0" w:color="231F20"/>
              <w:right w:val="single" w:sz="4" w:space="0" w:color="231F20"/>
            </w:tcBorders>
            <w:tcPrChange w:id="469" w:author="Tobias Spears" w:date="2021-08-13T10:52:00Z">
              <w:tcPr>
                <w:tcW w:w="1295" w:type="dxa"/>
                <w:tcBorders>
                  <w:top w:val="single" w:sz="4" w:space="0" w:color="231F20"/>
                  <w:left w:val="single" w:sz="4" w:space="0" w:color="231F20"/>
                  <w:bottom w:val="single" w:sz="4" w:space="0" w:color="231F20"/>
                  <w:right w:val="single" w:sz="4" w:space="0" w:color="231F20"/>
                </w:tcBorders>
              </w:tcPr>
            </w:tcPrChange>
          </w:tcPr>
          <w:p w14:paraId="60232617" w14:textId="77777777" w:rsidR="00E23674" w:rsidRDefault="00E23674" w:rsidP="00E2367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98" w:type="dxa"/>
            <w:tcBorders>
              <w:top w:val="single" w:sz="4" w:space="0" w:color="231F20"/>
              <w:left w:val="single" w:sz="4" w:space="0" w:color="231F20"/>
              <w:bottom w:val="single" w:sz="4" w:space="0" w:color="231F20"/>
              <w:right w:val="single" w:sz="4" w:space="0" w:color="231F20"/>
            </w:tcBorders>
            <w:tcPrChange w:id="470" w:author="Tobias Spears" w:date="2021-08-13T10:52:00Z">
              <w:tcPr>
                <w:tcW w:w="1398" w:type="dxa"/>
                <w:tcBorders>
                  <w:top w:val="single" w:sz="4" w:space="0" w:color="231F20"/>
                  <w:left w:val="single" w:sz="4" w:space="0" w:color="231F20"/>
                  <w:bottom w:val="single" w:sz="4" w:space="0" w:color="231F20"/>
                  <w:right w:val="single" w:sz="4" w:space="0" w:color="231F20"/>
                </w:tcBorders>
              </w:tcPr>
            </w:tcPrChange>
          </w:tcPr>
          <w:p w14:paraId="3F793804" w14:textId="77777777" w:rsidR="00E23674" w:rsidRDefault="00E23674" w:rsidP="00E2367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Change w:id="471" w:author="Tobias Spears" w:date="2021-08-13T10:52:00Z">
              <w:tcPr>
                <w:tcW w:w="1276" w:type="dxa"/>
                <w:tcBorders>
                  <w:top w:val="single" w:sz="4" w:space="0" w:color="231F20"/>
                  <w:left w:val="single" w:sz="4" w:space="0" w:color="231F20"/>
                  <w:bottom w:val="single" w:sz="4" w:space="0" w:color="231F20"/>
                  <w:right w:val="single" w:sz="4" w:space="0" w:color="231F20"/>
                </w:tcBorders>
              </w:tcPr>
            </w:tcPrChange>
          </w:tcPr>
          <w:p w14:paraId="2866CE5E"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CA_TargetTBInformation</w:t>
            </w:r>
            <w:proofErr w:type="spellEnd"/>
          </w:p>
        </w:tc>
        <w:tc>
          <w:tcPr>
            <w:tcW w:w="1398" w:type="dxa"/>
            <w:tcBorders>
              <w:top w:val="single" w:sz="4" w:space="0" w:color="231F20"/>
              <w:left w:val="single" w:sz="4" w:space="0" w:color="231F20"/>
              <w:bottom w:val="single" w:sz="4" w:space="0" w:color="231F20"/>
              <w:right w:val="single" w:sz="8" w:space="0" w:color="231F20"/>
            </w:tcBorders>
            <w:tcPrChange w:id="472" w:author="Tobias Spears" w:date="2021-08-13T10:52:00Z">
              <w:tcPr>
                <w:tcW w:w="1398" w:type="dxa"/>
                <w:tcBorders>
                  <w:top w:val="single" w:sz="4" w:space="0" w:color="231F20"/>
                  <w:left w:val="single" w:sz="4" w:space="0" w:color="231F20"/>
                  <w:bottom w:val="single" w:sz="4" w:space="0" w:color="231F20"/>
                  <w:right w:val="single" w:sz="8" w:space="0" w:color="231F20"/>
                </w:tcBorders>
              </w:tcPr>
            </w:tcPrChange>
          </w:tcPr>
          <w:p w14:paraId="0B07A89E" w14:textId="77777777" w:rsidR="00E23674" w:rsidRDefault="00E23674" w:rsidP="00E23674">
            <w:pPr>
              <w:spacing w:after="0" w:line="220" w:lineRule="exact"/>
              <w:ind w:leftChars="50" w:left="110" w:rightChars="50" w:right="110"/>
              <w:rPr>
                <w:rFonts w:eastAsia="Cambria" w:cs="Cambria"/>
                <w:spacing w:val="4"/>
                <w:sz w:val="20"/>
                <w:szCs w:val="20"/>
              </w:rPr>
            </w:pPr>
          </w:p>
        </w:tc>
      </w:tr>
      <w:tr w:rsidR="00E23674" w14:paraId="1A861EDA" w14:textId="77777777" w:rsidTr="00CE7843">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090BA462" w14:textId="77777777" w:rsidR="00E23674" w:rsidRDefault="00E23674" w:rsidP="00E23674">
            <w:pPr>
              <w:spacing w:before="23" w:after="0" w:line="240" w:lineRule="auto"/>
              <w:ind w:leftChars="50" w:left="110" w:rightChars="50" w:right="110"/>
              <w:rPr>
                <w:rFonts w:cs="Cambria"/>
                <w:sz w:val="20"/>
                <w:szCs w:val="20"/>
                <w:lang w:eastAsia="zh-CN"/>
              </w:rPr>
            </w:pPr>
            <w:r>
              <w:rPr>
                <w:rFonts w:cs="Cambria"/>
                <w:sz w:val="20"/>
                <w:szCs w:val="20"/>
                <w:lang w:eastAsia="zh-CN"/>
              </w:rPr>
              <w:t>132.</w:t>
            </w:r>
          </w:p>
        </w:tc>
        <w:tc>
          <w:tcPr>
            <w:tcW w:w="1843" w:type="dxa"/>
            <w:tcBorders>
              <w:top w:val="single" w:sz="4" w:space="0" w:color="231F20"/>
              <w:left w:val="single" w:sz="4" w:space="0" w:color="231F20"/>
              <w:bottom w:val="single" w:sz="4" w:space="0" w:color="231F20"/>
              <w:right w:val="single" w:sz="4" w:space="0" w:color="231F20"/>
            </w:tcBorders>
          </w:tcPr>
          <w:p w14:paraId="1EADF20F"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hotEndType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122BF49B" w14:textId="77777777" w:rsidR="00E23674" w:rsidRDefault="00E23674" w:rsidP="00E23674">
            <w:pPr>
              <w:spacing w:before="23" w:after="0" w:line="240" w:lineRule="auto"/>
              <w:ind w:leftChars="50" w:left="110" w:rightChars="50" w:right="110"/>
              <w:rPr>
                <w:rFonts w:eastAsia="Cambria" w:cs="Cambria"/>
                <w:sz w:val="20"/>
                <w:szCs w:val="20"/>
              </w:rPr>
            </w:pPr>
            <w:r>
              <w:rPr>
                <w:rFonts w:eastAsia="Cambria" w:cs="Cambria"/>
                <w:sz w:val="20"/>
                <w:szCs w:val="20"/>
              </w:rPr>
              <w:t>Hot-end Type</w:t>
            </w:r>
          </w:p>
        </w:tc>
        <w:tc>
          <w:tcPr>
            <w:tcW w:w="1295" w:type="dxa"/>
            <w:tcBorders>
              <w:top w:val="single" w:sz="4" w:space="0" w:color="231F20"/>
              <w:left w:val="single" w:sz="4" w:space="0" w:color="231F20"/>
              <w:bottom w:val="single" w:sz="4" w:space="0" w:color="231F20"/>
              <w:right w:val="single" w:sz="4" w:space="0" w:color="231F20"/>
            </w:tcBorders>
          </w:tcPr>
          <w:p w14:paraId="3B5398E7" w14:textId="77777777" w:rsidR="00E23674" w:rsidRPr="001872FE" w:rsidRDefault="00E23674" w:rsidP="00E23674">
            <w:pPr>
              <w:spacing w:before="23" w:after="0" w:line="240" w:lineRule="auto"/>
              <w:ind w:leftChars="50" w:left="110" w:rightChars="50" w:right="110"/>
              <w:jc w:val="center"/>
              <w:rPr>
                <w:rFonts w:cs="Cambria"/>
                <w:color w:val="FF0000"/>
                <w:sz w:val="20"/>
                <w:szCs w:val="20"/>
                <w:lang w:eastAsia="zh-CN"/>
                <w:rPrChange w:id="473" w:author="Tobias Spears" w:date="2021-08-13T09:58:00Z">
                  <w:rPr>
                    <w:rFonts w:cs="Cambria"/>
                    <w:sz w:val="20"/>
                    <w:szCs w:val="20"/>
                    <w:lang w:eastAsia="zh-CN"/>
                  </w:rPr>
                </w:rPrChange>
              </w:rPr>
            </w:pPr>
            <w:commentRangeStart w:id="474"/>
            <w:r w:rsidRPr="001872FE">
              <w:rPr>
                <w:rFonts w:cs="Cambria"/>
                <w:color w:val="FF0000"/>
                <w:sz w:val="20"/>
                <w:szCs w:val="20"/>
                <w:lang w:eastAsia="zh-CN"/>
                <w:rPrChange w:id="475" w:author="Tobias Spears" w:date="2021-08-13T09:58:00Z">
                  <w:rPr>
                    <w:rFonts w:cs="Cambria"/>
                    <w:sz w:val="20"/>
                    <w:szCs w:val="20"/>
                    <w:lang w:eastAsia="zh-CN"/>
                  </w:rPr>
                </w:rPrChange>
              </w:rPr>
              <w:t>M</w:t>
            </w:r>
          </w:p>
        </w:tc>
        <w:tc>
          <w:tcPr>
            <w:tcW w:w="1398" w:type="dxa"/>
            <w:tcBorders>
              <w:top w:val="single" w:sz="4" w:space="0" w:color="231F20"/>
              <w:left w:val="single" w:sz="4" w:space="0" w:color="231F20"/>
              <w:bottom w:val="single" w:sz="4" w:space="0" w:color="231F20"/>
              <w:right w:val="single" w:sz="4" w:space="0" w:color="231F20"/>
            </w:tcBorders>
          </w:tcPr>
          <w:p w14:paraId="111DB169" w14:textId="77777777" w:rsidR="00E23674" w:rsidRPr="001872FE" w:rsidRDefault="00E23674" w:rsidP="00E23674">
            <w:pPr>
              <w:spacing w:before="23" w:after="0" w:line="240" w:lineRule="auto"/>
              <w:ind w:leftChars="50" w:left="110" w:rightChars="50" w:right="110"/>
              <w:jc w:val="center"/>
              <w:rPr>
                <w:rFonts w:cs="Cambria"/>
                <w:color w:val="FF0000"/>
                <w:sz w:val="20"/>
                <w:szCs w:val="20"/>
                <w:lang w:eastAsia="zh-CN"/>
                <w:rPrChange w:id="476" w:author="Tobias Spears" w:date="2021-08-13T09:58:00Z">
                  <w:rPr>
                    <w:rFonts w:cs="Cambria"/>
                    <w:sz w:val="20"/>
                    <w:szCs w:val="20"/>
                    <w:lang w:eastAsia="zh-CN"/>
                  </w:rPr>
                </w:rPrChange>
              </w:rPr>
            </w:pPr>
            <w:r w:rsidRPr="001872FE">
              <w:rPr>
                <w:rFonts w:cs="Cambria"/>
                <w:color w:val="FF0000"/>
                <w:sz w:val="20"/>
                <w:szCs w:val="20"/>
                <w:lang w:eastAsia="zh-CN"/>
                <w:rPrChange w:id="477" w:author="Tobias Spears" w:date="2021-08-13T09:58:00Z">
                  <w:rPr>
                    <w:rFonts w:cs="Cambria"/>
                    <w:sz w:val="20"/>
                    <w:szCs w:val="20"/>
                    <w:lang w:eastAsia="zh-CN"/>
                  </w:rPr>
                </w:rPrChange>
              </w:rPr>
              <w:t>1</w:t>
            </w:r>
            <w:commentRangeEnd w:id="474"/>
            <w:r w:rsidR="00F14945">
              <w:rPr>
                <w:rStyle w:val="CommentReference"/>
              </w:rPr>
              <w:commentReference w:id="474"/>
            </w:r>
          </w:p>
        </w:tc>
        <w:tc>
          <w:tcPr>
            <w:tcW w:w="1276" w:type="dxa"/>
            <w:tcBorders>
              <w:top w:val="single" w:sz="4" w:space="0" w:color="231F20"/>
              <w:left w:val="single" w:sz="4" w:space="0" w:color="231F20"/>
              <w:bottom w:val="single" w:sz="4" w:space="0" w:color="231F20"/>
              <w:right w:val="single" w:sz="4" w:space="0" w:color="231F20"/>
            </w:tcBorders>
          </w:tcPr>
          <w:p w14:paraId="3B2BB44E"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CA_HotEndType</w:t>
            </w:r>
            <w:proofErr w:type="spellEnd"/>
          </w:p>
        </w:tc>
        <w:tc>
          <w:tcPr>
            <w:tcW w:w="1398" w:type="dxa"/>
            <w:tcBorders>
              <w:top w:val="single" w:sz="4" w:space="0" w:color="231F20"/>
              <w:left w:val="single" w:sz="4" w:space="0" w:color="231F20"/>
              <w:bottom w:val="single" w:sz="4" w:space="0" w:color="231F20"/>
              <w:right w:val="single" w:sz="8" w:space="0" w:color="231F20"/>
            </w:tcBorders>
          </w:tcPr>
          <w:p w14:paraId="16B0DFCB" w14:textId="77777777" w:rsidR="00E23674" w:rsidRDefault="00E23674" w:rsidP="00E23674">
            <w:pPr>
              <w:spacing w:after="0" w:line="220" w:lineRule="exact"/>
              <w:ind w:leftChars="50" w:left="110" w:rightChars="50" w:right="110"/>
              <w:rPr>
                <w:rFonts w:eastAsia="Cambria" w:cs="Cambria"/>
                <w:spacing w:val="4"/>
                <w:sz w:val="20"/>
                <w:szCs w:val="20"/>
              </w:rPr>
            </w:pPr>
          </w:p>
        </w:tc>
      </w:tr>
      <w:tr w:rsidR="00E23674" w14:paraId="57B5E4AF" w14:textId="77777777" w:rsidTr="00CE7843">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265A5C33" w14:textId="77777777" w:rsidR="00E23674" w:rsidRDefault="00E23674" w:rsidP="00E23674">
            <w:pPr>
              <w:spacing w:before="23" w:after="0" w:line="240" w:lineRule="auto"/>
              <w:ind w:leftChars="50" w:left="110" w:rightChars="50" w:right="110"/>
              <w:rPr>
                <w:rFonts w:cs="Cambria"/>
                <w:sz w:val="20"/>
                <w:szCs w:val="20"/>
                <w:lang w:eastAsia="zh-CN"/>
              </w:rPr>
            </w:pPr>
            <w:r>
              <w:rPr>
                <w:rFonts w:cs="Cambria"/>
                <w:sz w:val="20"/>
                <w:szCs w:val="20"/>
                <w:lang w:eastAsia="zh-CN"/>
              </w:rPr>
              <w:t>133.</w:t>
            </w:r>
          </w:p>
        </w:tc>
        <w:tc>
          <w:tcPr>
            <w:tcW w:w="1843" w:type="dxa"/>
            <w:tcBorders>
              <w:top w:val="single" w:sz="4" w:space="0" w:color="231F20"/>
              <w:left w:val="single" w:sz="4" w:space="0" w:color="231F20"/>
              <w:bottom w:val="single" w:sz="4" w:space="0" w:color="231F20"/>
              <w:right w:val="single" w:sz="4" w:space="0" w:color="231F20"/>
            </w:tcBorders>
          </w:tcPr>
          <w:p w14:paraId="738FE38C"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coldEndType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72195596" w14:textId="77777777" w:rsidR="00E23674" w:rsidRDefault="00E23674" w:rsidP="00E23674">
            <w:pPr>
              <w:spacing w:before="23" w:after="0" w:line="240" w:lineRule="auto"/>
              <w:ind w:leftChars="50" w:left="110" w:rightChars="50" w:right="110"/>
              <w:rPr>
                <w:rFonts w:eastAsia="Cambria" w:cs="Cambria"/>
                <w:sz w:val="20"/>
                <w:szCs w:val="20"/>
              </w:rPr>
            </w:pPr>
            <w:r>
              <w:rPr>
                <w:rFonts w:eastAsia="Cambria" w:cs="Cambria"/>
                <w:sz w:val="20"/>
                <w:szCs w:val="20"/>
              </w:rPr>
              <w:t>Cold-end Type</w:t>
            </w:r>
          </w:p>
        </w:tc>
        <w:tc>
          <w:tcPr>
            <w:tcW w:w="1295" w:type="dxa"/>
            <w:tcBorders>
              <w:top w:val="single" w:sz="4" w:space="0" w:color="231F20"/>
              <w:left w:val="single" w:sz="4" w:space="0" w:color="231F20"/>
              <w:bottom w:val="single" w:sz="4" w:space="0" w:color="231F20"/>
              <w:right w:val="single" w:sz="4" w:space="0" w:color="231F20"/>
            </w:tcBorders>
          </w:tcPr>
          <w:p w14:paraId="50F552B4" w14:textId="77777777" w:rsidR="00E23674" w:rsidRPr="001872FE" w:rsidRDefault="00E23674" w:rsidP="00E23674">
            <w:pPr>
              <w:spacing w:before="23" w:after="0" w:line="240" w:lineRule="auto"/>
              <w:ind w:leftChars="50" w:left="110" w:rightChars="50" w:right="110"/>
              <w:jc w:val="center"/>
              <w:rPr>
                <w:rFonts w:cs="Cambria"/>
                <w:color w:val="FF0000"/>
                <w:sz w:val="20"/>
                <w:szCs w:val="20"/>
                <w:lang w:eastAsia="zh-CN"/>
                <w:rPrChange w:id="478" w:author="Tobias Spears" w:date="2021-08-13T09:58:00Z">
                  <w:rPr>
                    <w:rFonts w:cs="Cambria"/>
                    <w:sz w:val="20"/>
                    <w:szCs w:val="20"/>
                    <w:lang w:eastAsia="zh-CN"/>
                  </w:rPr>
                </w:rPrChange>
              </w:rPr>
            </w:pPr>
            <w:commentRangeStart w:id="479"/>
            <w:r w:rsidRPr="001872FE">
              <w:rPr>
                <w:rFonts w:cs="Cambria"/>
                <w:color w:val="FF0000"/>
                <w:sz w:val="20"/>
                <w:szCs w:val="20"/>
                <w:lang w:eastAsia="zh-CN"/>
                <w:rPrChange w:id="480" w:author="Tobias Spears" w:date="2021-08-13T09:58:00Z">
                  <w:rPr>
                    <w:rFonts w:cs="Cambria"/>
                    <w:sz w:val="20"/>
                    <w:szCs w:val="20"/>
                    <w:lang w:eastAsia="zh-CN"/>
                  </w:rPr>
                </w:rPrChange>
              </w:rPr>
              <w:t>M</w:t>
            </w:r>
          </w:p>
        </w:tc>
        <w:tc>
          <w:tcPr>
            <w:tcW w:w="1398" w:type="dxa"/>
            <w:tcBorders>
              <w:top w:val="single" w:sz="4" w:space="0" w:color="231F20"/>
              <w:left w:val="single" w:sz="4" w:space="0" w:color="231F20"/>
              <w:bottom w:val="single" w:sz="4" w:space="0" w:color="231F20"/>
              <w:right w:val="single" w:sz="4" w:space="0" w:color="231F20"/>
            </w:tcBorders>
          </w:tcPr>
          <w:p w14:paraId="6E729CED" w14:textId="77777777" w:rsidR="00E23674" w:rsidRPr="001872FE" w:rsidRDefault="00E23674" w:rsidP="00E23674">
            <w:pPr>
              <w:spacing w:before="23" w:after="0" w:line="240" w:lineRule="auto"/>
              <w:ind w:leftChars="50" w:left="110" w:rightChars="50" w:right="110"/>
              <w:jc w:val="center"/>
              <w:rPr>
                <w:rFonts w:cs="Cambria"/>
                <w:color w:val="FF0000"/>
                <w:sz w:val="20"/>
                <w:szCs w:val="20"/>
                <w:lang w:eastAsia="zh-CN"/>
                <w:rPrChange w:id="481" w:author="Tobias Spears" w:date="2021-08-13T09:58:00Z">
                  <w:rPr>
                    <w:rFonts w:cs="Cambria"/>
                    <w:sz w:val="20"/>
                    <w:szCs w:val="20"/>
                    <w:lang w:eastAsia="zh-CN"/>
                  </w:rPr>
                </w:rPrChange>
              </w:rPr>
            </w:pPr>
            <w:r w:rsidRPr="001872FE">
              <w:rPr>
                <w:rFonts w:cs="Cambria"/>
                <w:color w:val="FF0000"/>
                <w:sz w:val="20"/>
                <w:szCs w:val="20"/>
                <w:lang w:eastAsia="zh-CN"/>
                <w:rPrChange w:id="482" w:author="Tobias Spears" w:date="2021-08-13T09:58:00Z">
                  <w:rPr>
                    <w:rFonts w:cs="Cambria"/>
                    <w:sz w:val="20"/>
                    <w:szCs w:val="20"/>
                    <w:lang w:eastAsia="zh-CN"/>
                  </w:rPr>
                </w:rPrChange>
              </w:rPr>
              <w:t>1</w:t>
            </w:r>
            <w:commentRangeEnd w:id="479"/>
            <w:r w:rsidR="00F14945">
              <w:rPr>
                <w:rStyle w:val="CommentReference"/>
              </w:rPr>
              <w:commentReference w:id="479"/>
            </w:r>
          </w:p>
        </w:tc>
        <w:tc>
          <w:tcPr>
            <w:tcW w:w="1276" w:type="dxa"/>
            <w:tcBorders>
              <w:top w:val="single" w:sz="4" w:space="0" w:color="231F20"/>
              <w:left w:val="single" w:sz="4" w:space="0" w:color="231F20"/>
              <w:bottom w:val="single" w:sz="4" w:space="0" w:color="231F20"/>
              <w:right w:val="single" w:sz="4" w:space="0" w:color="231F20"/>
            </w:tcBorders>
          </w:tcPr>
          <w:p w14:paraId="3DFB32A0" w14:textId="77777777" w:rsidR="00E23674" w:rsidRDefault="00E23674" w:rsidP="00E2367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CA_ColdEndType</w:t>
            </w:r>
            <w:proofErr w:type="spellEnd"/>
          </w:p>
        </w:tc>
        <w:tc>
          <w:tcPr>
            <w:tcW w:w="1398" w:type="dxa"/>
            <w:tcBorders>
              <w:top w:val="single" w:sz="4" w:space="0" w:color="231F20"/>
              <w:left w:val="single" w:sz="4" w:space="0" w:color="231F20"/>
              <w:bottom w:val="single" w:sz="4" w:space="0" w:color="231F20"/>
              <w:right w:val="single" w:sz="8" w:space="0" w:color="231F20"/>
            </w:tcBorders>
          </w:tcPr>
          <w:p w14:paraId="68D1E7C8" w14:textId="77777777" w:rsidR="00E23674" w:rsidRDefault="00E23674" w:rsidP="00E23674">
            <w:pPr>
              <w:spacing w:after="0" w:line="220" w:lineRule="exact"/>
              <w:ind w:leftChars="50" w:left="110" w:rightChars="50" w:right="110"/>
              <w:rPr>
                <w:rFonts w:eastAsia="Cambria" w:cs="Cambria"/>
                <w:spacing w:val="4"/>
                <w:sz w:val="20"/>
                <w:szCs w:val="20"/>
              </w:rPr>
            </w:pPr>
          </w:p>
        </w:tc>
      </w:tr>
    </w:tbl>
    <w:p w14:paraId="7812DF2B" w14:textId="77777777" w:rsidR="00CE7843" w:rsidRDefault="00CE7843" w:rsidP="00CE7843">
      <w:pPr>
        <w:tabs>
          <w:tab w:val="clear" w:pos="403"/>
          <w:tab w:val="left" w:pos="1018"/>
        </w:tabs>
        <w:spacing w:after="0" w:line="200" w:lineRule="exact"/>
        <w:rPr>
          <w:sz w:val="20"/>
          <w:szCs w:val="20"/>
        </w:rPr>
      </w:pPr>
      <w:r>
        <w:rPr>
          <w:sz w:val="20"/>
          <w:szCs w:val="20"/>
        </w:rPr>
        <w:tab/>
      </w:r>
    </w:p>
    <w:p w14:paraId="07086D69" w14:textId="77777777" w:rsidR="00CE7843" w:rsidRDefault="00CE7843" w:rsidP="00CE7843">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695A0120" w14:textId="77777777" w:rsidR="00CE7843" w:rsidRDefault="00CE7843" w:rsidP="00CE7843">
      <w:pPr>
        <w:spacing w:before="23" w:after="0" w:line="240" w:lineRule="auto"/>
        <w:ind w:left="117" w:right="-20"/>
        <w:rPr>
          <w:rFonts w:eastAsia="Cambria" w:cs="Cambria"/>
          <w:sz w:val="26"/>
          <w:szCs w:val="26"/>
        </w:rPr>
      </w:pPr>
      <w:r>
        <w:rPr>
          <w:rFonts w:eastAsia="Cambria" w:cs="Cambria"/>
          <w:b/>
          <w:bCs/>
          <w:sz w:val="26"/>
          <w:szCs w:val="26"/>
        </w:rPr>
        <w:lastRenderedPageBreak/>
        <w:t xml:space="preserve">B.9 </w:t>
      </w:r>
      <w:proofErr w:type="spellStart"/>
      <w:r>
        <w:rPr>
          <w:rFonts w:eastAsia="Cambria" w:cs="Cambria"/>
          <w:b/>
          <w:bCs/>
          <w:spacing w:val="-2"/>
          <w:sz w:val="26"/>
          <w:szCs w:val="26"/>
        </w:rPr>
        <w:t>C</w:t>
      </w:r>
      <w:r>
        <w:rPr>
          <w:rFonts w:eastAsia="Cambria" w:cs="Cambria"/>
          <w:b/>
          <w:bCs/>
          <w:sz w:val="26"/>
          <w:szCs w:val="26"/>
        </w:rPr>
        <w:t>odelists</w:t>
      </w:r>
      <w:proofErr w:type="spellEnd"/>
    </w:p>
    <w:p w14:paraId="3CEA1A5E" w14:textId="77777777" w:rsidR="00CE7843" w:rsidRDefault="00CE7843" w:rsidP="00CE7843">
      <w:pPr>
        <w:spacing w:before="13" w:after="0" w:line="220" w:lineRule="exact"/>
      </w:pPr>
    </w:p>
    <w:p w14:paraId="7C0257A5" w14:textId="77777777" w:rsidR="00CE7843" w:rsidRDefault="00CE7843" w:rsidP="00CE7843">
      <w:pPr>
        <w:spacing w:after="0" w:line="274" w:lineRule="exact"/>
        <w:ind w:left="117" w:right="-20"/>
        <w:rPr>
          <w:rFonts w:eastAsia="Cambria" w:cs="Cambria"/>
          <w:sz w:val="24"/>
          <w:szCs w:val="24"/>
        </w:rPr>
      </w:pPr>
      <w:r>
        <w:rPr>
          <w:rFonts w:eastAsia="Cambria" w:cs="Cambria"/>
          <w:b/>
          <w:bCs/>
          <w:position w:val="-1"/>
          <w:sz w:val="24"/>
          <w:szCs w:val="24"/>
        </w:rPr>
        <w:t xml:space="preserve">B.9.1 </w:t>
      </w:r>
      <w:bookmarkStart w:id="483" w:name="OLE_LINK137"/>
      <w:bookmarkStart w:id="484" w:name="OLE_LINK138"/>
      <w:r>
        <w:rPr>
          <w:rFonts w:eastAsia="Cambria" w:cs="Cambria"/>
          <w:b/>
          <w:bCs/>
          <w:position w:val="-1"/>
          <w:sz w:val="24"/>
          <w:szCs w:val="24"/>
        </w:rPr>
        <w:t>Calibration</w:t>
      </w:r>
      <w:bookmarkEnd w:id="483"/>
      <w:bookmarkEnd w:id="484"/>
      <w:r>
        <w:rPr>
          <w:rFonts w:eastAsia="Cambria" w:cs="Cambria"/>
          <w:b/>
          <w:bCs/>
          <w:position w:val="-1"/>
          <w:sz w:val="24"/>
          <w:szCs w:val="24"/>
        </w:rPr>
        <w:t xml:space="preserve"> Type (Figure 3)</w:t>
      </w:r>
    </w:p>
    <w:p w14:paraId="00E94A6F" w14:textId="77777777" w:rsidR="00CE7843" w:rsidRDefault="00CE7843" w:rsidP="00CE7843">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022A62AA"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0D9309C"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772A918F"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371F0BD4"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3D15A366"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14:paraId="0C68EA80" w14:textId="77777777" w:rsidTr="00CE7843">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2F17C8BC" w14:textId="77777777" w:rsidR="00CE7843" w:rsidRDefault="00CE7843" w:rsidP="00CE7843">
            <w:pPr>
              <w:spacing w:before="18" w:after="0" w:line="240" w:lineRule="auto"/>
              <w:ind w:left="35" w:right="-20"/>
              <w:rPr>
                <w:rFonts w:eastAsia="Cambria" w:cs="Cambria"/>
                <w:sz w:val="20"/>
                <w:szCs w:val="20"/>
              </w:rPr>
            </w:pPr>
            <w:bookmarkStart w:id="485" w:name="_Hlk47970138"/>
            <w:r>
              <w:rPr>
                <w:rFonts w:eastAsia="Cambria" w:cs="Cambria"/>
                <w:sz w:val="20"/>
                <w:szCs w:val="20"/>
              </w:rPr>
              <w:t>1.</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3E7C97E3"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CalibrationType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4CDBA3CD" w14:textId="77777777" w:rsidR="00CE7843" w:rsidRDefault="00CE7843" w:rsidP="00CE7843">
            <w:pPr>
              <w:spacing w:after="0" w:line="220" w:lineRule="exact"/>
              <w:ind w:left="103" w:right="-20" w:hangingChars="50" w:hanging="103"/>
              <w:rPr>
                <w:rFonts w:eastAsia="Cambria" w:cs="Cambria"/>
                <w:sz w:val="20"/>
                <w:szCs w:val="20"/>
              </w:rPr>
            </w:pPr>
            <w:proofErr w:type="spellStart"/>
            <w:r>
              <w:rPr>
                <w:rFonts w:eastAsia="Cambria" w:cs="Cambria"/>
                <w:spacing w:val="3"/>
                <w:sz w:val="20"/>
                <w:szCs w:val="20"/>
              </w:rPr>
              <w:t>CalibrationType</w:t>
            </w:r>
            <w:proofErr w:type="spellEnd"/>
            <w:r>
              <w:rPr>
                <w:rFonts w:eastAsia="Cambria" w:cs="Cambria"/>
                <w:spacing w:val="3"/>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2127BC20"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Type of calibration dedicated to certain senor</w:t>
            </w:r>
          </w:p>
        </w:tc>
      </w:tr>
      <w:tr w:rsidR="00CE7843" w14:paraId="749575D1"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FF8DFEE" w14:textId="77777777" w:rsidR="00CE7843" w:rsidRDefault="00CE7843" w:rsidP="00CE7843">
            <w:pPr>
              <w:spacing w:before="23" w:after="0" w:line="240" w:lineRule="auto"/>
              <w:ind w:left="35" w:right="-20"/>
              <w:rPr>
                <w:rFonts w:eastAsia="Cambria" w:cs="Cambria"/>
                <w:sz w:val="20"/>
                <w:szCs w:val="20"/>
              </w:rPr>
            </w:pPr>
            <w:bookmarkStart w:id="486" w:name="_Hlk47968866"/>
            <w:bookmarkEnd w:id="485"/>
            <w:r>
              <w:rPr>
                <w:rFonts w:eastAsia="Cambria" w:cs="Cambria"/>
                <w:spacing w:val="5"/>
                <w:sz w:val="20"/>
                <w:szCs w:val="20"/>
              </w:rPr>
              <w:t>2</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79B38679" w14:textId="77777777" w:rsidR="00CE7843" w:rsidRDefault="00CE7843" w:rsidP="00CE7843">
            <w:pPr>
              <w:spacing w:before="18" w:after="0" w:line="240" w:lineRule="auto"/>
              <w:ind w:left="40" w:right="-20"/>
              <w:rPr>
                <w:rFonts w:eastAsia="Cambria" w:cs="Cambria"/>
                <w:spacing w:val="3"/>
                <w:sz w:val="20"/>
                <w:szCs w:val="20"/>
              </w:rPr>
            </w:pPr>
            <w:r>
              <w:rPr>
                <w:rFonts w:eastAsia="Cambria" w:cs="Cambria"/>
                <w:spacing w:val="3"/>
                <w:sz w:val="20"/>
                <w:szCs w:val="20"/>
              </w:rPr>
              <w:t>optics</w:t>
            </w:r>
          </w:p>
        </w:tc>
        <w:tc>
          <w:tcPr>
            <w:tcW w:w="1640" w:type="dxa"/>
            <w:tcBorders>
              <w:top w:val="single" w:sz="4" w:space="0" w:color="231F20"/>
              <w:left w:val="single" w:sz="4" w:space="0" w:color="231F20"/>
              <w:bottom w:val="single" w:sz="4" w:space="0" w:color="231F20"/>
              <w:right w:val="single" w:sz="4" w:space="0" w:color="231F20"/>
            </w:tcBorders>
          </w:tcPr>
          <w:p w14:paraId="773AC810"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251A149C"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Optics sensor calibration.</w:t>
            </w:r>
          </w:p>
        </w:tc>
      </w:tr>
      <w:tr w:rsidR="00CE7843" w14:paraId="567025E2"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4D5C844" w14:textId="77777777" w:rsidR="00CE7843" w:rsidRDefault="00CE7843" w:rsidP="00CE7843">
            <w:pPr>
              <w:spacing w:before="23" w:after="0" w:line="240" w:lineRule="auto"/>
              <w:ind w:left="35" w:right="-20"/>
              <w:rPr>
                <w:rFonts w:cs="Cambria"/>
                <w:spacing w:val="5"/>
                <w:sz w:val="20"/>
                <w:szCs w:val="20"/>
                <w:lang w:eastAsia="zh-CN"/>
              </w:rPr>
            </w:pPr>
            <w:r>
              <w:rPr>
                <w:rFonts w:cs="Cambria" w:hint="eastAsia"/>
                <w:spacing w:val="5"/>
                <w:sz w:val="20"/>
                <w:szCs w:val="20"/>
                <w:lang w:eastAsia="zh-CN"/>
              </w:rPr>
              <w:t>3</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8709D90" w14:textId="77777777" w:rsidR="00CE7843" w:rsidRDefault="00CE7843" w:rsidP="00CE7843">
            <w:pPr>
              <w:spacing w:before="18" w:after="0" w:line="240" w:lineRule="auto"/>
              <w:ind w:left="40" w:right="-20"/>
              <w:rPr>
                <w:rFonts w:eastAsia="Cambria" w:cs="Cambria"/>
                <w:spacing w:val="3"/>
                <w:sz w:val="20"/>
                <w:szCs w:val="20"/>
              </w:rPr>
            </w:pPr>
            <w:bookmarkStart w:id="487" w:name="OLE_LINK151"/>
            <w:bookmarkStart w:id="488" w:name="OLE_LINK152"/>
            <w:r>
              <w:rPr>
                <w:rFonts w:eastAsia="Cambria" w:cs="Cambria"/>
                <w:spacing w:val="3"/>
                <w:sz w:val="20"/>
                <w:szCs w:val="20"/>
              </w:rPr>
              <w:t>lidar</w:t>
            </w:r>
          </w:p>
          <w:bookmarkEnd w:id="487"/>
          <w:bookmarkEnd w:id="488"/>
          <w:p w14:paraId="53597461" w14:textId="77777777" w:rsidR="00CE7843" w:rsidRDefault="00CE7843" w:rsidP="00CE7843">
            <w:pPr>
              <w:spacing w:before="18" w:after="0" w:line="240" w:lineRule="auto"/>
              <w:ind w:left="40" w:right="-20"/>
              <w:rPr>
                <w:rFonts w:eastAsia="Cambria" w:cs="Cambria"/>
                <w:spacing w:val="3"/>
                <w:sz w:val="20"/>
                <w:szCs w:val="20"/>
              </w:rPr>
            </w:pPr>
            <w:r>
              <w:rPr>
                <w:rFonts w:eastAsia="Cambria" w:cs="Cambria"/>
                <w:spacing w:val="3"/>
                <w:sz w:val="20"/>
                <w:szCs w:val="20"/>
              </w:rPr>
              <w:t xml:space="preserve">      &lt;enumeration value="SAR/INSAR"/&gt;</w:t>
            </w:r>
          </w:p>
          <w:p w14:paraId="29D289A0" w14:textId="77777777" w:rsidR="00CE7843" w:rsidRDefault="00CE7843" w:rsidP="00CE7843">
            <w:pPr>
              <w:spacing w:before="18" w:after="0" w:line="240" w:lineRule="auto"/>
              <w:ind w:left="40" w:right="-20"/>
              <w:rPr>
                <w:rFonts w:eastAsia="Cambria" w:cs="Cambria"/>
                <w:spacing w:val="3"/>
                <w:sz w:val="20"/>
                <w:szCs w:val="20"/>
              </w:rPr>
            </w:pPr>
            <w:r>
              <w:rPr>
                <w:rFonts w:eastAsia="Cambria" w:cs="Cambria"/>
                <w:spacing w:val="3"/>
                <w:sz w:val="20"/>
                <w:szCs w:val="20"/>
              </w:rPr>
              <w:t xml:space="preserve">      &lt;enumeration value="</w:t>
            </w:r>
            <w:proofErr w:type="spellStart"/>
            <w:r>
              <w:rPr>
                <w:rFonts w:eastAsia="Cambria" w:cs="Cambria"/>
                <w:spacing w:val="3"/>
                <w:sz w:val="20"/>
                <w:szCs w:val="20"/>
              </w:rPr>
              <w:t>MicrowaveRadiometer</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0CF6978B" w14:textId="77777777" w:rsidR="00CE7843" w:rsidRDefault="00CE7843" w:rsidP="00CE7843">
            <w:pPr>
              <w:spacing w:before="23" w:after="0" w:line="240" w:lineRule="auto"/>
              <w:ind w:left="40" w:right="-20"/>
              <w:rPr>
                <w:rFonts w:eastAsia="Cambria" w:cs="Cambria"/>
                <w:spacing w:val="2"/>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6B206FDB"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 xml:space="preserve">Lidar </w:t>
            </w:r>
            <w:r>
              <w:rPr>
                <w:rFonts w:eastAsia="Cambria" w:cs="Cambria"/>
                <w:sz w:val="20"/>
                <w:szCs w:val="20"/>
              </w:rPr>
              <w:t>calibration.</w:t>
            </w:r>
          </w:p>
        </w:tc>
      </w:tr>
      <w:tr w:rsidR="00CE7843" w14:paraId="08F6CBDF"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76A3CB9" w14:textId="77777777" w:rsidR="00CE7843" w:rsidRDefault="00CE7843" w:rsidP="00CE7843">
            <w:pPr>
              <w:spacing w:before="23" w:after="0" w:line="240" w:lineRule="auto"/>
              <w:ind w:left="35" w:right="-20"/>
              <w:rPr>
                <w:rFonts w:cs="Cambria"/>
                <w:spacing w:val="5"/>
                <w:sz w:val="20"/>
                <w:szCs w:val="20"/>
                <w:lang w:eastAsia="zh-CN"/>
              </w:rPr>
            </w:pPr>
            <w:r>
              <w:rPr>
                <w:rFonts w:cs="Cambria" w:hint="eastAsia"/>
                <w:spacing w:val="5"/>
                <w:sz w:val="20"/>
                <w:szCs w:val="20"/>
                <w:lang w:eastAsia="zh-CN"/>
              </w:rPr>
              <w:t>4</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1A85515" w14:textId="77777777" w:rsidR="00CE7843" w:rsidRDefault="00CE7843" w:rsidP="00CE7843">
            <w:pPr>
              <w:spacing w:before="18" w:after="0" w:line="240" w:lineRule="auto"/>
              <w:ind w:left="40" w:right="-20"/>
              <w:rPr>
                <w:rFonts w:eastAsia="Cambria" w:cs="Cambria"/>
                <w:spacing w:val="3"/>
                <w:sz w:val="20"/>
                <w:szCs w:val="20"/>
              </w:rPr>
            </w:pPr>
            <w:bookmarkStart w:id="489" w:name="OLE_LINK153"/>
            <w:bookmarkStart w:id="490" w:name="OLE_LINK154"/>
            <w:r>
              <w:rPr>
                <w:rFonts w:eastAsia="Cambria" w:cs="Cambria"/>
                <w:spacing w:val="3"/>
                <w:sz w:val="20"/>
                <w:szCs w:val="20"/>
              </w:rPr>
              <w:t>SAR/INSAR</w:t>
            </w:r>
            <w:bookmarkEnd w:id="489"/>
            <w:bookmarkEnd w:id="490"/>
          </w:p>
        </w:tc>
        <w:tc>
          <w:tcPr>
            <w:tcW w:w="1640" w:type="dxa"/>
            <w:tcBorders>
              <w:top w:val="single" w:sz="4" w:space="0" w:color="231F20"/>
              <w:left w:val="single" w:sz="4" w:space="0" w:color="231F20"/>
              <w:bottom w:val="single" w:sz="4" w:space="0" w:color="231F20"/>
              <w:right w:val="single" w:sz="4" w:space="0" w:color="231F20"/>
            </w:tcBorders>
          </w:tcPr>
          <w:p w14:paraId="21D4D23C"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w:t>
            </w:r>
            <w:r>
              <w:rPr>
                <w:rFonts w:cs="Cambria"/>
                <w:spacing w:val="2"/>
                <w:sz w:val="20"/>
                <w:szCs w:val="20"/>
                <w:lang w:eastAsia="zh-CN"/>
              </w:rPr>
              <w:t>0</w:t>
            </w:r>
            <w:r>
              <w:rPr>
                <w:rFonts w:cs="Cambria" w:hint="eastAsia"/>
                <w:spacing w:val="2"/>
                <w:sz w:val="20"/>
                <w:szCs w:val="20"/>
                <w:lang w:eastAsia="zh-CN"/>
              </w:rPr>
              <w:t>3</w:t>
            </w:r>
          </w:p>
        </w:tc>
        <w:tc>
          <w:tcPr>
            <w:tcW w:w="5087" w:type="dxa"/>
            <w:tcBorders>
              <w:top w:val="single" w:sz="4" w:space="0" w:color="231F20"/>
              <w:left w:val="single" w:sz="4" w:space="0" w:color="231F20"/>
              <w:bottom w:val="single" w:sz="4" w:space="0" w:color="231F20"/>
              <w:right w:val="single" w:sz="8" w:space="0" w:color="231F20"/>
            </w:tcBorders>
          </w:tcPr>
          <w:p w14:paraId="7C9205D6"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SAR/INSAR</w:t>
            </w:r>
            <w:r>
              <w:rPr>
                <w:rFonts w:eastAsia="Cambria" w:cs="Cambria"/>
                <w:sz w:val="20"/>
                <w:szCs w:val="20"/>
              </w:rPr>
              <w:t xml:space="preserve"> calibration.</w:t>
            </w:r>
          </w:p>
        </w:tc>
      </w:tr>
      <w:tr w:rsidR="00CE7843" w14:paraId="7336F302"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7EF7D77D"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2"/>
                <w:sz w:val="20"/>
                <w:szCs w:val="20"/>
              </w:rPr>
              <w:t>5.</w:t>
            </w:r>
          </w:p>
        </w:tc>
        <w:tc>
          <w:tcPr>
            <w:tcW w:w="2557" w:type="dxa"/>
            <w:tcBorders>
              <w:top w:val="single" w:sz="4" w:space="0" w:color="231F20"/>
              <w:left w:val="single" w:sz="4" w:space="0" w:color="231F20"/>
              <w:bottom w:val="single" w:sz="4" w:space="0" w:color="231F20"/>
              <w:right w:val="single" w:sz="4" w:space="0" w:color="231F20"/>
            </w:tcBorders>
          </w:tcPr>
          <w:p w14:paraId="0512E06F" w14:textId="77777777" w:rsidR="00CE7843" w:rsidRDefault="00CE7843" w:rsidP="00CE7843">
            <w:pPr>
              <w:spacing w:before="18" w:after="0" w:line="240" w:lineRule="auto"/>
              <w:ind w:left="40" w:right="-20"/>
              <w:rPr>
                <w:rFonts w:eastAsia="Cambria" w:cs="Cambria"/>
                <w:spacing w:val="3"/>
                <w:sz w:val="20"/>
                <w:szCs w:val="20"/>
              </w:rPr>
            </w:pPr>
            <w:bookmarkStart w:id="491" w:name="OLE_LINK156"/>
            <w:bookmarkStart w:id="492" w:name="OLE_LINK155"/>
            <w:proofErr w:type="spellStart"/>
            <w:r>
              <w:rPr>
                <w:rFonts w:eastAsia="Cambria" w:cs="Cambria"/>
                <w:spacing w:val="3"/>
                <w:sz w:val="20"/>
                <w:szCs w:val="20"/>
              </w:rPr>
              <w:t>microwaveRadiometer</w:t>
            </w:r>
            <w:bookmarkEnd w:id="491"/>
            <w:bookmarkEnd w:id="492"/>
            <w:proofErr w:type="spellEnd"/>
          </w:p>
        </w:tc>
        <w:tc>
          <w:tcPr>
            <w:tcW w:w="1640" w:type="dxa"/>
            <w:tcBorders>
              <w:top w:val="single" w:sz="4" w:space="0" w:color="231F20"/>
              <w:left w:val="single" w:sz="4" w:space="0" w:color="231F20"/>
              <w:bottom w:val="single" w:sz="4" w:space="0" w:color="231F20"/>
              <w:right w:val="single" w:sz="4" w:space="0" w:color="231F20"/>
            </w:tcBorders>
          </w:tcPr>
          <w:p w14:paraId="4038A5EA"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004</w:t>
            </w:r>
          </w:p>
        </w:tc>
        <w:tc>
          <w:tcPr>
            <w:tcW w:w="5087" w:type="dxa"/>
            <w:tcBorders>
              <w:top w:val="single" w:sz="4" w:space="0" w:color="231F20"/>
              <w:left w:val="single" w:sz="4" w:space="0" w:color="231F20"/>
              <w:bottom w:val="single" w:sz="4" w:space="0" w:color="231F20"/>
              <w:right w:val="single" w:sz="8" w:space="0" w:color="231F20"/>
            </w:tcBorders>
          </w:tcPr>
          <w:p w14:paraId="5841E68F"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Microwave radiometer calibration.</w:t>
            </w:r>
          </w:p>
        </w:tc>
      </w:tr>
      <w:bookmarkEnd w:id="486"/>
    </w:tbl>
    <w:p w14:paraId="1E15859F" w14:textId="77777777" w:rsidR="00CE7843" w:rsidRDefault="00CE7843" w:rsidP="00CE7843">
      <w:pPr>
        <w:spacing w:before="13" w:after="0" w:line="220" w:lineRule="exact"/>
      </w:pPr>
    </w:p>
    <w:p w14:paraId="3AB3DBD6" w14:textId="77777777" w:rsidR="00CE7843" w:rsidRDefault="00CE7843" w:rsidP="00CE7843">
      <w:pPr>
        <w:spacing w:before="26" w:after="0" w:line="274" w:lineRule="exact"/>
        <w:ind w:left="117" w:right="-20"/>
        <w:rPr>
          <w:rFonts w:eastAsia="Cambria" w:cs="Cambria"/>
          <w:sz w:val="24"/>
          <w:szCs w:val="24"/>
        </w:rPr>
      </w:pPr>
      <w:r>
        <w:rPr>
          <w:rFonts w:eastAsia="Cambria" w:cs="Cambria"/>
          <w:b/>
          <w:bCs/>
          <w:position w:val="-1"/>
          <w:sz w:val="24"/>
          <w:szCs w:val="24"/>
        </w:rPr>
        <w:t xml:space="preserve">B.9.2 </w:t>
      </w:r>
      <w:proofErr w:type="spellStart"/>
      <w:r>
        <w:rPr>
          <w:rFonts w:eastAsia="Cambria" w:cs="Cambria"/>
          <w:b/>
          <w:bCs/>
          <w:position w:val="-1"/>
          <w:sz w:val="24"/>
          <w:szCs w:val="24"/>
        </w:rPr>
        <w:t>ColdEndType</w:t>
      </w:r>
      <w:proofErr w:type="spellEnd"/>
      <w:r>
        <w:rPr>
          <w:rFonts w:eastAsia="Cambria" w:cs="Cambria"/>
          <w:b/>
          <w:bCs/>
          <w:position w:val="-1"/>
          <w:sz w:val="24"/>
          <w:szCs w:val="24"/>
        </w:rPr>
        <w:t xml:space="preserve"> (Figure 9)</w:t>
      </w:r>
    </w:p>
    <w:p w14:paraId="210567A0"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0EA9BD9F"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67653885"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31362687"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0570C537"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524A7CFC"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14:paraId="28F70A66"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20DC29B9"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6</w:t>
            </w:r>
            <w:r>
              <w:rPr>
                <w:rFonts w:cs="Cambria" w:hint="eastAsia"/>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39395116"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CA_C</w:t>
            </w:r>
            <w:r>
              <w:rPr>
                <w:rFonts w:eastAsia="Cambria" w:cs="Cambria"/>
                <w:spacing w:val="-1"/>
                <w:sz w:val="20"/>
                <w:szCs w:val="20"/>
              </w:rPr>
              <w:t>oldEndType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66E87947"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ColdEndType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7F819326"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Type of the colder target when applying v</w:t>
            </w:r>
            <w:r w:rsidRPr="000C6755">
              <w:rPr>
                <w:rFonts w:eastAsia="Cambria" w:cs="Cambria"/>
                <w:sz w:val="20"/>
                <w:szCs w:val="20"/>
              </w:rPr>
              <w:t>icarious calibration</w:t>
            </w:r>
          </w:p>
        </w:tc>
      </w:tr>
      <w:tr w:rsidR="00CE7843" w14:paraId="1BF29D1A"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2856AC9E"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7.</w:t>
            </w:r>
          </w:p>
        </w:tc>
        <w:tc>
          <w:tcPr>
            <w:tcW w:w="2557" w:type="dxa"/>
            <w:tcBorders>
              <w:top w:val="single" w:sz="4" w:space="0" w:color="231F20"/>
              <w:left w:val="single" w:sz="4" w:space="0" w:color="231F20"/>
              <w:bottom w:val="single" w:sz="4" w:space="0" w:color="231F20"/>
              <w:right w:val="single" w:sz="4" w:space="0" w:color="231F20"/>
            </w:tcBorders>
          </w:tcPr>
          <w:p w14:paraId="202900C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ocean</w:t>
            </w:r>
          </w:p>
        </w:tc>
        <w:tc>
          <w:tcPr>
            <w:tcW w:w="1570" w:type="dxa"/>
            <w:tcBorders>
              <w:top w:val="single" w:sz="4" w:space="0" w:color="231F20"/>
              <w:left w:val="single" w:sz="4" w:space="0" w:color="231F20"/>
              <w:bottom w:val="single" w:sz="4" w:space="0" w:color="231F20"/>
              <w:right w:val="single" w:sz="4" w:space="0" w:color="231F20"/>
            </w:tcBorders>
          </w:tcPr>
          <w:p w14:paraId="600F3119"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41DB7A60"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Global open ocean emission at the certain sea surface temperature </w:t>
            </w:r>
            <w:r>
              <w:rPr>
                <w:rFonts w:asciiTheme="minorEastAsia" w:hAnsiTheme="minorEastAsia" w:cs="Cambria"/>
                <w:sz w:val="20"/>
                <w:szCs w:val="20"/>
                <w:lang w:eastAsia="zh-CN"/>
              </w:rPr>
              <w:t xml:space="preserve">with lower wind speed and clear </w:t>
            </w:r>
            <w:proofErr w:type="gramStart"/>
            <w:r>
              <w:rPr>
                <w:rFonts w:asciiTheme="minorEastAsia" w:hAnsiTheme="minorEastAsia" w:cs="Cambria"/>
                <w:sz w:val="20"/>
                <w:szCs w:val="20"/>
                <w:lang w:eastAsia="zh-CN"/>
              </w:rPr>
              <w:t xml:space="preserve">sky </w:t>
            </w:r>
            <w:r>
              <w:rPr>
                <w:rFonts w:eastAsia="Cambria" w:cs="Cambria"/>
                <w:sz w:val="20"/>
                <w:szCs w:val="20"/>
              </w:rPr>
              <w:t>.</w:t>
            </w:r>
            <w:proofErr w:type="gramEnd"/>
          </w:p>
        </w:tc>
      </w:tr>
      <w:tr w:rsidR="00CE7843" w14:paraId="21CCA676"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581BB52"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8</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1CFC2091"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4" w:space="0" w:color="231F20"/>
              <w:right w:val="single" w:sz="4" w:space="0" w:color="231F20"/>
            </w:tcBorders>
          </w:tcPr>
          <w:p w14:paraId="0F7A241C"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5BC7F9F2"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431AC5C6" w14:textId="77777777" w:rsidR="00CE7843" w:rsidRDefault="00CE7843" w:rsidP="00CE7843">
      <w:pPr>
        <w:spacing w:after="0" w:line="240" w:lineRule="auto"/>
        <w:rPr>
          <w:rFonts w:eastAsia="Cambria" w:cs="Cambria"/>
          <w:b/>
          <w:bCs/>
          <w:position w:val="-1"/>
          <w:sz w:val="24"/>
          <w:szCs w:val="24"/>
        </w:rPr>
      </w:pPr>
    </w:p>
    <w:p w14:paraId="75220CA7" w14:textId="77777777" w:rsidR="00CE7843" w:rsidRDefault="00CE7843" w:rsidP="00CE7843">
      <w:pPr>
        <w:spacing w:before="26" w:after="0" w:line="274" w:lineRule="exact"/>
        <w:ind w:left="117" w:right="-20"/>
        <w:rPr>
          <w:rFonts w:eastAsia="Cambria" w:cs="Cambria"/>
          <w:b/>
          <w:bCs/>
          <w:position w:val="-1"/>
          <w:sz w:val="24"/>
          <w:szCs w:val="24"/>
        </w:rPr>
      </w:pPr>
      <w:r>
        <w:rPr>
          <w:rFonts w:eastAsia="Cambria" w:cs="Cambria"/>
          <w:b/>
          <w:bCs/>
          <w:position w:val="-1"/>
          <w:sz w:val="24"/>
          <w:szCs w:val="24"/>
        </w:rPr>
        <w:t xml:space="preserve">B.9.3 </w:t>
      </w:r>
      <w:proofErr w:type="spellStart"/>
      <w:r>
        <w:rPr>
          <w:rFonts w:eastAsia="Cambria" w:cs="Cambria"/>
          <w:b/>
          <w:bCs/>
          <w:position w:val="-1"/>
          <w:sz w:val="24"/>
          <w:szCs w:val="24"/>
        </w:rPr>
        <w:t>ColdTargetType</w:t>
      </w:r>
      <w:proofErr w:type="spellEnd"/>
      <w:r>
        <w:rPr>
          <w:rFonts w:eastAsia="Cambria" w:cs="Cambria"/>
          <w:b/>
          <w:bCs/>
          <w:position w:val="-1"/>
          <w:sz w:val="24"/>
          <w:szCs w:val="24"/>
        </w:rPr>
        <w:t xml:space="preserve"> (Figure 5)</w:t>
      </w:r>
    </w:p>
    <w:p w14:paraId="364C46B3"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3DAFD400"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27410763"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04C529F3"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1AE6FF9C"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2AE8BD38"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rsidRPr="000C6755" w14:paraId="51AA9777"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D64E8DB" w14:textId="77777777" w:rsidR="00CE7843" w:rsidRDefault="00CE7843" w:rsidP="00CE7843">
            <w:pPr>
              <w:spacing w:before="18" w:after="0" w:line="240" w:lineRule="auto"/>
              <w:ind w:right="-20"/>
              <w:rPr>
                <w:rFonts w:cs="Cambria"/>
                <w:sz w:val="20"/>
                <w:szCs w:val="20"/>
                <w:lang w:eastAsia="zh-CN"/>
              </w:rPr>
            </w:pPr>
            <w:r>
              <w:rPr>
                <w:rFonts w:cs="Cambria"/>
                <w:sz w:val="20"/>
                <w:szCs w:val="20"/>
                <w:lang w:eastAsia="zh-CN"/>
              </w:rPr>
              <w:t>9.</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4345DFC4"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CA_C</w:t>
            </w:r>
            <w:r>
              <w:rPr>
                <w:rFonts w:eastAsia="Cambria" w:cs="Cambria"/>
                <w:spacing w:val="-1"/>
                <w:sz w:val="20"/>
                <w:szCs w:val="20"/>
              </w:rPr>
              <w:t>oldTargetType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6AA6439C"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ColdTargetType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077C969C"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 xml:space="preserve">Type of the colder </w:t>
            </w:r>
            <w:r>
              <w:rPr>
                <w:rFonts w:eastAsia="Cambria" w:cs="Cambria"/>
                <w:spacing w:val="-1"/>
                <w:sz w:val="20"/>
                <w:szCs w:val="20"/>
              </w:rPr>
              <w:t>target</w:t>
            </w:r>
            <w:r>
              <w:rPr>
                <w:rFonts w:eastAsia="Cambria" w:cs="Cambria"/>
                <w:sz w:val="20"/>
                <w:szCs w:val="20"/>
              </w:rPr>
              <w:t xml:space="preserve"> of the microwave radiometer on-board calibration</w:t>
            </w:r>
          </w:p>
        </w:tc>
      </w:tr>
      <w:tr w:rsidR="00CE7843" w14:paraId="4BC9B88B"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881A44C"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10.</w:t>
            </w:r>
          </w:p>
        </w:tc>
        <w:tc>
          <w:tcPr>
            <w:tcW w:w="2557" w:type="dxa"/>
            <w:tcBorders>
              <w:top w:val="single" w:sz="4" w:space="0" w:color="231F20"/>
              <w:left w:val="single" w:sz="4" w:space="0" w:color="231F20"/>
              <w:bottom w:val="single" w:sz="4" w:space="0" w:color="231F20"/>
              <w:right w:val="single" w:sz="4" w:space="0" w:color="231F20"/>
            </w:tcBorders>
          </w:tcPr>
          <w:p w14:paraId="4088B8F2"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coldSky</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582C04BD"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2BBEA4EC" w14:textId="77777777" w:rsidR="00CE7843" w:rsidRDefault="00CE7843" w:rsidP="00CE7843">
            <w:pPr>
              <w:spacing w:before="23" w:after="0" w:line="240" w:lineRule="auto"/>
              <w:ind w:left="40" w:right="-20"/>
              <w:rPr>
                <w:rFonts w:eastAsia="Cambria" w:cs="Cambria"/>
                <w:sz w:val="20"/>
                <w:szCs w:val="20"/>
              </w:rPr>
            </w:pPr>
            <w:r>
              <w:rPr>
                <w:rFonts w:cs="Cambria"/>
                <w:sz w:val="20"/>
                <w:szCs w:val="20"/>
                <w:lang w:eastAsia="zh-CN"/>
              </w:rPr>
              <w:t>The cosmos background radiation at microwave bands.</w:t>
            </w:r>
          </w:p>
        </w:tc>
      </w:tr>
      <w:tr w:rsidR="00CE7843" w14:paraId="1420FDDD"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4B978ED" w14:textId="77777777" w:rsidR="00CE7843" w:rsidRPr="00236688" w:rsidRDefault="00CE7843" w:rsidP="00CE7843">
            <w:pPr>
              <w:spacing w:before="23" w:after="0" w:line="240" w:lineRule="auto"/>
              <w:ind w:left="35" w:right="-20"/>
              <w:rPr>
                <w:rFonts w:cs="Cambria"/>
                <w:sz w:val="20"/>
                <w:szCs w:val="20"/>
                <w:lang w:eastAsia="zh-CN"/>
              </w:rPr>
            </w:pPr>
            <w:bookmarkStart w:id="493" w:name="_Hlk77823608"/>
            <w:r>
              <w:rPr>
                <w:rFonts w:cs="Cambria" w:hint="eastAsia"/>
                <w:sz w:val="20"/>
                <w:szCs w:val="20"/>
                <w:lang w:eastAsia="zh-CN"/>
              </w:rPr>
              <w:t>1</w:t>
            </w:r>
            <w:r>
              <w:rPr>
                <w:rFonts w:cs="Cambria"/>
                <w:sz w:val="20"/>
                <w:szCs w:val="20"/>
                <w:lang w:eastAsia="zh-CN"/>
              </w:rPr>
              <w:t>1</w:t>
            </w:r>
          </w:p>
        </w:tc>
        <w:tc>
          <w:tcPr>
            <w:tcW w:w="2557" w:type="dxa"/>
            <w:tcBorders>
              <w:top w:val="single" w:sz="4" w:space="0" w:color="231F20"/>
              <w:left w:val="single" w:sz="4" w:space="0" w:color="231F20"/>
              <w:bottom w:val="single" w:sz="4" w:space="0" w:color="231F20"/>
              <w:right w:val="single" w:sz="4" w:space="0" w:color="231F20"/>
            </w:tcBorders>
          </w:tcPr>
          <w:p w14:paraId="2A60DA11" w14:textId="77777777" w:rsidR="00CE7843" w:rsidRDefault="00CE7843" w:rsidP="00CE7843">
            <w:pPr>
              <w:spacing w:before="23" w:after="0" w:line="240" w:lineRule="auto"/>
              <w:ind w:left="40" w:right="-20"/>
              <w:rPr>
                <w:rFonts w:eastAsia="Cambria" w:cs="Cambria"/>
                <w:sz w:val="20"/>
                <w:szCs w:val="20"/>
              </w:rPr>
            </w:pPr>
            <w:proofErr w:type="spellStart"/>
            <w:r>
              <w:rPr>
                <w:rFonts w:cs="Cambria" w:hint="eastAsia"/>
                <w:sz w:val="20"/>
                <w:szCs w:val="20"/>
                <w:lang w:eastAsia="zh-CN"/>
              </w:rPr>
              <w:t>C</w:t>
            </w:r>
            <w:r>
              <w:rPr>
                <w:rFonts w:cs="Cambria"/>
                <w:sz w:val="20"/>
                <w:szCs w:val="20"/>
                <w:lang w:eastAsia="zh-CN"/>
              </w:rPr>
              <w:t>oldBlackbody</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609A79F8" w14:textId="77777777" w:rsidR="00CE7843" w:rsidRDefault="00CE7843" w:rsidP="00CE7843">
            <w:pPr>
              <w:spacing w:before="23" w:after="0" w:line="240" w:lineRule="auto"/>
              <w:ind w:left="40" w:right="-20"/>
              <w:rPr>
                <w:rFonts w:eastAsia="Cambria" w:cs="Cambria"/>
                <w:spacing w:val="2"/>
                <w:sz w:val="20"/>
                <w:szCs w:val="20"/>
              </w:rPr>
            </w:pPr>
            <w:r>
              <w:rPr>
                <w:rFonts w:cs="Cambria" w:hint="eastAsia"/>
                <w:spacing w:val="2"/>
                <w:sz w:val="20"/>
                <w:szCs w:val="20"/>
                <w:lang w:eastAsia="zh-CN"/>
              </w:rPr>
              <w:t>0</w:t>
            </w:r>
            <w:r>
              <w:rPr>
                <w:rFonts w:cs="Cambria"/>
                <w:spacing w:val="2"/>
                <w:sz w:val="20"/>
                <w:szCs w:val="20"/>
                <w:lang w:eastAsia="zh-CN"/>
              </w:rPr>
              <w:t>02</w:t>
            </w:r>
          </w:p>
        </w:tc>
        <w:tc>
          <w:tcPr>
            <w:tcW w:w="5158" w:type="dxa"/>
            <w:tcBorders>
              <w:top w:val="single" w:sz="4" w:space="0" w:color="231F20"/>
              <w:left w:val="single" w:sz="4" w:space="0" w:color="231F20"/>
              <w:bottom w:val="single" w:sz="4" w:space="0" w:color="231F20"/>
              <w:right w:val="single" w:sz="8" w:space="0" w:color="231F20"/>
            </w:tcBorders>
          </w:tcPr>
          <w:p w14:paraId="2145F6FD" w14:textId="77777777" w:rsidR="00CE7843" w:rsidRDefault="00CE7843" w:rsidP="00CE7843">
            <w:pPr>
              <w:spacing w:before="23" w:after="0" w:line="240" w:lineRule="auto"/>
              <w:ind w:left="40" w:right="-20"/>
              <w:rPr>
                <w:rFonts w:cs="Cambria"/>
                <w:sz w:val="20"/>
                <w:szCs w:val="20"/>
                <w:lang w:eastAsia="zh-CN"/>
              </w:rPr>
            </w:pPr>
            <w:r w:rsidRPr="000C6755">
              <w:rPr>
                <w:rFonts w:eastAsia="Cambria" w:cs="Cambria"/>
                <w:sz w:val="20"/>
                <w:szCs w:val="20"/>
              </w:rPr>
              <w:t>A manmade broadband passive microwave calibration source</w:t>
            </w:r>
            <w:r>
              <w:rPr>
                <w:rFonts w:eastAsia="Cambria" w:cs="Cambria"/>
                <w:sz w:val="20"/>
                <w:szCs w:val="20"/>
              </w:rPr>
              <w:t xml:space="preserve"> with </w:t>
            </w:r>
            <w:proofErr w:type="gramStart"/>
            <w:r w:rsidRPr="000C6755">
              <w:rPr>
                <w:rFonts w:eastAsia="Cambria" w:cs="Cambria"/>
                <w:sz w:val="20"/>
                <w:szCs w:val="20"/>
              </w:rPr>
              <w:t>an</w:t>
            </w:r>
            <w:proofErr w:type="gramEnd"/>
            <w:r w:rsidRPr="000C6755">
              <w:rPr>
                <w:rFonts w:eastAsia="Cambria" w:cs="Cambria"/>
                <w:sz w:val="20"/>
                <w:szCs w:val="20"/>
              </w:rPr>
              <w:t xml:space="preserve"> uniform background radiation in the microwave region of the spectrum, usually </w:t>
            </w:r>
            <w:r>
              <w:rPr>
                <w:rFonts w:eastAsia="Cambria" w:cs="Cambria"/>
                <w:sz w:val="20"/>
                <w:szCs w:val="20"/>
              </w:rPr>
              <w:t xml:space="preserve">working at the liquid nitrogen temperature or temperature lower than that of </w:t>
            </w:r>
            <w:proofErr w:type="spellStart"/>
            <w:r>
              <w:rPr>
                <w:rFonts w:eastAsia="Cambria" w:cs="Cambria"/>
                <w:sz w:val="20"/>
                <w:szCs w:val="20"/>
              </w:rPr>
              <w:t>Hotblackbody</w:t>
            </w:r>
            <w:proofErr w:type="spellEnd"/>
            <w:r>
              <w:rPr>
                <w:rFonts w:eastAsia="Cambria" w:cs="Cambria"/>
                <w:sz w:val="20"/>
                <w:szCs w:val="20"/>
              </w:rPr>
              <w:t xml:space="preserve"> with a </w:t>
            </w:r>
            <w:r w:rsidRPr="0039382B">
              <w:rPr>
                <w:rFonts w:eastAsia="Cambria" w:cs="Cambria"/>
                <w:sz w:val="20"/>
                <w:szCs w:val="20"/>
              </w:rPr>
              <w:t>refrigeration technology</w:t>
            </w:r>
            <w:r>
              <w:rPr>
                <w:rFonts w:eastAsia="Cambria" w:cs="Cambria"/>
                <w:sz w:val="20"/>
                <w:szCs w:val="20"/>
              </w:rPr>
              <w:t>.</w:t>
            </w:r>
          </w:p>
        </w:tc>
      </w:tr>
      <w:bookmarkEnd w:id="493"/>
    </w:tbl>
    <w:p w14:paraId="50B7B25E" w14:textId="77777777" w:rsidR="00CE7843" w:rsidRDefault="00CE7843" w:rsidP="00CE7843">
      <w:pPr>
        <w:spacing w:before="13" w:after="0" w:line="220" w:lineRule="exact"/>
      </w:pPr>
    </w:p>
    <w:p w14:paraId="3242AAFF" w14:textId="77777777" w:rsidR="00CE7843" w:rsidRDefault="00CE7843" w:rsidP="00CE7843">
      <w:pPr>
        <w:spacing w:before="26" w:after="0" w:line="274" w:lineRule="exact"/>
        <w:ind w:left="117" w:right="-20"/>
        <w:rPr>
          <w:rFonts w:eastAsia="Cambria" w:cs="Cambria"/>
          <w:sz w:val="24"/>
          <w:szCs w:val="24"/>
        </w:rPr>
      </w:pPr>
      <w:r>
        <w:rPr>
          <w:rFonts w:eastAsia="Cambria" w:cs="Cambria"/>
          <w:b/>
          <w:bCs/>
          <w:position w:val="-1"/>
          <w:sz w:val="24"/>
          <w:szCs w:val="24"/>
        </w:rPr>
        <w:t xml:space="preserve">B.9.4 </w:t>
      </w:r>
      <w:proofErr w:type="spellStart"/>
      <w:r>
        <w:rPr>
          <w:rFonts w:eastAsia="Cambria" w:cs="Cambria"/>
          <w:b/>
          <w:bCs/>
          <w:position w:val="-1"/>
          <w:sz w:val="24"/>
          <w:szCs w:val="24"/>
        </w:rPr>
        <w:t>HotEndType</w:t>
      </w:r>
      <w:proofErr w:type="spellEnd"/>
      <w:r>
        <w:rPr>
          <w:rFonts w:eastAsia="Cambria" w:cs="Cambria"/>
          <w:b/>
          <w:bCs/>
          <w:position w:val="-1"/>
          <w:sz w:val="24"/>
          <w:szCs w:val="24"/>
        </w:rPr>
        <w:t xml:space="preserve"> (Figure 9)</w:t>
      </w:r>
    </w:p>
    <w:p w14:paraId="42A6D33A"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71490503"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50222B4"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0DFA0393"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4B67CA03"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67BDA3FD"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14:paraId="46974E23"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95237B5"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2"/>
                <w:sz w:val="20"/>
                <w:szCs w:val="20"/>
              </w:rPr>
              <w:t>12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022FD8B9"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w:t>
            </w:r>
            <w:r>
              <w:rPr>
                <w:rFonts w:eastAsia="Cambria" w:cs="Cambria"/>
                <w:spacing w:val="-1"/>
                <w:sz w:val="20"/>
                <w:szCs w:val="20"/>
              </w:rPr>
              <w:t>HotEndType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0099ED01"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HotEndType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2C25F0E5"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Type of the warmer target when applying v</w:t>
            </w:r>
            <w:r w:rsidRPr="000C6755">
              <w:rPr>
                <w:rFonts w:eastAsia="Cambria" w:cs="Cambria"/>
                <w:sz w:val="20"/>
                <w:szCs w:val="20"/>
              </w:rPr>
              <w:t>icarious calibration</w:t>
            </w:r>
          </w:p>
        </w:tc>
      </w:tr>
      <w:tr w:rsidR="00CE7843" w14:paraId="03837FC6"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59D7051" w14:textId="77777777" w:rsidR="00CE7843" w:rsidRDefault="00CE7843" w:rsidP="00CE7843">
            <w:pPr>
              <w:spacing w:before="18" w:after="0" w:line="240" w:lineRule="auto"/>
              <w:ind w:left="35" w:right="-20"/>
              <w:rPr>
                <w:rFonts w:eastAsia="Cambria" w:cs="Cambria"/>
                <w:sz w:val="20"/>
                <w:szCs w:val="20"/>
              </w:rPr>
            </w:pPr>
            <w:r>
              <w:rPr>
                <w:rFonts w:cs="Cambria"/>
                <w:sz w:val="20"/>
                <w:szCs w:val="20"/>
                <w:lang w:eastAsia="zh-CN"/>
              </w:rPr>
              <w:t>1</w:t>
            </w:r>
            <w:r>
              <w:rPr>
                <w:rFonts w:cs="Cambria" w:hint="eastAsia"/>
                <w:sz w:val="20"/>
                <w:szCs w:val="20"/>
                <w:lang w:eastAsia="zh-CN"/>
              </w:rPr>
              <w:t>3.</w:t>
            </w:r>
          </w:p>
        </w:tc>
        <w:tc>
          <w:tcPr>
            <w:tcW w:w="2557" w:type="dxa"/>
            <w:tcBorders>
              <w:top w:val="single" w:sz="4" w:space="0" w:color="231F20"/>
              <w:left w:val="single" w:sz="4" w:space="0" w:color="231F20"/>
              <w:bottom w:val="single" w:sz="4" w:space="0" w:color="231F20"/>
              <w:right w:val="single" w:sz="4" w:space="0" w:color="231F20"/>
            </w:tcBorders>
          </w:tcPr>
          <w:p w14:paraId="73EA9C41"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rainForest</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0A7958BC"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6C4DE628"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 xml:space="preserve">Rain forest, especially referring to </w:t>
            </w:r>
            <w:proofErr w:type="gramStart"/>
            <w:r>
              <w:rPr>
                <w:rFonts w:eastAsia="Cambria" w:cs="Cambria"/>
                <w:sz w:val="20"/>
                <w:szCs w:val="20"/>
              </w:rPr>
              <w:t>Amazon forest</w:t>
            </w:r>
            <w:proofErr w:type="gramEnd"/>
            <w:r>
              <w:rPr>
                <w:rFonts w:eastAsia="Cambria" w:cs="Cambria"/>
                <w:sz w:val="20"/>
                <w:szCs w:val="20"/>
              </w:rPr>
              <w:t>.</w:t>
            </w:r>
          </w:p>
        </w:tc>
      </w:tr>
      <w:tr w:rsidR="00CE7843" w14:paraId="3D6DC6FA"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66C9907D"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14</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5DB90923"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tcPr>
          <w:p w14:paraId="1EA07BFA"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0DC0EDC1"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Desert with </w:t>
            </w:r>
            <w:proofErr w:type="gramStart"/>
            <w:r>
              <w:rPr>
                <w:rFonts w:eastAsia="Cambria" w:cs="Cambria"/>
                <w:sz w:val="20"/>
                <w:szCs w:val="20"/>
              </w:rPr>
              <w:t>an</w:t>
            </w:r>
            <w:proofErr w:type="gramEnd"/>
            <w:r>
              <w:rPr>
                <w:rFonts w:eastAsia="Cambria" w:cs="Cambria"/>
                <w:sz w:val="20"/>
                <w:szCs w:val="20"/>
              </w:rPr>
              <w:t xml:space="preserve"> bigger area than the footprint of a microwave radiometer </w:t>
            </w:r>
          </w:p>
        </w:tc>
      </w:tr>
      <w:tr w:rsidR="00CE7843" w14:paraId="69D2EAE8"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77731B3"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15.</w:t>
            </w:r>
          </w:p>
        </w:tc>
        <w:tc>
          <w:tcPr>
            <w:tcW w:w="2557" w:type="dxa"/>
            <w:tcBorders>
              <w:top w:val="single" w:sz="4" w:space="0" w:color="231F20"/>
              <w:left w:val="single" w:sz="4" w:space="0" w:color="231F20"/>
              <w:bottom w:val="single" w:sz="4" w:space="0" w:color="231F20"/>
              <w:right w:val="single" w:sz="4" w:space="0" w:color="231F20"/>
            </w:tcBorders>
          </w:tcPr>
          <w:p w14:paraId="72BA6170"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Moon</w:t>
            </w:r>
          </w:p>
        </w:tc>
        <w:tc>
          <w:tcPr>
            <w:tcW w:w="1570" w:type="dxa"/>
            <w:tcBorders>
              <w:top w:val="single" w:sz="4" w:space="0" w:color="231F20"/>
              <w:left w:val="single" w:sz="4" w:space="0" w:color="231F20"/>
              <w:bottom w:val="single" w:sz="4" w:space="0" w:color="231F20"/>
              <w:right w:val="single" w:sz="4" w:space="0" w:color="231F20"/>
            </w:tcBorders>
          </w:tcPr>
          <w:p w14:paraId="7338F57A"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6B2E49D2"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Moon maybe served as a reference for the stability of a microwave radiometer.</w:t>
            </w:r>
          </w:p>
        </w:tc>
      </w:tr>
      <w:tr w:rsidR="00CE7843" w14:paraId="75101118"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5B8ABC97"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16</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471E5C9"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iceSheet</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508956AA"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3FCEA155"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Ice sheet at the polar area of the Earth.</w:t>
            </w:r>
          </w:p>
        </w:tc>
      </w:tr>
      <w:tr w:rsidR="00CE7843" w14:paraId="481A80D3" w14:textId="77777777" w:rsidTr="00CE7843">
        <w:trPr>
          <w:trHeight w:val="20"/>
        </w:trPr>
        <w:tc>
          <w:tcPr>
            <w:tcW w:w="447" w:type="dxa"/>
            <w:tcBorders>
              <w:top w:val="single" w:sz="4" w:space="0" w:color="231F20"/>
              <w:left w:val="single" w:sz="8" w:space="0" w:color="231F20"/>
              <w:bottom w:val="single" w:sz="8" w:space="0" w:color="231F20"/>
              <w:right w:val="single" w:sz="4" w:space="0" w:color="231F20"/>
            </w:tcBorders>
          </w:tcPr>
          <w:p w14:paraId="046CB00C"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17</w:t>
            </w:r>
            <w:r>
              <w:rPr>
                <w:rFonts w:cs="Cambria" w:hint="eastAsia"/>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58AA663E"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8" w:space="0" w:color="231F20"/>
              <w:right w:val="single" w:sz="4" w:space="0" w:color="231F20"/>
            </w:tcBorders>
          </w:tcPr>
          <w:p w14:paraId="1C2146F8"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8" w:space="0" w:color="231F20"/>
              <w:right w:val="single" w:sz="8" w:space="0" w:color="231F20"/>
            </w:tcBorders>
          </w:tcPr>
          <w:p w14:paraId="43AC67E4"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3BCD072E" w14:textId="77777777" w:rsidR="00CE7843" w:rsidRDefault="00CE7843" w:rsidP="00CE7843">
      <w:pPr>
        <w:spacing w:before="13" w:after="0" w:line="220" w:lineRule="exact"/>
      </w:pPr>
    </w:p>
    <w:p w14:paraId="43993219" w14:textId="77777777" w:rsidR="00CE7843" w:rsidRDefault="00CE7843" w:rsidP="00CE7843">
      <w:pPr>
        <w:tabs>
          <w:tab w:val="clear" w:pos="403"/>
        </w:tabs>
        <w:spacing w:after="0" w:line="240" w:lineRule="auto"/>
        <w:jc w:val="left"/>
        <w:rPr>
          <w:rFonts w:eastAsia="Cambria" w:cs="Cambria"/>
          <w:b/>
          <w:bCs/>
          <w:position w:val="-1"/>
          <w:sz w:val="24"/>
          <w:szCs w:val="24"/>
        </w:rPr>
      </w:pPr>
      <w:r>
        <w:rPr>
          <w:rFonts w:eastAsia="Cambria" w:cs="Cambria"/>
          <w:b/>
          <w:bCs/>
          <w:position w:val="-1"/>
          <w:sz w:val="24"/>
          <w:szCs w:val="24"/>
        </w:rPr>
        <w:br w:type="page"/>
      </w:r>
    </w:p>
    <w:p w14:paraId="6723C05F" w14:textId="77777777" w:rsidR="00CE7843" w:rsidRDefault="00CE7843" w:rsidP="00CE7843">
      <w:pPr>
        <w:spacing w:before="26" w:after="0" w:line="274" w:lineRule="exact"/>
        <w:ind w:left="117" w:right="-20"/>
        <w:rPr>
          <w:rFonts w:eastAsia="Cambria" w:cs="Cambria"/>
          <w:b/>
          <w:bCs/>
          <w:position w:val="-1"/>
          <w:sz w:val="24"/>
          <w:szCs w:val="24"/>
        </w:rPr>
      </w:pPr>
      <w:r>
        <w:rPr>
          <w:rFonts w:eastAsia="Cambria" w:cs="Cambria"/>
          <w:b/>
          <w:bCs/>
          <w:position w:val="-1"/>
          <w:sz w:val="24"/>
          <w:szCs w:val="24"/>
        </w:rPr>
        <w:lastRenderedPageBreak/>
        <w:t xml:space="preserve">B.9.5 </w:t>
      </w:r>
      <w:proofErr w:type="spellStart"/>
      <w:r>
        <w:rPr>
          <w:rFonts w:eastAsia="Cambria" w:cs="Cambria"/>
          <w:b/>
          <w:bCs/>
          <w:position w:val="-1"/>
          <w:sz w:val="24"/>
          <w:szCs w:val="24"/>
        </w:rPr>
        <w:t>HotTargetType</w:t>
      </w:r>
      <w:proofErr w:type="spellEnd"/>
      <w:r>
        <w:rPr>
          <w:rFonts w:eastAsia="Cambria" w:cs="Cambria"/>
          <w:b/>
          <w:bCs/>
          <w:position w:val="-1"/>
          <w:sz w:val="24"/>
          <w:szCs w:val="24"/>
        </w:rPr>
        <w:t xml:space="preserve"> (Figure 5)</w:t>
      </w:r>
    </w:p>
    <w:p w14:paraId="6197EDCD"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488B4C0A"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C8AC3E4"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1289C352"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4A16CAD3"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676FD6AB"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14:paraId="0D9976AD"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22F10762" w14:textId="77777777" w:rsidR="00CE7843" w:rsidRDefault="00CE7843" w:rsidP="00CE7843">
            <w:pPr>
              <w:spacing w:before="18" w:after="0" w:line="240" w:lineRule="auto"/>
              <w:ind w:right="-20"/>
              <w:rPr>
                <w:rFonts w:eastAsia="Cambria" w:cs="Cambria"/>
                <w:sz w:val="20"/>
                <w:szCs w:val="20"/>
              </w:rPr>
            </w:pPr>
            <w:r>
              <w:rPr>
                <w:rFonts w:eastAsia="Cambria" w:cs="Cambria"/>
                <w:sz w:val="20"/>
                <w:szCs w:val="20"/>
              </w:rPr>
              <w:t>18.</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13B4F5B9"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w:t>
            </w:r>
            <w:r>
              <w:rPr>
                <w:rFonts w:eastAsia="Cambria" w:cs="Cambria"/>
                <w:spacing w:val="-1"/>
                <w:sz w:val="20"/>
                <w:szCs w:val="20"/>
              </w:rPr>
              <w:t>HotTargetType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204379C0"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HotTargetType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57A26F6C"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 xml:space="preserve">Type of the warmer </w:t>
            </w:r>
            <w:r>
              <w:rPr>
                <w:rFonts w:eastAsia="Cambria" w:cs="Cambria"/>
                <w:spacing w:val="-1"/>
                <w:sz w:val="20"/>
                <w:szCs w:val="20"/>
              </w:rPr>
              <w:t>target</w:t>
            </w:r>
            <w:r>
              <w:rPr>
                <w:rFonts w:eastAsia="Cambria" w:cs="Cambria"/>
                <w:sz w:val="20"/>
                <w:szCs w:val="20"/>
              </w:rPr>
              <w:t xml:space="preserve"> of the microwave radiometer on-board calibration, usually working at the ambient temperature</w:t>
            </w:r>
          </w:p>
        </w:tc>
      </w:tr>
      <w:tr w:rsidR="00CE7843" w14:paraId="61ACEE61"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536A88AA" w14:textId="77777777" w:rsidR="00CE7843" w:rsidRDefault="00CE7843" w:rsidP="00CE7843">
            <w:pPr>
              <w:spacing w:before="18" w:after="0" w:line="240" w:lineRule="auto"/>
              <w:ind w:left="35" w:right="-20"/>
              <w:rPr>
                <w:rFonts w:eastAsia="Cambria" w:cs="Cambria"/>
                <w:sz w:val="20"/>
                <w:szCs w:val="20"/>
              </w:rPr>
            </w:pPr>
            <w:r>
              <w:rPr>
                <w:rFonts w:eastAsia="Cambria" w:cs="Cambria"/>
                <w:sz w:val="20"/>
                <w:szCs w:val="20"/>
              </w:rPr>
              <w:t>19.</w:t>
            </w:r>
          </w:p>
        </w:tc>
        <w:tc>
          <w:tcPr>
            <w:tcW w:w="2557" w:type="dxa"/>
            <w:tcBorders>
              <w:top w:val="single" w:sz="4" w:space="0" w:color="231F20"/>
              <w:left w:val="single" w:sz="4" w:space="0" w:color="231F20"/>
              <w:bottom w:val="single" w:sz="4" w:space="0" w:color="231F20"/>
              <w:right w:val="single" w:sz="4" w:space="0" w:color="231F20"/>
            </w:tcBorders>
          </w:tcPr>
          <w:p w14:paraId="3909B5FA"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HotBlackbody</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449717F4"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737EC733" w14:textId="77777777" w:rsidR="00CE7843" w:rsidRPr="000C6755" w:rsidRDefault="00CE7843" w:rsidP="00CE7843">
            <w:pPr>
              <w:spacing w:after="0" w:line="220" w:lineRule="exact"/>
              <w:ind w:left="40" w:right="-20"/>
              <w:rPr>
                <w:rFonts w:cs="Cambria"/>
                <w:sz w:val="20"/>
                <w:szCs w:val="20"/>
                <w:lang w:eastAsia="zh-CN"/>
              </w:rPr>
            </w:pPr>
            <w:r w:rsidRPr="000C6755">
              <w:rPr>
                <w:rFonts w:cs="Cambria"/>
                <w:sz w:val="20"/>
                <w:szCs w:val="20"/>
                <w:lang w:eastAsia="zh-CN"/>
              </w:rPr>
              <w:t xml:space="preserve">A manmade broadband passive microwave calibration source with </w:t>
            </w:r>
            <w:proofErr w:type="gramStart"/>
            <w:r w:rsidRPr="000C6755">
              <w:rPr>
                <w:rFonts w:cs="Cambria"/>
                <w:sz w:val="20"/>
                <w:szCs w:val="20"/>
                <w:lang w:eastAsia="zh-CN"/>
              </w:rPr>
              <w:t>an</w:t>
            </w:r>
            <w:proofErr w:type="gramEnd"/>
            <w:r w:rsidRPr="000C6755">
              <w:rPr>
                <w:rFonts w:cs="Cambria"/>
                <w:sz w:val="20"/>
                <w:szCs w:val="20"/>
                <w:lang w:eastAsia="zh-CN"/>
              </w:rPr>
              <w:t xml:space="preserve"> uniform background radiation in the microwave region of the spectrum, working at the ambient temperature or above the temperature of its surroundings.</w:t>
            </w:r>
          </w:p>
        </w:tc>
      </w:tr>
      <w:tr w:rsidR="00CE7843" w14:paraId="26103C0D"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241ED02" w14:textId="77777777" w:rsidR="00CE7843" w:rsidRDefault="00CE7843" w:rsidP="00CE7843">
            <w:pPr>
              <w:spacing w:before="18" w:after="0" w:line="240" w:lineRule="auto"/>
              <w:ind w:left="35" w:right="-20"/>
              <w:rPr>
                <w:rFonts w:cs="Cambria"/>
                <w:sz w:val="20"/>
                <w:szCs w:val="20"/>
                <w:lang w:eastAsia="zh-CN"/>
              </w:rPr>
            </w:pPr>
            <w:r>
              <w:rPr>
                <w:rFonts w:cs="Cambria"/>
                <w:sz w:val="20"/>
                <w:szCs w:val="20"/>
                <w:lang w:eastAsia="zh-CN"/>
              </w:rPr>
              <w:t>20</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62E4389" w14:textId="77777777" w:rsidR="00CE7843" w:rsidRDefault="00CE7843" w:rsidP="00CE7843">
            <w:pPr>
              <w:spacing w:after="0" w:line="220" w:lineRule="exact"/>
              <w:ind w:left="40" w:right="-20"/>
              <w:rPr>
                <w:rFonts w:cs="Cambria"/>
                <w:sz w:val="20"/>
                <w:szCs w:val="20"/>
                <w:lang w:eastAsia="zh-CN"/>
              </w:rPr>
            </w:pPr>
            <w:proofErr w:type="spellStart"/>
            <w:r>
              <w:rPr>
                <w:rFonts w:cs="Cambria" w:hint="eastAsia"/>
                <w:sz w:val="20"/>
                <w:szCs w:val="20"/>
                <w:lang w:eastAsia="zh-CN"/>
              </w:rPr>
              <w:t>noiseDiode</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67E1C87E" w14:textId="77777777" w:rsidR="00CE7843" w:rsidRDefault="00CE7843" w:rsidP="00CE7843">
            <w:pPr>
              <w:spacing w:before="23" w:after="0" w:line="240" w:lineRule="auto"/>
              <w:ind w:left="40" w:right="-20"/>
              <w:rPr>
                <w:rFonts w:eastAsia="Cambria" w:cs="Cambria"/>
                <w:spacing w:val="2"/>
                <w:sz w:val="20"/>
                <w:szCs w:val="20"/>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5BD56F00" w14:textId="77777777" w:rsidR="00CE7843" w:rsidRDefault="00CE7843" w:rsidP="00CE7843">
            <w:pPr>
              <w:spacing w:after="0" w:line="220" w:lineRule="exact"/>
              <w:ind w:left="40" w:right="-20"/>
              <w:rPr>
                <w:rFonts w:cs="Cambria"/>
                <w:sz w:val="20"/>
                <w:szCs w:val="20"/>
                <w:lang w:eastAsia="zh-CN"/>
              </w:rPr>
            </w:pPr>
            <w:r>
              <w:rPr>
                <w:rFonts w:cs="Cambria" w:hint="eastAsia"/>
                <w:sz w:val="20"/>
                <w:szCs w:val="20"/>
                <w:lang w:eastAsia="zh-CN"/>
              </w:rPr>
              <w:t>Noise Diode</w:t>
            </w:r>
          </w:p>
        </w:tc>
      </w:tr>
      <w:tr w:rsidR="00CE7843" w14:paraId="757C6A0D"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57DC8B86"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21</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42E1747D"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matchLoad</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5E3EACF6"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003</w:t>
            </w:r>
          </w:p>
        </w:tc>
        <w:tc>
          <w:tcPr>
            <w:tcW w:w="5158" w:type="dxa"/>
            <w:tcBorders>
              <w:top w:val="single" w:sz="4" w:space="0" w:color="231F20"/>
              <w:left w:val="single" w:sz="4" w:space="0" w:color="231F20"/>
              <w:bottom w:val="single" w:sz="4" w:space="0" w:color="231F20"/>
              <w:right w:val="single" w:sz="8" w:space="0" w:color="231F20"/>
            </w:tcBorders>
          </w:tcPr>
          <w:p w14:paraId="257E3322"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 xml:space="preserve"> a microwave match load at a given range </w:t>
            </w:r>
            <w:proofErr w:type="gramStart"/>
            <w:r>
              <w:rPr>
                <w:rFonts w:eastAsia="Cambria" w:cs="Cambria"/>
                <w:spacing w:val="5"/>
                <w:sz w:val="20"/>
                <w:szCs w:val="20"/>
              </w:rPr>
              <w:t>of  frequency</w:t>
            </w:r>
            <w:proofErr w:type="gramEnd"/>
          </w:p>
        </w:tc>
      </w:tr>
    </w:tbl>
    <w:p w14:paraId="40FD7899" w14:textId="77777777" w:rsidR="00CE7843" w:rsidRDefault="00CE7843" w:rsidP="00CE7843">
      <w:pPr>
        <w:spacing w:before="13" w:after="0" w:line="220" w:lineRule="exact"/>
      </w:pPr>
    </w:p>
    <w:p w14:paraId="5708536E" w14:textId="77777777" w:rsidR="00CE7843" w:rsidRDefault="00CE7843" w:rsidP="00CE7843">
      <w:pPr>
        <w:spacing w:before="26" w:after="0" w:line="274" w:lineRule="exact"/>
        <w:ind w:left="117" w:right="-20"/>
        <w:rPr>
          <w:rFonts w:eastAsia="Cambria" w:cs="Cambria"/>
          <w:sz w:val="24"/>
          <w:szCs w:val="24"/>
        </w:rPr>
      </w:pPr>
      <w:r>
        <w:rPr>
          <w:rFonts w:eastAsia="Cambria" w:cs="Cambria"/>
          <w:b/>
          <w:bCs/>
          <w:position w:val="-1"/>
          <w:sz w:val="24"/>
          <w:szCs w:val="24"/>
        </w:rPr>
        <w:t xml:space="preserve">B.9.6 </w:t>
      </w:r>
      <w:proofErr w:type="spellStart"/>
      <w:r>
        <w:rPr>
          <w:rFonts w:eastAsia="Cambria" w:cs="Cambria"/>
          <w:b/>
          <w:bCs/>
          <w:position w:val="-1"/>
          <w:sz w:val="24"/>
          <w:szCs w:val="24"/>
        </w:rPr>
        <w:t>LandCoverType</w:t>
      </w:r>
      <w:proofErr w:type="spellEnd"/>
      <w:r>
        <w:rPr>
          <w:rFonts w:eastAsia="Cambria" w:cs="Cambria"/>
          <w:b/>
          <w:bCs/>
          <w:position w:val="-1"/>
          <w:sz w:val="24"/>
          <w:szCs w:val="24"/>
        </w:rPr>
        <w:t xml:space="preserve"> (Figure 9)</w:t>
      </w:r>
    </w:p>
    <w:p w14:paraId="75759898"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329C5149"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3B6C062A"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3A355858"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2B8AEEB4"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0BF434DA"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14:paraId="1BC8F526"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31E718F0" w14:textId="77777777" w:rsidR="00CE7843" w:rsidRDefault="00CE7843" w:rsidP="00CE7843">
            <w:pPr>
              <w:spacing w:after="0" w:line="220" w:lineRule="exact"/>
              <w:ind w:left="40" w:right="-20"/>
              <w:rPr>
                <w:rFonts w:cs="Cambria"/>
                <w:sz w:val="20"/>
                <w:szCs w:val="20"/>
                <w:lang w:eastAsia="zh-CN"/>
              </w:rPr>
            </w:pPr>
            <w:r>
              <w:rPr>
                <w:rFonts w:eastAsia="Cambria" w:cs="Cambria"/>
                <w:spacing w:val="-2"/>
                <w:sz w:val="20"/>
                <w:szCs w:val="20"/>
              </w:rPr>
              <w:t>22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09B48A9B"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CA_LandCoverType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6E36007F"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LandCoverType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28BDFE13"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Type of the land cover classification</w:t>
            </w:r>
          </w:p>
        </w:tc>
      </w:tr>
      <w:tr w:rsidR="00CE7843" w14:paraId="690D3964"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077168E8" w14:textId="77777777" w:rsidR="00CE7843" w:rsidRDefault="00CE7843" w:rsidP="00CE7843">
            <w:pPr>
              <w:spacing w:before="23" w:after="0" w:line="240" w:lineRule="auto"/>
              <w:ind w:left="35" w:right="-20"/>
              <w:rPr>
                <w:rFonts w:eastAsia="Cambria" w:cs="Cambria"/>
                <w:sz w:val="20"/>
                <w:szCs w:val="20"/>
              </w:rPr>
            </w:pPr>
            <w:r>
              <w:rPr>
                <w:rFonts w:cs="Cambria"/>
                <w:spacing w:val="-2"/>
                <w:sz w:val="20"/>
                <w:szCs w:val="20"/>
                <w:lang w:eastAsia="zh-CN"/>
              </w:rPr>
              <w:t>23</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24D2454E"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forest</w:t>
            </w:r>
          </w:p>
        </w:tc>
        <w:tc>
          <w:tcPr>
            <w:tcW w:w="1570" w:type="dxa"/>
            <w:tcBorders>
              <w:top w:val="single" w:sz="4" w:space="0" w:color="231F20"/>
              <w:left w:val="single" w:sz="4" w:space="0" w:color="231F20"/>
              <w:bottom w:val="single" w:sz="4" w:space="0" w:color="231F20"/>
              <w:right w:val="single" w:sz="4" w:space="0" w:color="231F20"/>
            </w:tcBorders>
          </w:tcPr>
          <w:p w14:paraId="31B97D94"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3413721B"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Forest </w:t>
            </w:r>
          </w:p>
        </w:tc>
      </w:tr>
      <w:tr w:rsidR="00CE7843" w14:paraId="2F5CFA79"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B5FAB63"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24</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03ECAAE"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grass</w:t>
            </w:r>
          </w:p>
        </w:tc>
        <w:tc>
          <w:tcPr>
            <w:tcW w:w="1570" w:type="dxa"/>
            <w:tcBorders>
              <w:top w:val="single" w:sz="4" w:space="0" w:color="231F20"/>
              <w:left w:val="single" w:sz="4" w:space="0" w:color="231F20"/>
              <w:bottom w:val="single" w:sz="4" w:space="0" w:color="231F20"/>
              <w:right w:val="single" w:sz="4" w:space="0" w:color="231F20"/>
            </w:tcBorders>
          </w:tcPr>
          <w:p w14:paraId="63F26D9E"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666442A1"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Grass </w:t>
            </w:r>
          </w:p>
        </w:tc>
      </w:tr>
      <w:tr w:rsidR="00CE7843" w14:paraId="0FB1451A"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D01C196"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25</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76C51DC"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tcPr>
          <w:p w14:paraId="418D51DE"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658A8F88"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Desert </w:t>
            </w:r>
          </w:p>
        </w:tc>
      </w:tr>
      <w:tr w:rsidR="00CE7843" w14:paraId="3201BFCB"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EB4B11E"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26</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14FB87FE"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inlandWater</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109CE8AD"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6E9700AC"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Inland water </w:t>
            </w:r>
          </w:p>
        </w:tc>
      </w:tr>
      <w:tr w:rsidR="00CE7843" w14:paraId="346DD1DD"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0827AB96"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27</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4EE4EFD"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iceSheet</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75593445"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4" w:space="0" w:color="231F20"/>
              <w:right w:val="single" w:sz="8" w:space="0" w:color="231F20"/>
            </w:tcBorders>
          </w:tcPr>
          <w:p w14:paraId="7A373EB6"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Ice sheet</w:t>
            </w:r>
          </w:p>
        </w:tc>
      </w:tr>
      <w:tr w:rsidR="00CE7843" w14:paraId="2EFD633D"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7418EDF6"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28</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B6DFF08" w14:textId="77777777" w:rsidR="00CE7843" w:rsidRDefault="00CE7843" w:rsidP="00CE7843">
            <w:pPr>
              <w:spacing w:before="23" w:after="0" w:line="240" w:lineRule="auto"/>
              <w:ind w:left="40" w:right="-20"/>
              <w:rPr>
                <w:rFonts w:eastAsia="Cambria" w:cs="Cambria"/>
                <w:sz w:val="20"/>
                <w:szCs w:val="20"/>
              </w:rPr>
            </w:pPr>
            <w:r>
              <w:rPr>
                <w:rFonts w:asciiTheme="minorEastAsia" w:hAnsiTheme="minorEastAsia" w:cs="Cambria"/>
                <w:sz w:val="20"/>
                <w:szCs w:val="20"/>
                <w:lang w:eastAsia="zh-CN"/>
              </w:rPr>
              <w:t>o</w:t>
            </w:r>
            <w:r>
              <w:rPr>
                <w:rFonts w:eastAsia="Cambria" w:cs="Cambria"/>
                <w:sz w:val="20"/>
                <w:szCs w:val="20"/>
              </w:rPr>
              <w:t>ther</w:t>
            </w:r>
          </w:p>
        </w:tc>
        <w:tc>
          <w:tcPr>
            <w:tcW w:w="1570" w:type="dxa"/>
            <w:tcBorders>
              <w:top w:val="single" w:sz="4" w:space="0" w:color="231F20"/>
              <w:left w:val="single" w:sz="4" w:space="0" w:color="231F20"/>
              <w:bottom w:val="single" w:sz="4" w:space="0" w:color="231F20"/>
              <w:right w:val="single" w:sz="4" w:space="0" w:color="231F20"/>
            </w:tcBorders>
          </w:tcPr>
          <w:p w14:paraId="45DDE219"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006</w:t>
            </w:r>
          </w:p>
        </w:tc>
        <w:tc>
          <w:tcPr>
            <w:tcW w:w="5158" w:type="dxa"/>
            <w:tcBorders>
              <w:top w:val="single" w:sz="4" w:space="0" w:color="231F20"/>
              <w:left w:val="single" w:sz="4" w:space="0" w:color="231F20"/>
              <w:bottom w:val="single" w:sz="4" w:space="0" w:color="231F20"/>
              <w:right w:val="single" w:sz="8" w:space="0" w:color="231F20"/>
            </w:tcBorders>
          </w:tcPr>
          <w:p w14:paraId="6C37AD39"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49D4D4A1" w14:textId="77777777" w:rsidR="00CE7843" w:rsidRDefault="00CE7843" w:rsidP="00CE7843">
      <w:pPr>
        <w:spacing w:before="13" w:after="0" w:line="220" w:lineRule="exact"/>
      </w:pPr>
    </w:p>
    <w:p w14:paraId="04EE0A8B" w14:textId="77777777" w:rsidR="00CE7843" w:rsidRDefault="00CE7843" w:rsidP="00CE7843">
      <w:pPr>
        <w:spacing w:after="0" w:line="274" w:lineRule="exact"/>
        <w:ind w:left="117" w:right="-20"/>
        <w:rPr>
          <w:rFonts w:eastAsia="Cambria" w:cs="Cambria"/>
          <w:sz w:val="24"/>
          <w:szCs w:val="24"/>
        </w:rPr>
      </w:pPr>
      <w:r>
        <w:rPr>
          <w:rFonts w:eastAsia="Cambria" w:cs="Cambria"/>
          <w:b/>
          <w:bCs/>
          <w:position w:val="-1"/>
          <w:sz w:val="24"/>
          <w:szCs w:val="24"/>
        </w:rPr>
        <w:t>B.9.7 Observation Type (Figure 3)</w:t>
      </w:r>
    </w:p>
    <w:p w14:paraId="3B17391C" w14:textId="77777777" w:rsidR="00CE7843" w:rsidRDefault="00CE7843" w:rsidP="00CE7843">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758F77B2"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4F6AD02"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0657E44C"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74DDDE6B"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7EAAB284"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14:paraId="41AA82AF" w14:textId="77777777" w:rsidTr="00CE7843">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BEFF0B6" w14:textId="77777777" w:rsidR="00CE7843" w:rsidRDefault="00CE7843" w:rsidP="00CE7843">
            <w:pPr>
              <w:spacing w:before="18" w:after="0" w:line="240" w:lineRule="auto"/>
              <w:ind w:left="35" w:right="-20"/>
              <w:rPr>
                <w:rFonts w:eastAsia="Cambria" w:cs="Cambria"/>
                <w:sz w:val="20"/>
                <w:szCs w:val="20"/>
              </w:rPr>
            </w:pPr>
            <w:bookmarkStart w:id="494" w:name="_Hlk35529661"/>
            <w:r>
              <w:rPr>
                <w:rFonts w:eastAsia="Cambria" w:cs="Cambria"/>
                <w:sz w:val="20"/>
                <w:szCs w:val="20"/>
              </w:rPr>
              <w:t>29.</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5EF23222"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ObservationType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0C7A2F27" w14:textId="77777777" w:rsidR="00CE7843" w:rsidRDefault="00CE7843" w:rsidP="00CE7843">
            <w:pPr>
              <w:spacing w:after="0" w:line="220" w:lineRule="exact"/>
              <w:ind w:left="103" w:right="-20" w:hangingChars="50" w:hanging="103"/>
              <w:rPr>
                <w:rFonts w:eastAsia="Cambria" w:cs="Cambria"/>
                <w:sz w:val="20"/>
                <w:szCs w:val="20"/>
              </w:rPr>
            </w:pPr>
            <w:proofErr w:type="spellStart"/>
            <w:r>
              <w:rPr>
                <w:rFonts w:eastAsia="Cambria" w:cs="Cambria"/>
                <w:spacing w:val="3"/>
                <w:sz w:val="20"/>
                <w:szCs w:val="20"/>
              </w:rPr>
              <w:t>ObservationType</w:t>
            </w:r>
            <w:proofErr w:type="spellEnd"/>
            <w:r>
              <w:rPr>
                <w:rFonts w:eastAsia="Cambria" w:cs="Cambria"/>
                <w:spacing w:val="3"/>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466F94C1"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 xml:space="preserve">Type of observation manner of the microwave radiometer, usually relative to the geometry configuration and </w:t>
            </w:r>
            <w:proofErr w:type="gramStart"/>
            <w:r>
              <w:rPr>
                <w:rFonts w:eastAsia="Cambria" w:cs="Cambria"/>
                <w:spacing w:val="1"/>
                <w:sz w:val="20"/>
                <w:szCs w:val="20"/>
              </w:rPr>
              <w:t>the  target</w:t>
            </w:r>
            <w:proofErr w:type="gramEnd"/>
            <w:r>
              <w:rPr>
                <w:rFonts w:eastAsia="Cambria" w:cs="Cambria"/>
                <w:spacing w:val="1"/>
                <w:sz w:val="20"/>
                <w:szCs w:val="20"/>
              </w:rPr>
              <w:t xml:space="preserve"> being observed.</w:t>
            </w:r>
          </w:p>
        </w:tc>
      </w:tr>
      <w:tr w:rsidR="00CE7843" w14:paraId="2EA581F9" w14:textId="77777777" w:rsidTr="00CE7843">
        <w:tc>
          <w:tcPr>
            <w:tcW w:w="447" w:type="dxa"/>
            <w:tcBorders>
              <w:top w:val="single" w:sz="4" w:space="0" w:color="231F20"/>
              <w:left w:val="single" w:sz="8" w:space="0" w:color="231F20"/>
              <w:bottom w:val="single" w:sz="4" w:space="0" w:color="231F20"/>
              <w:right w:val="single" w:sz="4" w:space="0" w:color="231F20"/>
            </w:tcBorders>
          </w:tcPr>
          <w:p w14:paraId="456453DB"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5"/>
                <w:sz w:val="20"/>
                <w:szCs w:val="20"/>
              </w:rPr>
              <w:t>30</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34F1E20F"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imager</w:t>
            </w:r>
          </w:p>
        </w:tc>
        <w:tc>
          <w:tcPr>
            <w:tcW w:w="1640" w:type="dxa"/>
            <w:tcBorders>
              <w:top w:val="single" w:sz="4" w:space="0" w:color="231F20"/>
              <w:left w:val="single" w:sz="4" w:space="0" w:color="231F20"/>
              <w:bottom w:val="single" w:sz="4" w:space="0" w:color="231F20"/>
              <w:right w:val="single" w:sz="4" w:space="0" w:color="231F20"/>
            </w:tcBorders>
          </w:tcPr>
          <w:p w14:paraId="3E7A29B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6F9E801B"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 xml:space="preserve"> microwave radiometer, usually for imaging the surface of the Earth with conical scanning antenna.</w:t>
            </w:r>
          </w:p>
        </w:tc>
      </w:tr>
      <w:tr w:rsidR="00CE7843" w14:paraId="2D97798F" w14:textId="77777777" w:rsidTr="00CE7843">
        <w:tc>
          <w:tcPr>
            <w:tcW w:w="447" w:type="dxa"/>
            <w:tcBorders>
              <w:top w:val="single" w:sz="4" w:space="0" w:color="231F20"/>
              <w:left w:val="single" w:sz="8" w:space="0" w:color="231F20"/>
              <w:bottom w:val="single" w:sz="4" w:space="0" w:color="231F20"/>
              <w:right w:val="single" w:sz="4" w:space="0" w:color="231F20"/>
            </w:tcBorders>
          </w:tcPr>
          <w:p w14:paraId="1E77F22B"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2"/>
                <w:sz w:val="20"/>
                <w:szCs w:val="20"/>
              </w:rPr>
              <w:t>31.</w:t>
            </w:r>
          </w:p>
        </w:tc>
        <w:tc>
          <w:tcPr>
            <w:tcW w:w="2557" w:type="dxa"/>
            <w:tcBorders>
              <w:top w:val="single" w:sz="4" w:space="0" w:color="231F20"/>
              <w:left w:val="single" w:sz="4" w:space="0" w:color="231F20"/>
              <w:bottom w:val="single" w:sz="4" w:space="0" w:color="231F20"/>
              <w:right w:val="single" w:sz="4" w:space="0" w:color="231F20"/>
            </w:tcBorders>
          </w:tcPr>
          <w:p w14:paraId="7A9224BF"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sounder</w:t>
            </w:r>
          </w:p>
        </w:tc>
        <w:tc>
          <w:tcPr>
            <w:tcW w:w="1640" w:type="dxa"/>
            <w:tcBorders>
              <w:top w:val="single" w:sz="4" w:space="0" w:color="231F20"/>
              <w:left w:val="single" w:sz="4" w:space="0" w:color="231F20"/>
              <w:bottom w:val="single" w:sz="4" w:space="0" w:color="231F20"/>
              <w:right w:val="single" w:sz="4" w:space="0" w:color="231F20"/>
            </w:tcBorders>
          </w:tcPr>
          <w:p w14:paraId="5398BE61"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25CC66FB"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microwave radiometer, usually for sounding the atmospheric profiles of the temperature, humidity, and other parameters with cross-tracking scanning antenna.</w:t>
            </w:r>
          </w:p>
        </w:tc>
      </w:tr>
      <w:bookmarkEnd w:id="494"/>
    </w:tbl>
    <w:p w14:paraId="271F3CA4" w14:textId="77777777" w:rsidR="00CE7843" w:rsidRDefault="00CE7843" w:rsidP="00CE7843">
      <w:pPr>
        <w:spacing w:after="0" w:line="170" w:lineRule="exact"/>
        <w:rPr>
          <w:sz w:val="17"/>
          <w:szCs w:val="17"/>
        </w:rPr>
      </w:pPr>
    </w:p>
    <w:p w14:paraId="7466234F" w14:textId="77777777" w:rsidR="00CE7843" w:rsidRDefault="00CE7843" w:rsidP="00CE7843">
      <w:pPr>
        <w:spacing w:after="0" w:line="240" w:lineRule="auto"/>
        <w:rPr>
          <w:rFonts w:eastAsia="Cambria" w:cs="Cambria"/>
          <w:b/>
          <w:bCs/>
          <w:position w:val="-1"/>
          <w:sz w:val="24"/>
          <w:szCs w:val="24"/>
        </w:rPr>
      </w:pPr>
      <w:r>
        <w:rPr>
          <w:rFonts w:eastAsia="Cambria" w:cs="Cambria"/>
          <w:b/>
          <w:bCs/>
          <w:sz w:val="24"/>
          <w:szCs w:val="24"/>
        </w:rPr>
        <w:t xml:space="preserve">B.9.8 </w:t>
      </w:r>
      <w:proofErr w:type="spellStart"/>
      <w:r>
        <w:rPr>
          <w:rFonts w:eastAsia="Cambria" w:cs="Cambria"/>
          <w:b/>
          <w:bCs/>
          <w:position w:val="-1"/>
          <w:sz w:val="24"/>
          <w:szCs w:val="24"/>
        </w:rPr>
        <w:t>PayloadOperatingStatus</w:t>
      </w:r>
      <w:proofErr w:type="spellEnd"/>
      <w:r>
        <w:rPr>
          <w:rFonts w:eastAsia="Cambria" w:cs="Cambria"/>
          <w:b/>
          <w:bCs/>
          <w:position w:val="-1"/>
          <w:sz w:val="24"/>
          <w:szCs w:val="24"/>
        </w:rPr>
        <w:t xml:space="preserve"> (Figure 8)</w:t>
      </w:r>
    </w:p>
    <w:p w14:paraId="0D6595B3" w14:textId="77777777" w:rsidR="00CE7843" w:rsidRDefault="00CE7843" w:rsidP="00CE7843">
      <w:pPr>
        <w:spacing w:before="5"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62C41493"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D2C9B38"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034B66C0"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7EB17816"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7958E7DD"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14:paraId="55860F40"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7563F05" w14:textId="77777777" w:rsidR="00CE7843" w:rsidRDefault="00CE7843" w:rsidP="00CE7843">
            <w:pPr>
              <w:spacing w:before="18" w:after="0" w:line="240" w:lineRule="auto"/>
              <w:ind w:left="35" w:right="-20"/>
              <w:rPr>
                <w:rFonts w:eastAsia="Cambria" w:cs="Cambria"/>
                <w:sz w:val="20"/>
                <w:szCs w:val="20"/>
              </w:rPr>
            </w:pPr>
            <w:r>
              <w:rPr>
                <w:rFonts w:cs="Cambria"/>
                <w:spacing w:val="-1"/>
                <w:sz w:val="20"/>
                <w:szCs w:val="20"/>
                <w:lang w:eastAsia="zh-CN"/>
              </w:rPr>
              <w:t>32</w:t>
            </w:r>
            <w:r>
              <w:rPr>
                <w:rFonts w:cs="Cambria" w:hint="eastAsia"/>
                <w:spacing w:val="-1"/>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62BC60B5"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1"/>
                <w:sz w:val="20"/>
                <w:szCs w:val="20"/>
              </w:rPr>
              <w:t>CA_PayloadOperatingStatus</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6FD6DAF0"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1"/>
                <w:sz w:val="20"/>
                <w:szCs w:val="20"/>
              </w:rPr>
              <w:t>PayloadOperatingStatus</w:t>
            </w:r>
            <w:proofErr w:type="spellEnd"/>
            <w:r>
              <w:rPr>
                <w:rFonts w:eastAsia="Cambria" w:cs="Cambria"/>
                <w:spacing w:val="-1"/>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209A2B91"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 xml:space="preserve">Payload operating status </w:t>
            </w:r>
            <w:r>
              <w:rPr>
                <w:rFonts w:eastAsia="Cambria" w:cs="Cambria"/>
                <w:spacing w:val="1"/>
                <w:sz w:val="20"/>
                <w:szCs w:val="20"/>
              </w:rPr>
              <w:t xml:space="preserve">of the satellite </w:t>
            </w:r>
            <w:r>
              <w:rPr>
                <w:rFonts w:eastAsia="Cambria" w:cs="Cambria"/>
                <w:sz w:val="20"/>
                <w:szCs w:val="20"/>
              </w:rPr>
              <w:t>microwave radiometer</w:t>
            </w:r>
          </w:p>
        </w:tc>
      </w:tr>
      <w:tr w:rsidR="00CE7843" w14:paraId="3ED0177E"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303DF39"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9"/>
                <w:sz w:val="20"/>
                <w:szCs w:val="20"/>
              </w:rPr>
              <w:t>33</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16974070"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normal</w:t>
            </w:r>
          </w:p>
        </w:tc>
        <w:tc>
          <w:tcPr>
            <w:tcW w:w="1640" w:type="dxa"/>
            <w:tcBorders>
              <w:top w:val="single" w:sz="4" w:space="0" w:color="231F20"/>
              <w:left w:val="single" w:sz="4" w:space="0" w:color="231F20"/>
              <w:bottom w:val="single" w:sz="4" w:space="0" w:color="231F20"/>
              <w:right w:val="single" w:sz="4" w:space="0" w:color="231F20"/>
            </w:tcBorders>
          </w:tcPr>
          <w:p w14:paraId="438FBB0A"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7C074ADE"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Normal</w:t>
            </w:r>
          </w:p>
        </w:tc>
      </w:tr>
      <w:tr w:rsidR="00CE7843" w14:paraId="36221FBE"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50220587"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34.</w:t>
            </w:r>
          </w:p>
        </w:tc>
        <w:tc>
          <w:tcPr>
            <w:tcW w:w="2557" w:type="dxa"/>
            <w:tcBorders>
              <w:top w:val="single" w:sz="4" w:space="0" w:color="231F20"/>
              <w:left w:val="single" w:sz="4" w:space="0" w:color="231F20"/>
              <w:bottom w:val="single" w:sz="4" w:space="0" w:color="231F20"/>
              <w:right w:val="single" w:sz="4" w:space="0" w:color="231F20"/>
            </w:tcBorders>
          </w:tcPr>
          <w:p w14:paraId="443AF432"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satelliteAbnormal</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24B6E81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17F1E670"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Satellite Abnormal</w:t>
            </w:r>
          </w:p>
        </w:tc>
      </w:tr>
      <w:tr w:rsidR="00CE7843" w14:paraId="7FED7AF0"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562899AF"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35</w:t>
            </w:r>
            <w:r>
              <w:rPr>
                <w:rFonts w:cs="Cambria" w:hint="eastAsia"/>
                <w:spacing w:val="-4"/>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E9CAA5C"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payloadAbnormal</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0B4078D2"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003</w:t>
            </w:r>
          </w:p>
        </w:tc>
        <w:tc>
          <w:tcPr>
            <w:tcW w:w="5087" w:type="dxa"/>
            <w:tcBorders>
              <w:top w:val="single" w:sz="4" w:space="0" w:color="231F20"/>
              <w:left w:val="single" w:sz="4" w:space="0" w:color="231F20"/>
              <w:bottom w:val="single" w:sz="4" w:space="0" w:color="231F20"/>
              <w:right w:val="single" w:sz="8" w:space="0" w:color="231F20"/>
            </w:tcBorders>
          </w:tcPr>
          <w:p w14:paraId="4367CB42"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Payload Abnormal</w:t>
            </w:r>
          </w:p>
        </w:tc>
      </w:tr>
      <w:tr w:rsidR="00CE7843" w14:paraId="0C3FC60A" w14:textId="77777777" w:rsidTr="00CE7843">
        <w:trPr>
          <w:trHeight w:val="20"/>
        </w:trPr>
        <w:tc>
          <w:tcPr>
            <w:tcW w:w="447" w:type="dxa"/>
            <w:tcBorders>
              <w:top w:val="single" w:sz="4" w:space="0" w:color="231F20"/>
              <w:left w:val="single" w:sz="8" w:space="0" w:color="231F20"/>
              <w:bottom w:val="single" w:sz="8" w:space="0" w:color="231F20"/>
              <w:right w:val="single" w:sz="4" w:space="0" w:color="231F20"/>
            </w:tcBorders>
          </w:tcPr>
          <w:p w14:paraId="549252D4"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36</w:t>
            </w:r>
            <w:r>
              <w:rPr>
                <w:rFonts w:cs="Cambria" w:hint="eastAsia"/>
                <w:spacing w:val="-4"/>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0C8082C9"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otherAbnormal</w:t>
            </w:r>
            <w:proofErr w:type="spellEnd"/>
          </w:p>
        </w:tc>
        <w:tc>
          <w:tcPr>
            <w:tcW w:w="1640" w:type="dxa"/>
            <w:tcBorders>
              <w:top w:val="single" w:sz="4" w:space="0" w:color="231F20"/>
              <w:left w:val="single" w:sz="4" w:space="0" w:color="231F20"/>
              <w:bottom w:val="single" w:sz="8" w:space="0" w:color="231F20"/>
              <w:right w:val="single" w:sz="4" w:space="0" w:color="231F20"/>
            </w:tcBorders>
          </w:tcPr>
          <w:p w14:paraId="3925FE7C"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005</w:t>
            </w:r>
          </w:p>
        </w:tc>
        <w:tc>
          <w:tcPr>
            <w:tcW w:w="5087" w:type="dxa"/>
            <w:tcBorders>
              <w:top w:val="single" w:sz="4" w:space="0" w:color="231F20"/>
              <w:left w:val="single" w:sz="4" w:space="0" w:color="231F20"/>
              <w:bottom w:val="single" w:sz="8" w:space="0" w:color="231F20"/>
              <w:right w:val="single" w:sz="8" w:space="0" w:color="231F20"/>
            </w:tcBorders>
          </w:tcPr>
          <w:p w14:paraId="01A0ADFF"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Other Abnormal</w:t>
            </w:r>
          </w:p>
        </w:tc>
      </w:tr>
    </w:tbl>
    <w:p w14:paraId="059D1C2B" w14:textId="77777777" w:rsidR="00CE7843" w:rsidRDefault="00CE7843" w:rsidP="00CE7843">
      <w:pPr>
        <w:spacing w:after="0" w:line="170" w:lineRule="exact"/>
        <w:rPr>
          <w:sz w:val="17"/>
          <w:szCs w:val="17"/>
        </w:rPr>
      </w:pPr>
    </w:p>
    <w:p w14:paraId="774E54E1" w14:textId="77777777" w:rsidR="00CE7843" w:rsidRDefault="00CE7843" w:rsidP="00CE7843">
      <w:pPr>
        <w:tabs>
          <w:tab w:val="clear" w:pos="403"/>
        </w:tabs>
        <w:spacing w:after="0" w:line="240" w:lineRule="auto"/>
        <w:jc w:val="left"/>
        <w:rPr>
          <w:rFonts w:eastAsia="Cambria" w:cs="Cambria"/>
          <w:b/>
          <w:bCs/>
          <w:sz w:val="24"/>
          <w:szCs w:val="24"/>
        </w:rPr>
      </w:pPr>
      <w:r>
        <w:rPr>
          <w:rFonts w:eastAsia="Cambria" w:cs="Cambria"/>
          <w:b/>
          <w:bCs/>
          <w:sz w:val="24"/>
          <w:szCs w:val="24"/>
        </w:rPr>
        <w:br w:type="page"/>
      </w:r>
    </w:p>
    <w:p w14:paraId="131B273A" w14:textId="77777777" w:rsidR="00CE7843" w:rsidRDefault="00CE7843" w:rsidP="00CE7843">
      <w:pPr>
        <w:spacing w:after="0" w:line="240" w:lineRule="auto"/>
        <w:rPr>
          <w:rFonts w:eastAsia="Cambria" w:cs="Cambria"/>
          <w:b/>
          <w:bCs/>
          <w:position w:val="-1"/>
          <w:sz w:val="24"/>
          <w:szCs w:val="24"/>
        </w:rPr>
      </w:pPr>
      <w:r>
        <w:rPr>
          <w:rFonts w:eastAsia="Cambria" w:cs="Cambria"/>
          <w:b/>
          <w:bCs/>
          <w:sz w:val="24"/>
          <w:szCs w:val="24"/>
        </w:rPr>
        <w:lastRenderedPageBreak/>
        <w:t xml:space="preserve">B.9.8 </w:t>
      </w:r>
      <w:proofErr w:type="spellStart"/>
      <w:r>
        <w:rPr>
          <w:rFonts w:eastAsia="Cambria" w:cs="Cambria"/>
          <w:b/>
          <w:bCs/>
          <w:position w:val="-1"/>
          <w:sz w:val="24"/>
          <w:szCs w:val="24"/>
        </w:rPr>
        <w:t>PolarizationMode</w:t>
      </w:r>
      <w:proofErr w:type="spellEnd"/>
      <w:r>
        <w:rPr>
          <w:rFonts w:eastAsia="Cambria" w:cs="Cambria"/>
          <w:b/>
          <w:bCs/>
          <w:position w:val="-1"/>
          <w:sz w:val="24"/>
          <w:szCs w:val="24"/>
        </w:rPr>
        <w:t xml:space="preserve"> (Figure 8)</w:t>
      </w:r>
    </w:p>
    <w:p w14:paraId="13BC9219" w14:textId="77777777" w:rsidR="00CE7843" w:rsidRDefault="00CE7843" w:rsidP="00CE7843">
      <w:pPr>
        <w:spacing w:before="5"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57148C6F"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443D7B22"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05A9AE15"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5988103A"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53E36E8A"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14:paraId="752DE177"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4A5C522B" w14:textId="77777777" w:rsidR="00CE7843" w:rsidRDefault="00CE7843" w:rsidP="00CE7843">
            <w:pPr>
              <w:spacing w:before="18" w:after="0" w:line="240" w:lineRule="auto"/>
              <w:ind w:left="35" w:right="-20"/>
              <w:rPr>
                <w:rFonts w:eastAsia="Cambria" w:cs="Cambria"/>
                <w:sz w:val="20"/>
                <w:szCs w:val="20"/>
              </w:rPr>
            </w:pPr>
            <w:r>
              <w:rPr>
                <w:rFonts w:cs="Cambria"/>
                <w:spacing w:val="-1"/>
                <w:sz w:val="20"/>
                <w:szCs w:val="20"/>
                <w:lang w:eastAsia="zh-CN"/>
              </w:rPr>
              <w:t>37</w:t>
            </w:r>
            <w:r>
              <w:rPr>
                <w:rFonts w:cs="Cambria" w:hint="eastAsia"/>
                <w:spacing w:val="-1"/>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52C91F46"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1"/>
                <w:sz w:val="20"/>
                <w:szCs w:val="20"/>
              </w:rPr>
              <w:t>CA_</w:t>
            </w:r>
            <w:r w:rsidRPr="001B4A70">
              <w:rPr>
                <w:rFonts w:eastAsia="Cambria" w:cs="Cambria"/>
                <w:spacing w:val="-1"/>
                <w:sz w:val="20"/>
                <w:szCs w:val="20"/>
              </w:rPr>
              <w:t>PolarizationMode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08C1B09A" w14:textId="77777777" w:rsidR="00CE7843" w:rsidRDefault="00CE7843" w:rsidP="00CE7843">
            <w:pPr>
              <w:spacing w:before="18" w:after="0" w:line="240" w:lineRule="auto"/>
              <w:ind w:left="40" w:right="-20"/>
              <w:rPr>
                <w:rFonts w:eastAsia="Cambria" w:cs="Cambria"/>
                <w:sz w:val="20"/>
                <w:szCs w:val="20"/>
              </w:rPr>
            </w:pPr>
            <w:r w:rsidRPr="001B4A70">
              <w:rPr>
                <w:rFonts w:eastAsia="Cambria" w:cs="Cambria"/>
                <w:sz w:val="20"/>
                <w:szCs w:val="20"/>
              </w:rPr>
              <w:t xml:space="preserve">Polarization </w:t>
            </w:r>
            <w:r>
              <w:rPr>
                <w:rFonts w:eastAsia="Cambria" w:cs="Cambria"/>
                <w:sz w:val="20"/>
                <w:szCs w:val="20"/>
              </w:rPr>
              <w:t>m</w:t>
            </w:r>
            <w:r w:rsidRPr="001B4A70">
              <w:rPr>
                <w:rFonts w:eastAsia="Cambria" w:cs="Cambria"/>
                <w:sz w:val="20"/>
                <w:szCs w:val="20"/>
              </w:rPr>
              <w:t>ode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09A0B434" w14:textId="77777777" w:rsidR="00CE7843" w:rsidRDefault="00CE7843" w:rsidP="00CE7843">
            <w:pPr>
              <w:spacing w:before="18" w:after="0" w:line="240" w:lineRule="auto"/>
              <w:ind w:left="40" w:right="-20"/>
              <w:rPr>
                <w:rFonts w:eastAsia="Cambria" w:cs="Cambria"/>
                <w:sz w:val="20"/>
                <w:szCs w:val="20"/>
              </w:rPr>
            </w:pPr>
            <w:r w:rsidRPr="000E0625">
              <w:rPr>
                <w:rFonts w:eastAsia="Cambria" w:cs="Cambria"/>
                <w:sz w:val="20"/>
                <w:szCs w:val="20"/>
              </w:rPr>
              <w:t xml:space="preserve">Polarization mode of the </w:t>
            </w:r>
            <w:r>
              <w:rPr>
                <w:rFonts w:eastAsia="Cambria" w:cs="Cambria"/>
                <w:sz w:val="20"/>
                <w:szCs w:val="20"/>
              </w:rPr>
              <w:t>microwave radiometer TB measurement to be calibrated.</w:t>
            </w:r>
          </w:p>
        </w:tc>
      </w:tr>
      <w:tr w:rsidR="00CE7843" w14:paraId="550B7572"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7C2F835E"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9"/>
                <w:sz w:val="20"/>
                <w:szCs w:val="20"/>
              </w:rPr>
              <w:t>38</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45CFB82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lang w:val="fr-FR"/>
              </w:rPr>
              <w:t>V</w:t>
            </w:r>
            <w:r w:rsidRPr="000E0625">
              <w:rPr>
                <w:rFonts w:eastAsia="Cambria" w:cs="Cambria"/>
                <w:sz w:val="20"/>
                <w:szCs w:val="20"/>
                <w:lang w:val="fr-FR"/>
              </w:rPr>
              <w:t>-</w:t>
            </w:r>
            <w:proofErr w:type="spellStart"/>
            <w:r w:rsidRPr="000E0625">
              <w:rPr>
                <w:rFonts w:eastAsia="Cambria" w:cs="Cambria"/>
                <w:sz w:val="20"/>
                <w:szCs w:val="20"/>
                <w:lang w:val="fr-FR"/>
              </w:rPr>
              <w:t>pol</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4CD814D2"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18A38AAB"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Vertic</w:t>
            </w:r>
            <w:r w:rsidRPr="000E0625">
              <w:rPr>
                <w:rFonts w:eastAsia="Cambria" w:cs="Cambria"/>
                <w:sz w:val="20"/>
                <w:szCs w:val="20"/>
              </w:rPr>
              <w:t>al polarization</w:t>
            </w:r>
          </w:p>
        </w:tc>
      </w:tr>
      <w:tr w:rsidR="00CE7843" w14:paraId="398B6994"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3A58083"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39.</w:t>
            </w:r>
          </w:p>
        </w:tc>
        <w:tc>
          <w:tcPr>
            <w:tcW w:w="2557" w:type="dxa"/>
            <w:tcBorders>
              <w:top w:val="single" w:sz="4" w:space="0" w:color="231F20"/>
              <w:left w:val="single" w:sz="4" w:space="0" w:color="231F20"/>
              <w:bottom w:val="single" w:sz="4" w:space="0" w:color="231F20"/>
              <w:right w:val="single" w:sz="4" w:space="0" w:color="231F20"/>
            </w:tcBorders>
          </w:tcPr>
          <w:p w14:paraId="6F400338"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H</w:t>
            </w:r>
            <w:r w:rsidRPr="000E0625">
              <w:rPr>
                <w:rFonts w:eastAsia="Cambria" w:cs="Cambria"/>
                <w:sz w:val="20"/>
                <w:szCs w:val="20"/>
              </w:rPr>
              <w:t>-pol</w:t>
            </w:r>
          </w:p>
        </w:tc>
        <w:tc>
          <w:tcPr>
            <w:tcW w:w="1640" w:type="dxa"/>
            <w:tcBorders>
              <w:top w:val="single" w:sz="4" w:space="0" w:color="231F20"/>
              <w:left w:val="single" w:sz="4" w:space="0" w:color="231F20"/>
              <w:bottom w:val="single" w:sz="4" w:space="0" w:color="231F20"/>
              <w:right w:val="single" w:sz="4" w:space="0" w:color="231F20"/>
            </w:tcBorders>
          </w:tcPr>
          <w:p w14:paraId="05C86F30"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755E310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Horizontal</w:t>
            </w:r>
            <w:r w:rsidRPr="000E0625">
              <w:rPr>
                <w:rFonts w:eastAsia="Cambria" w:cs="Cambria"/>
                <w:sz w:val="20"/>
                <w:szCs w:val="20"/>
              </w:rPr>
              <w:t xml:space="preserve"> polarization</w:t>
            </w:r>
          </w:p>
        </w:tc>
      </w:tr>
      <w:tr w:rsidR="00CE7843" w14:paraId="05D33EA1"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45E27CF"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40</w:t>
            </w:r>
            <w:r>
              <w:rPr>
                <w:rFonts w:cs="Cambria" w:hint="eastAsia"/>
                <w:spacing w:val="-4"/>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1B2A1043"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lang w:val="fr-FR"/>
              </w:rPr>
              <w:t>S3</w:t>
            </w:r>
            <w:r w:rsidRPr="000E0625">
              <w:rPr>
                <w:rFonts w:eastAsia="Cambria" w:cs="Cambria"/>
                <w:sz w:val="20"/>
                <w:szCs w:val="20"/>
                <w:lang w:val="fr-FR"/>
              </w:rPr>
              <w:t>-pol</w:t>
            </w:r>
          </w:p>
        </w:tc>
        <w:tc>
          <w:tcPr>
            <w:tcW w:w="1640" w:type="dxa"/>
            <w:tcBorders>
              <w:top w:val="single" w:sz="4" w:space="0" w:color="231F20"/>
              <w:left w:val="single" w:sz="4" w:space="0" w:color="231F20"/>
              <w:bottom w:val="single" w:sz="4" w:space="0" w:color="231F20"/>
              <w:right w:val="single" w:sz="4" w:space="0" w:color="231F20"/>
            </w:tcBorders>
          </w:tcPr>
          <w:p w14:paraId="37BE8892"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003</w:t>
            </w:r>
          </w:p>
        </w:tc>
        <w:tc>
          <w:tcPr>
            <w:tcW w:w="5087" w:type="dxa"/>
            <w:tcBorders>
              <w:top w:val="single" w:sz="4" w:space="0" w:color="231F20"/>
              <w:left w:val="single" w:sz="4" w:space="0" w:color="231F20"/>
              <w:bottom w:val="single" w:sz="4" w:space="0" w:color="231F20"/>
              <w:right w:val="single" w:sz="8" w:space="0" w:color="231F20"/>
            </w:tcBorders>
          </w:tcPr>
          <w:p w14:paraId="238A25A7" w14:textId="77777777" w:rsidR="00CE7843" w:rsidRDefault="00CE7843" w:rsidP="00CE7843">
            <w:pPr>
              <w:spacing w:before="23" w:after="0" w:line="240" w:lineRule="auto"/>
              <w:ind w:left="40" w:right="-20"/>
              <w:rPr>
                <w:rFonts w:eastAsia="Cambria" w:cs="Cambria"/>
                <w:sz w:val="20"/>
                <w:szCs w:val="20"/>
              </w:rPr>
            </w:pPr>
            <w:r>
              <w:rPr>
                <w:rFonts w:cs="Cambria"/>
                <w:spacing w:val="2"/>
                <w:sz w:val="20"/>
                <w:szCs w:val="20"/>
                <w:lang w:eastAsia="zh-CN"/>
              </w:rPr>
              <w:t>T</w:t>
            </w:r>
            <w:r>
              <w:rPr>
                <w:rFonts w:cs="Cambria" w:hint="eastAsia"/>
                <w:spacing w:val="2"/>
                <w:sz w:val="20"/>
                <w:szCs w:val="20"/>
                <w:lang w:eastAsia="zh-CN"/>
              </w:rPr>
              <w:t xml:space="preserve">hird </w:t>
            </w:r>
            <w:r>
              <w:rPr>
                <w:rFonts w:cs="Cambria"/>
                <w:spacing w:val="2"/>
                <w:sz w:val="20"/>
                <w:szCs w:val="20"/>
                <w:lang w:eastAsia="zh-CN"/>
              </w:rPr>
              <w:t>element of the Stokes vector.</w:t>
            </w:r>
          </w:p>
        </w:tc>
      </w:tr>
      <w:tr w:rsidR="00CE7843" w14:paraId="158C05F0" w14:textId="77777777" w:rsidTr="00CE7843">
        <w:trPr>
          <w:trHeight w:val="20"/>
        </w:trPr>
        <w:tc>
          <w:tcPr>
            <w:tcW w:w="447" w:type="dxa"/>
            <w:tcBorders>
              <w:top w:val="single" w:sz="4" w:space="0" w:color="231F20"/>
              <w:left w:val="single" w:sz="8" w:space="0" w:color="231F20"/>
              <w:bottom w:val="single" w:sz="8" w:space="0" w:color="231F20"/>
              <w:right w:val="single" w:sz="4" w:space="0" w:color="231F20"/>
            </w:tcBorders>
          </w:tcPr>
          <w:p w14:paraId="14165A7E"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41</w:t>
            </w:r>
            <w:r>
              <w:rPr>
                <w:rFonts w:cs="Cambria" w:hint="eastAsia"/>
                <w:spacing w:val="-4"/>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389A497F"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lang w:val="fr-FR"/>
              </w:rPr>
              <w:t>S4</w:t>
            </w:r>
            <w:r w:rsidRPr="000E0625">
              <w:rPr>
                <w:rFonts w:eastAsia="Cambria" w:cs="Cambria"/>
                <w:sz w:val="20"/>
                <w:szCs w:val="20"/>
                <w:lang w:val="fr-FR"/>
              </w:rPr>
              <w:t>-pol</w:t>
            </w:r>
          </w:p>
        </w:tc>
        <w:tc>
          <w:tcPr>
            <w:tcW w:w="1640" w:type="dxa"/>
            <w:tcBorders>
              <w:top w:val="single" w:sz="4" w:space="0" w:color="231F20"/>
              <w:left w:val="single" w:sz="4" w:space="0" w:color="231F20"/>
              <w:bottom w:val="single" w:sz="8" w:space="0" w:color="231F20"/>
              <w:right w:val="single" w:sz="4" w:space="0" w:color="231F20"/>
            </w:tcBorders>
          </w:tcPr>
          <w:p w14:paraId="1202700C"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004</w:t>
            </w:r>
          </w:p>
        </w:tc>
        <w:tc>
          <w:tcPr>
            <w:tcW w:w="5087" w:type="dxa"/>
            <w:tcBorders>
              <w:top w:val="single" w:sz="4" w:space="0" w:color="231F20"/>
              <w:left w:val="single" w:sz="4" w:space="0" w:color="231F20"/>
              <w:bottom w:val="single" w:sz="8" w:space="0" w:color="231F20"/>
              <w:right w:val="single" w:sz="8" w:space="0" w:color="231F20"/>
            </w:tcBorders>
          </w:tcPr>
          <w:p w14:paraId="029126D9" w14:textId="77777777" w:rsidR="00CE7843" w:rsidRDefault="00CE7843" w:rsidP="00CE7843">
            <w:pPr>
              <w:spacing w:before="23" w:after="0" w:line="240" w:lineRule="auto"/>
              <w:ind w:left="40" w:right="-20"/>
              <w:rPr>
                <w:rFonts w:eastAsia="Cambria" w:cs="Cambria"/>
                <w:sz w:val="20"/>
                <w:szCs w:val="20"/>
              </w:rPr>
            </w:pPr>
            <w:r>
              <w:rPr>
                <w:rFonts w:cs="Cambria"/>
                <w:spacing w:val="2"/>
                <w:sz w:val="20"/>
                <w:szCs w:val="20"/>
                <w:lang w:eastAsia="zh-CN"/>
              </w:rPr>
              <w:t>Forth</w:t>
            </w:r>
            <w:r>
              <w:rPr>
                <w:rFonts w:cs="Cambria" w:hint="eastAsia"/>
                <w:spacing w:val="2"/>
                <w:sz w:val="20"/>
                <w:szCs w:val="20"/>
                <w:lang w:eastAsia="zh-CN"/>
              </w:rPr>
              <w:t xml:space="preserve"> </w:t>
            </w:r>
            <w:r>
              <w:rPr>
                <w:rFonts w:cs="Cambria"/>
                <w:spacing w:val="2"/>
                <w:sz w:val="20"/>
                <w:szCs w:val="20"/>
                <w:lang w:eastAsia="zh-CN"/>
              </w:rPr>
              <w:t>element of the Stokes vector.</w:t>
            </w:r>
          </w:p>
        </w:tc>
      </w:tr>
    </w:tbl>
    <w:p w14:paraId="37CC7705" w14:textId="77777777" w:rsidR="00CE7843" w:rsidRDefault="00CE7843" w:rsidP="00CE7843">
      <w:pPr>
        <w:spacing w:after="0" w:line="170" w:lineRule="exact"/>
        <w:rPr>
          <w:sz w:val="17"/>
          <w:szCs w:val="17"/>
        </w:rPr>
      </w:pPr>
    </w:p>
    <w:p w14:paraId="39FED974" w14:textId="77777777" w:rsidR="00CE7843" w:rsidRDefault="00CE7843" w:rsidP="00CE7843">
      <w:pPr>
        <w:tabs>
          <w:tab w:val="clear" w:pos="403"/>
        </w:tabs>
        <w:spacing w:after="0" w:line="240" w:lineRule="auto"/>
        <w:jc w:val="left"/>
        <w:rPr>
          <w:rFonts w:eastAsia="Cambria" w:cs="Cambria"/>
          <w:b/>
          <w:bCs/>
          <w:position w:val="-1"/>
          <w:sz w:val="24"/>
          <w:szCs w:val="24"/>
        </w:rPr>
      </w:pPr>
    </w:p>
    <w:p w14:paraId="00E8FA6E" w14:textId="77777777" w:rsidR="00CE7843" w:rsidRDefault="00CE7843" w:rsidP="00CE7843">
      <w:pPr>
        <w:spacing w:before="26" w:after="0" w:line="274" w:lineRule="exact"/>
        <w:ind w:left="117" w:right="-20"/>
        <w:rPr>
          <w:rFonts w:eastAsia="Cambria" w:cs="Cambria"/>
          <w:b/>
          <w:bCs/>
          <w:position w:val="-1"/>
          <w:sz w:val="24"/>
          <w:szCs w:val="24"/>
        </w:rPr>
      </w:pPr>
      <w:r>
        <w:rPr>
          <w:rFonts w:eastAsia="Cambria" w:cs="Cambria"/>
          <w:b/>
          <w:bCs/>
          <w:position w:val="-1"/>
          <w:sz w:val="24"/>
          <w:szCs w:val="24"/>
        </w:rPr>
        <w:t xml:space="preserve">B.9.9 </w:t>
      </w:r>
      <w:proofErr w:type="spellStart"/>
      <w:r>
        <w:rPr>
          <w:rFonts w:eastAsia="Cambria" w:cs="Cambria"/>
          <w:b/>
          <w:bCs/>
          <w:position w:val="-1"/>
          <w:sz w:val="24"/>
          <w:szCs w:val="24"/>
        </w:rPr>
        <w:t>ReceiverType</w:t>
      </w:r>
      <w:proofErr w:type="spellEnd"/>
      <w:r>
        <w:rPr>
          <w:rFonts w:eastAsia="Cambria" w:cs="Cambria"/>
          <w:b/>
          <w:bCs/>
          <w:position w:val="-1"/>
          <w:sz w:val="24"/>
          <w:szCs w:val="24"/>
        </w:rPr>
        <w:t xml:space="preserve"> (Figure 3)</w:t>
      </w:r>
    </w:p>
    <w:p w14:paraId="04DC05C9" w14:textId="77777777" w:rsidR="00CE7843" w:rsidRDefault="00CE7843" w:rsidP="00CE7843">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185522F7"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7D6AFDD"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522566F7"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7FEBFCB5"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n</w:t>
            </w:r>
            <w:r>
              <w:rPr>
                <w:rFonts w:eastAsia="Cambria" w:cs="Cambria"/>
                <w:b/>
                <w:bCs/>
                <w:spacing w:val="2"/>
                <w:sz w:val="20"/>
                <w:szCs w:val="20"/>
              </w:rPr>
              <w:t>c</w:t>
            </w:r>
            <w:proofErr w:type="spellEnd"/>
            <w:r>
              <w:rPr>
                <w:rFonts w:eastAsia="Cambria" w:cs="Cambria"/>
                <w:b/>
                <w:bCs/>
                <w:spacing w:val="2"/>
                <w:sz w:val="20"/>
                <w:szCs w:val="20"/>
              </w:rPr>
              <w:t xml:space="preserve"> </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1B4A9C26"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CE7843" w14:paraId="220382A8" w14:textId="77777777" w:rsidTr="00CE7843">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52B2A4F" w14:textId="77777777" w:rsidR="00CE7843" w:rsidRDefault="00CE7843" w:rsidP="00CE7843">
            <w:pPr>
              <w:spacing w:before="18" w:after="0" w:line="240" w:lineRule="auto"/>
              <w:ind w:left="35" w:right="-20"/>
              <w:rPr>
                <w:rFonts w:eastAsia="Cambria" w:cs="Cambria"/>
                <w:sz w:val="20"/>
                <w:szCs w:val="20"/>
              </w:rPr>
            </w:pPr>
            <w:r>
              <w:rPr>
                <w:rFonts w:eastAsia="Cambria" w:cs="Cambria"/>
                <w:spacing w:val="5"/>
                <w:sz w:val="20"/>
                <w:szCs w:val="20"/>
              </w:rPr>
              <w:t>42.</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3402E49A"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6E08C1DB"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pacing w:val="3"/>
                <w:sz w:val="20"/>
                <w:szCs w:val="20"/>
              </w:rPr>
              <w:t>ReceiverType</w:t>
            </w:r>
            <w:proofErr w:type="spellEnd"/>
            <w:r>
              <w:rPr>
                <w:rFonts w:eastAsia="Cambria" w:cs="Cambria"/>
                <w:spacing w:val="3"/>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6101ED8F"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3"/>
                <w:sz w:val="20"/>
                <w:szCs w:val="20"/>
              </w:rPr>
              <w:t>Receiver</w:t>
            </w:r>
            <w:r>
              <w:rPr>
                <w:rFonts w:eastAsia="Cambria" w:cs="Cambria"/>
                <w:spacing w:val="1"/>
                <w:sz w:val="20"/>
                <w:szCs w:val="20"/>
              </w:rPr>
              <w:t xml:space="preserve"> type of the </w:t>
            </w:r>
            <w:r>
              <w:rPr>
                <w:rFonts w:eastAsia="Cambria" w:cs="Cambria"/>
                <w:sz w:val="20"/>
                <w:szCs w:val="20"/>
              </w:rPr>
              <w:t>microwave radiometer</w:t>
            </w:r>
          </w:p>
        </w:tc>
      </w:tr>
      <w:tr w:rsidR="00CE7843" w14:paraId="2BB1739E"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7BB83C99"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15"/>
                <w:sz w:val="20"/>
                <w:szCs w:val="20"/>
              </w:rPr>
              <w:t>43.</w:t>
            </w:r>
          </w:p>
        </w:tc>
        <w:tc>
          <w:tcPr>
            <w:tcW w:w="2557" w:type="dxa"/>
            <w:tcBorders>
              <w:top w:val="single" w:sz="4" w:space="0" w:color="231F20"/>
              <w:left w:val="single" w:sz="4" w:space="0" w:color="231F20"/>
              <w:bottom w:val="single" w:sz="4" w:space="0" w:color="231F20"/>
              <w:right w:val="single" w:sz="4" w:space="0" w:color="231F20"/>
            </w:tcBorders>
          </w:tcPr>
          <w:p w14:paraId="65F9A40E"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DSB</w:t>
            </w:r>
          </w:p>
        </w:tc>
        <w:tc>
          <w:tcPr>
            <w:tcW w:w="1640" w:type="dxa"/>
            <w:tcBorders>
              <w:top w:val="single" w:sz="4" w:space="0" w:color="231F20"/>
              <w:left w:val="single" w:sz="4" w:space="0" w:color="231F20"/>
              <w:bottom w:val="single" w:sz="4" w:space="0" w:color="231F20"/>
              <w:right w:val="single" w:sz="4" w:space="0" w:color="231F20"/>
            </w:tcBorders>
          </w:tcPr>
          <w:p w14:paraId="35178B46"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6346BC44"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Double Side Band receiver</w:t>
            </w:r>
          </w:p>
        </w:tc>
      </w:tr>
      <w:tr w:rsidR="00CE7843" w14:paraId="648E8F63"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51AD31FD"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44.</w:t>
            </w:r>
          </w:p>
        </w:tc>
        <w:tc>
          <w:tcPr>
            <w:tcW w:w="2557" w:type="dxa"/>
            <w:tcBorders>
              <w:top w:val="single" w:sz="4" w:space="0" w:color="231F20"/>
              <w:left w:val="single" w:sz="4" w:space="0" w:color="231F20"/>
              <w:bottom w:val="single" w:sz="4" w:space="0" w:color="231F20"/>
              <w:right w:val="single" w:sz="4" w:space="0" w:color="231F20"/>
            </w:tcBorders>
          </w:tcPr>
          <w:p w14:paraId="7C639C96"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SSB</w:t>
            </w:r>
          </w:p>
        </w:tc>
        <w:tc>
          <w:tcPr>
            <w:tcW w:w="1640" w:type="dxa"/>
            <w:tcBorders>
              <w:top w:val="single" w:sz="4" w:space="0" w:color="231F20"/>
              <w:left w:val="single" w:sz="4" w:space="0" w:color="231F20"/>
              <w:bottom w:val="single" w:sz="4" w:space="0" w:color="231F20"/>
              <w:right w:val="single" w:sz="4" w:space="0" w:color="231F20"/>
            </w:tcBorders>
          </w:tcPr>
          <w:p w14:paraId="147B12FE"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50944E59"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Single Side Band receiver</w:t>
            </w:r>
          </w:p>
        </w:tc>
      </w:tr>
    </w:tbl>
    <w:p w14:paraId="4C1FA7C0" w14:textId="77777777" w:rsidR="00CE7843" w:rsidRDefault="00CE7843" w:rsidP="00CE7843">
      <w:pPr>
        <w:spacing w:after="0" w:line="170" w:lineRule="exact"/>
        <w:rPr>
          <w:sz w:val="17"/>
          <w:szCs w:val="17"/>
        </w:rPr>
      </w:pPr>
    </w:p>
    <w:p w14:paraId="757341F8" w14:textId="77777777" w:rsidR="00CE7843" w:rsidRDefault="00CE7843" w:rsidP="00CE7843">
      <w:pPr>
        <w:spacing w:after="0" w:line="170" w:lineRule="exact"/>
        <w:rPr>
          <w:sz w:val="17"/>
          <w:szCs w:val="17"/>
        </w:rPr>
      </w:pPr>
      <w:bookmarkStart w:id="495" w:name="OLE_LINK16"/>
      <w:bookmarkStart w:id="496" w:name="OLE_LINK17"/>
    </w:p>
    <w:bookmarkEnd w:id="495"/>
    <w:bookmarkEnd w:id="496"/>
    <w:p w14:paraId="61B6C366" w14:textId="77777777" w:rsidR="00CE7843" w:rsidRPr="006A0D7C" w:rsidRDefault="00CE7843" w:rsidP="00CE7843">
      <w:pPr>
        <w:spacing w:after="0" w:line="170" w:lineRule="exact"/>
        <w:rPr>
          <w:sz w:val="17"/>
          <w:szCs w:val="17"/>
        </w:rPr>
      </w:pPr>
    </w:p>
    <w:p w14:paraId="3B730715" w14:textId="77777777" w:rsidR="00CE7843" w:rsidRDefault="00CE7843" w:rsidP="00CE7843">
      <w:pPr>
        <w:pStyle w:val="ANNEX"/>
      </w:pPr>
      <w:r>
        <w:lastRenderedPageBreak/>
        <w:br/>
      </w:r>
      <w:r>
        <w:rPr>
          <w:b w:val="0"/>
        </w:rPr>
        <w:t>(informative)</w:t>
      </w:r>
      <w:r>
        <w:br/>
      </w:r>
      <w:r>
        <w:br/>
        <w:t xml:space="preserve"> </w:t>
      </w:r>
      <w:r>
        <w:rPr>
          <w:rFonts w:hint="eastAsia"/>
        </w:rPr>
        <w:t>XML schema implementation</w:t>
      </w:r>
    </w:p>
    <w:p w14:paraId="46E3811A" w14:textId="77777777" w:rsidR="00CE7843" w:rsidRPr="0058440F" w:rsidRDefault="00CE7843" w:rsidP="00CE7843">
      <w:pPr>
        <w:pStyle w:val="a2"/>
        <w:rPr>
          <w:sz w:val="25"/>
          <w:szCs w:val="25"/>
        </w:rPr>
      </w:pPr>
      <w:bookmarkStart w:id="497" w:name="_Toc31972222"/>
      <w:bookmarkStart w:id="498" w:name="_Toc32223615"/>
      <w:bookmarkEnd w:id="497"/>
      <w:r w:rsidRPr="0058440F">
        <w:rPr>
          <w:sz w:val="25"/>
          <w:szCs w:val="25"/>
        </w:rPr>
        <w:t xml:space="preserve">  </w:t>
      </w:r>
      <w:r w:rsidRPr="0058440F">
        <w:rPr>
          <w:rFonts w:hint="eastAsia"/>
          <w:sz w:val="25"/>
          <w:szCs w:val="25"/>
        </w:rPr>
        <w:t>XML Schema</w:t>
      </w:r>
      <w:bookmarkEnd w:id="498"/>
    </w:p>
    <w:p w14:paraId="20DC9F6F" w14:textId="77777777" w:rsidR="00CE7843" w:rsidRDefault="00CE7843" w:rsidP="00CE7843">
      <w:pPr>
        <w:pStyle w:val="BodyText"/>
        <w:rPr>
          <w:color w:val="000000"/>
          <w:sz w:val="21"/>
          <w:szCs w:val="21"/>
        </w:rPr>
      </w:pPr>
      <w:r>
        <w:rPr>
          <w:rFonts w:hint="eastAsia"/>
          <w:color w:val="000000"/>
          <w:sz w:val="21"/>
          <w:szCs w:val="21"/>
        </w:rPr>
        <w:t>The XML schema for the UML model defined in this document is provided in the appropriate XML namespaces defined in ISO/TS 191</w:t>
      </w:r>
      <w:r>
        <w:rPr>
          <w:color w:val="000000"/>
          <w:sz w:val="21"/>
          <w:szCs w:val="21"/>
        </w:rPr>
        <w:t>59.4</w:t>
      </w:r>
      <w:r>
        <w:rPr>
          <w:rFonts w:hint="eastAsia"/>
          <w:color w:val="000000"/>
          <w:sz w:val="21"/>
          <w:szCs w:val="21"/>
        </w:rPr>
        <w:t>. The additions include:</w:t>
      </w:r>
    </w:p>
    <w:tbl>
      <w:tblPr>
        <w:tblW w:w="9752" w:type="dxa"/>
        <w:jc w:val="center"/>
        <w:tblCellMar>
          <w:left w:w="0" w:type="dxa"/>
          <w:right w:w="0" w:type="dxa"/>
        </w:tblCellMar>
        <w:tblLook w:val="04A0" w:firstRow="1" w:lastRow="0" w:firstColumn="1" w:lastColumn="0" w:noHBand="0" w:noVBand="1"/>
      </w:tblPr>
      <w:tblGrid>
        <w:gridCol w:w="3135"/>
        <w:gridCol w:w="6617"/>
      </w:tblGrid>
      <w:tr w:rsidR="00CE7843" w14:paraId="1B45798B" w14:textId="77777777" w:rsidTr="00CE7843">
        <w:trPr>
          <w:trHeight w:val="296"/>
          <w:jc w:val="center"/>
        </w:trPr>
        <w:tc>
          <w:tcPr>
            <w:tcW w:w="3135"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vAlign w:val="center"/>
          </w:tcPr>
          <w:p w14:paraId="4ADD28C2" w14:textId="77777777" w:rsidR="00CE7843" w:rsidRDefault="00CE7843" w:rsidP="00CE7843">
            <w:pPr>
              <w:pStyle w:val="tablebody"/>
              <w:rPr>
                <w:rFonts w:asciiTheme="minorHAnsi" w:hAnsiTheme="minorHAnsi" w:cstheme="minorHAnsi"/>
                <w:sz w:val="21"/>
                <w:szCs w:val="21"/>
              </w:rPr>
            </w:pPr>
            <w:r>
              <w:rPr>
                <w:rFonts w:asciiTheme="minorHAnsi" w:hAnsiTheme="minorHAnsi" w:cstheme="minorHAnsi"/>
                <w:sz w:val="21"/>
                <w:szCs w:val="21"/>
                <w:lang w:val="en-GB"/>
              </w:rPr>
              <w:t>Namespace prefix</w:t>
            </w:r>
          </w:p>
        </w:tc>
        <w:tc>
          <w:tcPr>
            <w:tcW w:w="6617" w:type="dxa"/>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tcPr>
          <w:p w14:paraId="2171869A" w14:textId="77777777" w:rsidR="00CE7843" w:rsidRDefault="00CE7843" w:rsidP="00CE7843">
            <w:pPr>
              <w:pStyle w:val="tablebody"/>
              <w:rPr>
                <w:rFonts w:asciiTheme="minorHAnsi" w:hAnsiTheme="minorHAnsi" w:cstheme="minorHAnsi"/>
                <w:sz w:val="21"/>
                <w:szCs w:val="21"/>
              </w:rPr>
            </w:pPr>
            <w:r>
              <w:rPr>
                <w:rFonts w:asciiTheme="minorHAnsi" w:hAnsiTheme="minorHAnsi" w:cstheme="minorHAnsi"/>
                <w:sz w:val="21"/>
                <w:szCs w:val="21"/>
                <w:lang w:val="en-GB"/>
              </w:rPr>
              <w:t>Schema file name</w:t>
            </w:r>
          </w:p>
        </w:tc>
      </w:tr>
      <w:tr w:rsidR="00CE7843" w14:paraId="2FAE21DD" w14:textId="77777777" w:rsidTr="00CE7843">
        <w:trPr>
          <w:trHeight w:val="739"/>
          <w:jc w:val="center"/>
        </w:trPr>
        <w:tc>
          <w:tcPr>
            <w:tcW w:w="313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14:paraId="53549ACB" w14:textId="77777777" w:rsidR="00CE7843" w:rsidRDefault="00CE7843" w:rsidP="00CE7843">
            <w:pPr>
              <w:pStyle w:val="tablebody"/>
              <w:rPr>
                <w:rFonts w:asciiTheme="minorHAnsi" w:hAnsiTheme="minorHAnsi" w:cstheme="minorHAnsi"/>
                <w:sz w:val="21"/>
                <w:szCs w:val="21"/>
                <w:lang w:val="en-GB"/>
              </w:rPr>
            </w:pPr>
            <w:r>
              <w:rPr>
                <w:rFonts w:asciiTheme="minorHAnsi" w:hAnsiTheme="minorHAnsi" w:cstheme="minorHAnsi"/>
                <w:sz w:val="21"/>
                <w:szCs w:val="21"/>
                <w:lang w:val="en-GB"/>
              </w:rPr>
              <w:t>Calibration and validation (</w:t>
            </w:r>
            <w:proofErr w:type="spellStart"/>
            <w:r>
              <w:rPr>
                <w:rFonts w:asciiTheme="minorHAnsi" w:hAnsiTheme="minorHAnsi" w:cstheme="minorHAnsi"/>
                <w:sz w:val="21"/>
                <w:szCs w:val="21"/>
                <w:lang w:val="en-GB"/>
              </w:rPr>
              <w:t>cal</w:t>
            </w:r>
            <w:proofErr w:type="spellEnd"/>
            <w:r>
              <w:rPr>
                <w:rFonts w:asciiTheme="minorHAnsi" w:hAnsiTheme="minorHAnsi" w:cstheme="minorHAnsi"/>
                <w:sz w:val="21"/>
                <w:szCs w:val="21"/>
                <w:lang w:val="en-GB"/>
              </w:rPr>
              <w:t>)</w:t>
            </w:r>
          </w:p>
        </w:tc>
        <w:tc>
          <w:tcPr>
            <w:tcW w:w="6617" w:type="dxa"/>
            <w:tcBorders>
              <w:top w:val="nil"/>
              <w:left w:val="nil"/>
              <w:bottom w:val="single" w:sz="8" w:space="0" w:color="auto"/>
              <w:right w:val="single" w:sz="12" w:space="0" w:color="auto"/>
            </w:tcBorders>
            <w:tcMar>
              <w:top w:w="0" w:type="dxa"/>
              <w:left w:w="108" w:type="dxa"/>
              <w:bottom w:w="0" w:type="dxa"/>
              <w:right w:w="108" w:type="dxa"/>
            </w:tcMar>
            <w:vAlign w:val="center"/>
          </w:tcPr>
          <w:p w14:paraId="6FC33AA8" w14:textId="77777777" w:rsidR="00CE7843" w:rsidRDefault="00CE7843" w:rsidP="00CE7843">
            <w:pPr>
              <w:pStyle w:val="tablebody"/>
              <w:rPr>
                <w:rFonts w:asciiTheme="minorHAnsi" w:hAnsiTheme="minorHAnsi" w:cstheme="minorHAnsi"/>
                <w:sz w:val="21"/>
                <w:szCs w:val="21"/>
                <w:lang w:val="en-GB"/>
              </w:rPr>
            </w:pPr>
            <w:r>
              <w:rPr>
                <w:rFonts w:asciiTheme="minorHAnsi" w:hAnsiTheme="minorHAnsi" w:cstheme="minorHAnsi"/>
                <w:sz w:val="21"/>
                <w:szCs w:val="21"/>
                <w:lang w:val="en-GB"/>
              </w:rPr>
              <w:t>microwaveRadiometerCalibration.xsd</w:t>
            </w:r>
          </w:p>
        </w:tc>
      </w:tr>
    </w:tbl>
    <w:p w14:paraId="4655E53D" w14:textId="77777777" w:rsidR="00CE7843" w:rsidRDefault="00CE7843" w:rsidP="00CE7843">
      <w:pPr>
        <w:spacing w:before="100" w:beforeAutospacing="1" w:after="100" w:afterAutospacing="1"/>
        <w:rPr>
          <w:color w:val="000000"/>
          <w:sz w:val="21"/>
          <w:szCs w:val="21"/>
        </w:rPr>
      </w:pPr>
      <w:r>
        <w:rPr>
          <w:rFonts w:hint="eastAsia"/>
          <w:color w:val="000000"/>
          <w:sz w:val="21"/>
          <w:szCs w:val="21"/>
        </w:rPr>
        <w:t>The XML Schemas for encoding this document can be found online at </w:t>
      </w:r>
      <w:hyperlink r:id="rId61" w:history="1">
        <w:r>
          <w:rPr>
            <w:rStyle w:val="Hyperlink"/>
            <w:sz w:val="21"/>
            <w:szCs w:val="21"/>
            <w:lang w:val="en-US"/>
          </w:rPr>
          <w:t>https://schemas.isotc211.org/schemas/19159/</w:t>
        </w:r>
      </w:hyperlink>
      <w:r>
        <w:rPr>
          <w:rFonts w:hint="eastAsia"/>
          <w:color w:val="000000"/>
          <w:sz w:val="21"/>
          <w:szCs w:val="21"/>
        </w:rPr>
        <w:t xml:space="preserve"> followed by </w:t>
      </w:r>
      <w:r>
        <w:rPr>
          <w:rFonts w:hint="eastAsia"/>
          <w:color w:val="000000"/>
          <w:sz w:val="21"/>
          <w:szCs w:val="21"/>
        </w:rPr>
        <w:t>“</w:t>
      </w:r>
      <w:r>
        <w:rPr>
          <w:rFonts w:hint="eastAsia"/>
          <w:color w:val="000000"/>
          <w:sz w:val="21"/>
          <w:szCs w:val="21"/>
        </w:rPr>
        <w:t>-</w:t>
      </w:r>
      <w:r>
        <w:rPr>
          <w:color w:val="000000"/>
          <w:sz w:val="21"/>
          <w:szCs w:val="21"/>
        </w:rPr>
        <w:t>4</w:t>
      </w:r>
      <w:r>
        <w:rPr>
          <w:rFonts w:hint="eastAsia"/>
          <w:color w:val="000000"/>
          <w:sz w:val="21"/>
          <w:szCs w:val="21"/>
        </w:rPr>
        <w:t>”</w:t>
      </w:r>
      <w:r>
        <w:rPr>
          <w:rFonts w:hint="eastAsia"/>
          <w:color w:val="000000"/>
          <w:sz w:val="21"/>
          <w:szCs w:val="21"/>
        </w:rPr>
        <w:t xml:space="preserve"> and the appropriate version number (</w:t>
      </w:r>
      <w:r>
        <w:rPr>
          <w:color w:val="000000"/>
          <w:sz w:val="21"/>
          <w:szCs w:val="21"/>
        </w:rPr>
        <w:t>1</w:t>
      </w:r>
      <w:r>
        <w:rPr>
          <w:rFonts w:hint="eastAsia"/>
          <w:color w:val="000000"/>
          <w:sz w:val="21"/>
          <w:szCs w:val="21"/>
        </w:rPr>
        <w:t>.0).</w:t>
      </w:r>
    </w:p>
    <w:p w14:paraId="684839B6" w14:textId="77777777" w:rsidR="00CE7843" w:rsidRPr="0058440F" w:rsidRDefault="00CE7843" w:rsidP="00CE7843">
      <w:pPr>
        <w:pStyle w:val="a2"/>
        <w:rPr>
          <w:sz w:val="25"/>
          <w:szCs w:val="25"/>
        </w:rPr>
      </w:pPr>
      <w:bookmarkStart w:id="499" w:name="_Toc31972223"/>
      <w:bookmarkStart w:id="500" w:name="_Toc32223616"/>
      <w:bookmarkEnd w:id="499"/>
      <w:r w:rsidRPr="0058440F">
        <w:rPr>
          <w:sz w:val="25"/>
          <w:szCs w:val="25"/>
        </w:rPr>
        <w:t xml:space="preserve">  </w:t>
      </w:r>
      <w:r w:rsidRPr="0058440F">
        <w:rPr>
          <w:rFonts w:hint="eastAsia"/>
          <w:sz w:val="25"/>
          <w:szCs w:val="25"/>
        </w:rPr>
        <w:t>XML Schemas defined outside this document</w:t>
      </w:r>
      <w:bookmarkEnd w:id="500"/>
    </w:p>
    <w:p w14:paraId="35DAF22E" w14:textId="77777777" w:rsidR="00CE7843" w:rsidRDefault="00CE7843" w:rsidP="00CE7843">
      <w:pPr>
        <w:pStyle w:val="BodyText"/>
        <w:rPr>
          <w:color w:val="000000"/>
          <w:sz w:val="21"/>
          <w:szCs w:val="21"/>
        </w:rPr>
      </w:pPr>
      <w:r>
        <w:rPr>
          <w:rFonts w:hint="eastAsia"/>
          <w:color w:val="000000"/>
          <w:sz w:val="21"/>
          <w:szCs w:val="21"/>
        </w:rPr>
        <w:t xml:space="preserve">This document also makes use of the namespace </w:t>
      </w:r>
      <w:proofErr w:type="spellStart"/>
      <w:r>
        <w:rPr>
          <w:color w:val="000000"/>
          <w:sz w:val="21"/>
          <w:szCs w:val="21"/>
        </w:rPr>
        <w:t>smi</w:t>
      </w:r>
      <w:proofErr w:type="spellEnd"/>
      <w:r>
        <w:rPr>
          <w:rFonts w:hint="eastAsia"/>
          <w:color w:val="000000"/>
          <w:sz w:val="21"/>
          <w:szCs w:val="21"/>
        </w:rPr>
        <w:t xml:space="preserve"> in the XML implementation of ISO 191</w:t>
      </w:r>
      <w:r>
        <w:rPr>
          <w:color w:val="000000"/>
          <w:sz w:val="21"/>
          <w:szCs w:val="21"/>
        </w:rPr>
        <w:t xml:space="preserve">30-1 </w:t>
      </w:r>
      <w:r>
        <w:rPr>
          <w:rFonts w:hint="eastAsia"/>
          <w:color w:val="000000"/>
          <w:sz w:val="21"/>
          <w:szCs w:val="21"/>
        </w:rPr>
        <w:t>(</w:t>
      </w:r>
      <w:hyperlink r:id="rId62" w:history="1">
        <w:r>
          <w:rPr>
            <w:rStyle w:val="Hyperlink"/>
            <w:rFonts w:hint="eastAsia"/>
            <w:sz w:val="21"/>
            <w:szCs w:val="21"/>
            <w:lang w:val="en-CA"/>
          </w:rPr>
          <w:t>https://schemas.isotc211.org/schemas/191</w:t>
        </w:r>
        <w:r>
          <w:rPr>
            <w:rStyle w:val="Hyperlink"/>
            <w:sz w:val="21"/>
            <w:szCs w:val="21"/>
            <w:lang w:val="en-CA"/>
          </w:rPr>
          <w:t>30</w:t>
        </w:r>
        <w:r>
          <w:rPr>
            <w:rStyle w:val="Hyperlink"/>
            <w:rFonts w:hint="eastAsia"/>
            <w:sz w:val="21"/>
            <w:szCs w:val="21"/>
            <w:lang w:val="en-CA"/>
          </w:rPr>
          <w:t>/</w:t>
        </w:r>
      </w:hyperlink>
      <w:r>
        <w:rPr>
          <w:rFonts w:hint="eastAsia"/>
          <w:color w:val="000000"/>
          <w:sz w:val="21"/>
          <w:szCs w:val="21"/>
        </w:rPr>
        <w:t>).</w:t>
      </w:r>
    </w:p>
    <w:p w14:paraId="2B899A3D" w14:textId="77777777" w:rsidR="00CE7843" w:rsidRDefault="00CE7843" w:rsidP="00CE7843">
      <w:pPr>
        <w:spacing w:after="0" w:line="170" w:lineRule="exact"/>
        <w:rPr>
          <w:sz w:val="17"/>
          <w:szCs w:val="17"/>
        </w:rPr>
      </w:pPr>
    </w:p>
    <w:p w14:paraId="58EEF398" w14:textId="77777777" w:rsidR="00CE7843" w:rsidRDefault="00CE7843" w:rsidP="00CE7843">
      <w:pPr>
        <w:pStyle w:val="ANNEX"/>
      </w:pPr>
      <w:r>
        <w:lastRenderedPageBreak/>
        <w:br/>
      </w:r>
      <w:r>
        <w:rPr>
          <w:b w:val="0"/>
        </w:rPr>
        <w:t>(informative)</w:t>
      </w:r>
      <w:r>
        <w:br/>
      </w:r>
      <w:r>
        <w:br/>
        <w:t>Formula for specification calculation</w:t>
      </w:r>
    </w:p>
    <w:p w14:paraId="6203FB76" w14:textId="77777777" w:rsidR="00CE7843" w:rsidRPr="0058440F" w:rsidRDefault="00CE7843" w:rsidP="00CE7843">
      <w:pPr>
        <w:pStyle w:val="a2"/>
        <w:rPr>
          <w:sz w:val="25"/>
          <w:szCs w:val="25"/>
        </w:rPr>
      </w:pPr>
      <w:r w:rsidRPr="0058440F">
        <w:rPr>
          <w:rFonts w:hint="eastAsia"/>
          <w:sz w:val="25"/>
          <w:szCs w:val="25"/>
        </w:rPr>
        <w:t xml:space="preserve">Formula for </w:t>
      </w:r>
      <w:r w:rsidRPr="0058440F">
        <w:rPr>
          <w:sz w:val="25"/>
          <w:szCs w:val="25"/>
        </w:rPr>
        <w:t>MR calibration equation</w:t>
      </w:r>
    </w:p>
    <w:p w14:paraId="4DD2D7A0" w14:textId="77777777" w:rsidR="00CE7843" w:rsidRDefault="00CE7843" w:rsidP="00CE7843">
      <w:pPr>
        <w:spacing w:beforeLines="50" w:before="120" w:afterLines="50" w:after="120"/>
      </w:pPr>
      <w:r>
        <w:rPr>
          <w:rFonts w:hint="eastAsia"/>
        </w:rPr>
        <w:t>After calibration, the antenna temperature observed by the microwave radiometer can be expressed as following:</w:t>
      </w:r>
    </w:p>
    <w:p w14:paraId="2CA6F556" w14:textId="77777777" w:rsidR="00CE7843" w:rsidRDefault="001C3002" w:rsidP="00CE7843">
      <w:pPr>
        <w:spacing w:beforeLines="50" w:before="120" w:afterLines="50" w:after="120"/>
        <w:jc w:val="right"/>
      </w:pPr>
      <m:oMath>
        <m:sSub>
          <m:sSubPr>
            <m:ctrlPr>
              <w:rPr>
                <w:rFonts w:ascii="Cambria Math" w:hAnsi="Cambria Math"/>
                <w:i/>
              </w:rPr>
            </m:ctrlPr>
          </m:sSubPr>
          <m:e>
            <m:r>
              <w:rPr>
                <w:rFonts w:ascii="Cambria Math"/>
              </w:rPr>
              <m:t>T</m:t>
            </m:r>
          </m:e>
          <m:sub>
            <m:r>
              <w:rPr>
                <w:rFonts w:ascii="Cambria Math"/>
              </w:rPr>
              <m:t>BA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HC</m:t>
                </m:r>
              </m:sub>
            </m:sSub>
            <m:r>
              <w:rPr>
                <w:rFonts w:ascii="Cambria Math"/>
              </w:rPr>
              <m:t>-</m:t>
            </m:r>
            <m:sSub>
              <m:sSubPr>
                <m:ctrlPr>
                  <w:rPr>
                    <w:rFonts w:ascii="Cambria Math" w:hAnsi="Cambria Math"/>
                    <w:i/>
                  </w:rPr>
                </m:ctrlPr>
              </m:sSubPr>
              <m:e>
                <m:r>
                  <w:rPr>
                    <w:rFonts w:ascii="Cambria Math"/>
                  </w:rPr>
                  <m:t>T</m:t>
                </m:r>
              </m:e>
              <m:sub>
                <m:r>
                  <w:rPr>
                    <w:rFonts w:ascii="Cambria Math"/>
                  </w:rPr>
                  <m:t>CC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sSub>
          <m:sSubPr>
            <m:ctrlPr>
              <w:rPr>
                <w:rFonts w:ascii="Cambria Math" w:hAnsi="Cambria Math"/>
                <w:i/>
              </w:rPr>
            </m:ctrlPr>
          </m:sSubPr>
          <m:e>
            <m:r>
              <w:rPr>
                <w:rFonts w:ascii="Cambria Math"/>
              </w:rPr>
              <m:t>V</m:t>
            </m:r>
          </m:e>
          <m:sub>
            <m:r>
              <w:rPr>
                <w:rFonts w:ascii="Cambria Math"/>
              </w:rPr>
              <m:t>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CC</m:t>
                </m:r>
              </m:sub>
            </m:sSub>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T</m:t>
                </m:r>
              </m:e>
              <m:sub>
                <m:r>
                  <w:rPr>
                    <w:rFonts w:ascii="Cambria Math"/>
                  </w:rPr>
                  <m:t>HC</m:t>
                </m:r>
              </m:sub>
            </m:sSub>
            <m:sSub>
              <m:sSubPr>
                <m:ctrlPr>
                  <w:rPr>
                    <w:rFonts w:ascii="Cambria Math" w:hAnsi="Cambria Math"/>
                    <w:i/>
                  </w:rPr>
                </m:ctrlPr>
              </m:sSubPr>
              <m:e>
                <m:r>
                  <w:rPr>
                    <w:rFonts w:ascii="Cambria Math"/>
                  </w:rPr>
                  <m:t>V</m:t>
                </m:r>
              </m:e>
              <m:sub>
                <m:r>
                  <w:rPr>
                    <w:rFonts w:ascii="Cambria Math"/>
                  </w:rPr>
                  <m:t>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r>
          <w:rPr>
            <w:rFonts w:ascii="Cambria Math"/>
          </w:rPr>
          <m:t>+Δ</m:t>
        </m:r>
        <m:sSub>
          <m:sSubPr>
            <m:ctrlPr>
              <w:rPr>
                <w:rFonts w:ascii="Cambria Math" w:hAnsi="Cambria Math"/>
                <w:i/>
              </w:rPr>
            </m:ctrlPr>
          </m:sSubPr>
          <m:e>
            <m:r>
              <w:rPr>
                <w:rFonts w:ascii="Cambria Math"/>
              </w:rPr>
              <m:t>T</m:t>
            </m:r>
          </m:e>
          <m:sub>
            <m:r>
              <w:rPr>
                <w:rFonts w:ascii="Cambria Math"/>
              </w:rPr>
              <m:t>BAC</m:t>
            </m:r>
          </m:sub>
        </m:sSub>
      </m:oMath>
      <w:bookmarkStart w:id="501" w:name="OLE_LINK445"/>
      <w:bookmarkStart w:id="502" w:name="OLE_LINK444"/>
      <w:r w:rsidR="00CE7843">
        <w:rPr>
          <w:rFonts w:hint="eastAsia"/>
        </w:rPr>
        <w:tab/>
      </w:r>
      <w:r w:rsidR="00CE7843">
        <w:tab/>
      </w:r>
      <w:r w:rsidR="00CE7843">
        <w:tab/>
      </w:r>
      <w:r w:rsidR="00CE7843">
        <w:rPr>
          <w:rFonts w:hint="eastAsia"/>
        </w:rPr>
        <w:t xml:space="preserve">       (</w:t>
      </w:r>
      <w:r w:rsidR="00CE7843">
        <w:t>D</w:t>
      </w:r>
      <w:r w:rsidR="00CE7843">
        <w:rPr>
          <w:rFonts w:hint="eastAsia"/>
        </w:rPr>
        <w:t>.1)</w:t>
      </w:r>
      <w:bookmarkEnd w:id="501"/>
      <w:bookmarkEnd w:id="502"/>
    </w:p>
    <w:p w14:paraId="1C1EA06A" w14:textId="77777777" w:rsidR="00CE7843" w:rsidRPr="00B878D9" w:rsidRDefault="00CE7843" w:rsidP="00CE7843">
      <w:pPr>
        <w:spacing w:beforeLines="50" w:before="120" w:afterLines="50" w:after="120"/>
      </w:pPr>
      <w:proofErr w:type="gramStart"/>
      <w:r>
        <w:rPr>
          <w:rFonts w:hint="eastAsia"/>
        </w:rPr>
        <w:t>where</w:t>
      </w:r>
      <w:proofErr w:type="gramEnd"/>
      <w:r>
        <w:t xml:space="preserve"> </w:t>
      </w:r>
    </w:p>
    <w:p w14:paraId="5DFCB083" w14:textId="77777777" w:rsidR="00CE7843" w:rsidRDefault="001C3002" w:rsidP="00CE7843">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HC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H</m:t>
            </m:r>
          </m:sub>
        </m:sSub>
      </m:oMath>
      <w:r w:rsidR="00CE7843">
        <w:rPr>
          <w:rFonts w:hint="eastAsia"/>
        </w:rPr>
        <w:t xml:space="preserve"> </w:t>
      </w:r>
      <w:r w:rsidR="00CE7843">
        <w:tab/>
      </w:r>
      <w:r w:rsidR="00CE7843">
        <w:rPr>
          <w:rFonts w:hint="eastAsia"/>
        </w:rPr>
        <w:t xml:space="preserve">is the </w:t>
      </w:r>
      <w:r w:rsidR="00CE7843">
        <w:t>hot</w:t>
      </w:r>
      <w:r w:rsidR="00CE7843">
        <w:rPr>
          <w:rFonts w:hint="eastAsia"/>
        </w:rPr>
        <w:t xml:space="preserve"> target TB </w:t>
      </w:r>
      <w:proofErr w:type="gramStart"/>
      <w:r w:rsidR="00CE7843">
        <w:rPr>
          <w:rFonts w:hint="eastAsia"/>
        </w:rPr>
        <w:t>after correction</w:t>
      </w:r>
      <w:r w:rsidR="00CE7843">
        <w:t>;</w:t>
      </w:r>
      <w:proofErr w:type="gramEnd"/>
    </w:p>
    <w:p w14:paraId="420C7FA9" w14:textId="77777777" w:rsidR="00CE7843" w:rsidRDefault="001C3002" w:rsidP="00CE7843">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CC</m:t>
            </m:r>
          </m:sub>
        </m:sSub>
      </m:oMath>
      <w:r w:rsidR="00CE784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CE7843">
        <w:rPr>
          <w:rFonts w:hint="eastAsia"/>
        </w:rPr>
        <w:t>+</w:t>
      </w:r>
      <m:oMath>
        <m:r>
          <w:rPr>
            <w:rFonts w:ascii="Cambria Math"/>
          </w:rPr>
          <m:t>Δ</m:t>
        </m:r>
        <m:sSub>
          <m:sSubPr>
            <m:ctrlPr>
              <w:rPr>
                <w:rFonts w:ascii="Cambria Math" w:hAnsi="Cambria Math"/>
                <w:i/>
              </w:rPr>
            </m:ctrlPr>
          </m:sSubPr>
          <m:e>
            <m:r>
              <w:rPr>
                <w:rFonts w:ascii="Cambria Math"/>
              </w:rPr>
              <m:t>T</m:t>
            </m:r>
          </m:e>
          <m:sub>
            <m:r>
              <w:rPr>
                <w:rFonts w:ascii="Cambria Math"/>
              </w:rPr>
              <m:t>C</m:t>
            </m:r>
          </m:sub>
        </m:sSub>
      </m:oMath>
      <w:r w:rsidR="00CE7843">
        <w:rPr>
          <w:rFonts w:hint="eastAsia"/>
        </w:rPr>
        <w:t xml:space="preserve"> </w:t>
      </w:r>
      <w:r w:rsidR="00CE7843">
        <w:tab/>
      </w:r>
      <w:r w:rsidR="00CE7843">
        <w:tab/>
      </w:r>
      <w:r w:rsidR="00CE7843">
        <w:rPr>
          <w:rFonts w:hint="eastAsia"/>
        </w:rPr>
        <w:t xml:space="preserve">is </w:t>
      </w:r>
      <w:bookmarkStart w:id="503" w:name="OLE_LINK442"/>
      <w:bookmarkStart w:id="504" w:name="OLE_LINK443"/>
      <w:r w:rsidR="00CE7843">
        <w:rPr>
          <w:rFonts w:hint="eastAsia"/>
        </w:rPr>
        <w:t xml:space="preserve">the cold target TB after </w:t>
      </w:r>
      <w:proofErr w:type="gramStart"/>
      <w:r w:rsidR="00CE7843">
        <w:rPr>
          <w:rFonts w:hint="eastAsia"/>
        </w:rPr>
        <w:t>correction</w:t>
      </w:r>
      <w:bookmarkEnd w:id="503"/>
      <w:bookmarkEnd w:id="504"/>
      <w:r w:rsidR="00CE7843">
        <w:t>;</w:t>
      </w:r>
      <w:proofErr w:type="gramEnd"/>
    </w:p>
    <w:p w14:paraId="748A49B6" w14:textId="77777777" w:rsidR="00CE7843" w:rsidRDefault="00CE7843" w:rsidP="00CE7843">
      <w:pPr>
        <w:spacing w:beforeLines="50" w:before="120" w:afterLines="50" w:after="120"/>
        <w:rPr>
          <w:i/>
          <w:iCs/>
        </w:rPr>
      </w:pPr>
      <w:r>
        <w:rPr>
          <w:rFonts w:hint="eastAsia"/>
          <w:i/>
          <w:iCs/>
        </w:rPr>
        <w:t>V</w:t>
      </w:r>
      <w:r>
        <w:rPr>
          <w:rFonts w:hint="eastAsia"/>
          <w:i/>
          <w:iCs/>
          <w:vertAlign w:val="subscript"/>
        </w:rPr>
        <w:t>C</w:t>
      </w:r>
      <w:r>
        <w:rPr>
          <w:rFonts w:hint="eastAsia"/>
        </w:rPr>
        <w:t xml:space="preserve"> </w:t>
      </w:r>
      <w:r>
        <w:tab/>
      </w:r>
      <w:r>
        <w:tab/>
        <w:t xml:space="preserve">is </w:t>
      </w:r>
      <w:r>
        <w:rPr>
          <w:rFonts w:hint="eastAsia"/>
        </w:rPr>
        <w:t xml:space="preserve">the voltage at the cold </w:t>
      </w:r>
      <w:proofErr w:type="gramStart"/>
      <w:r>
        <w:t>target</w:t>
      </w:r>
      <w:r>
        <w:rPr>
          <w:rFonts w:hint="eastAsia"/>
          <w:i/>
          <w:iCs/>
        </w:rPr>
        <w:t xml:space="preserve"> </w:t>
      </w:r>
      <w:r>
        <w:rPr>
          <w:i/>
          <w:iCs/>
        </w:rPr>
        <w:t>;</w:t>
      </w:r>
      <w:proofErr w:type="gramEnd"/>
    </w:p>
    <w:p w14:paraId="783ACAB8" w14:textId="77777777" w:rsidR="00CE7843" w:rsidRDefault="00CE7843" w:rsidP="00CE7843">
      <w:pPr>
        <w:spacing w:beforeLines="50" w:before="120" w:afterLines="50" w:after="120"/>
      </w:pPr>
      <w:proofErr w:type="gramStart"/>
      <w:r>
        <w:rPr>
          <w:rFonts w:hint="eastAsia"/>
          <w:i/>
          <w:iCs/>
        </w:rPr>
        <w:t>V</w:t>
      </w:r>
      <w:r>
        <w:rPr>
          <w:rFonts w:hint="eastAsia"/>
          <w:i/>
          <w:iCs/>
          <w:vertAlign w:val="subscript"/>
        </w:rPr>
        <w:t>H</w:t>
      </w:r>
      <w:r>
        <w:rPr>
          <w:rFonts w:hint="eastAsia"/>
        </w:rPr>
        <w:t xml:space="preserve">  </w:t>
      </w:r>
      <w:r>
        <w:tab/>
      </w:r>
      <w:proofErr w:type="gramEnd"/>
      <w:r>
        <w:tab/>
        <w:t xml:space="preserve">is </w:t>
      </w:r>
      <w:r>
        <w:rPr>
          <w:rFonts w:hint="eastAsia"/>
        </w:rPr>
        <w:t xml:space="preserve">the voltage at the </w:t>
      </w:r>
      <w:r>
        <w:t>hot</w:t>
      </w:r>
      <w:r>
        <w:rPr>
          <w:rFonts w:hint="eastAsia"/>
        </w:rPr>
        <w:t xml:space="preserve"> </w:t>
      </w:r>
      <w:r>
        <w:t>target</w:t>
      </w:r>
      <w:r>
        <w:rPr>
          <w:rFonts w:hint="eastAsia"/>
          <w:i/>
          <w:iCs/>
        </w:rPr>
        <w:t xml:space="preserve"> </w:t>
      </w:r>
      <w:r>
        <w:rPr>
          <w:i/>
          <w:iCs/>
        </w:rPr>
        <w:t>;</w:t>
      </w:r>
      <w:r>
        <w:rPr>
          <w:rFonts w:hint="eastAsia"/>
        </w:rPr>
        <w:t xml:space="preserve"> </w:t>
      </w:r>
    </w:p>
    <w:p w14:paraId="027FDB93" w14:textId="77777777" w:rsidR="00CE7843" w:rsidRDefault="00CE7843" w:rsidP="00CE7843">
      <w:pPr>
        <w:spacing w:beforeLines="50" w:before="120" w:afterLines="50" w:after="120"/>
      </w:pPr>
      <w:r>
        <w:rPr>
          <w:rFonts w:hint="eastAsia"/>
          <w:i/>
          <w:iCs/>
        </w:rPr>
        <w:t>V</w:t>
      </w:r>
      <w:r>
        <w:rPr>
          <w:rFonts w:hint="eastAsia"/>
          <w:i/>
          <w:iCs/>
          <w:vertAlign w:val="subscript"/>
        </w:rPr>
        <w:t>A</w:t>
      </w:r>
      <w:r>
        <w:rPr>
          <w:rFonts w:hint="eastAsia"/>
        </w:rPr>
        <w:t xml:space="preserve"> </w:t>
      </w:r>
      <w:r>
        <w:tab/>
      </w:r>
      <w:r>
        <w:tab/>
        <w:t xml:space="preserve">is </w:t>
      </w:r>
      <w:r>
        <w:rPr>
          <w:rFonts w:hint="eastAsia"/>
        </w:rPr>
        <w:t>the voltage at the</w:t>
      </w:r>
      <w:r>
        <w:t xml:space="preserve"> antenna</w:t>
      </w:r>
      <w:r>
        <w:rPr>
          <w:rFonts w:hint="eastAsia"/>
        </w:rPr>
        <w:t>.</w:t>
      </w:r>
    </w:p>
    <w:p w14:paraId="7E174B13" w14:textId="77777777" w:rsidR="00CE7843" w:rsidRDefault="00CE7843" w:rsidP="00CE7843">
      <w:pPr>
        <w:spacing w:beforeLines="50" w:before="120" w:afterLines="50" w:after="120"/>
      </w:pPr>
      <w:r>
        <w:rPr>
          <w:rFonts w:hint="eastAsia"/>
        </w:rPr>
        <w:t xml:space="preserve">The nonlinear term </w:t>
      </w:r>
      <m:oMath>
        <m:r>
          <w:rPr>
            <w:rFonts w:ascii="Cambria Math"/>
          </w:rPr>
          <m:t>Δ</m:t>
        </m:r>
        <m:sSub>
          <m:sSubPr>
            <m:ctrlPr>
              <w:rPr>
                <w:rFonts w:ascii="Cambria Math" w:hAnsi="Cambria Math"/>
                <w:i/>
              </w:rPr>
            </m:ctrlPr>
          </m:sSubPr>
          <m:e>
            <m:r>
              <w:rPr>
                <w:rFonts w:ascii="Cambria Math"/>
              </w:rPr>
              <m:t>T</m:t>
            </m:r>
          </m:e>
          <m:sub>
            <m:r>
              <w:rPr>
                <w:rFonts w:ascii="Cambria Math"/>
              </w:rPr>
              <m:t>BAC</m:t>
            </m:r>
          </m:sub>
        </m:sSub>
      </m:oMath>
      <w:r>
        <w:rPr>
          <w:rFonts w:hint="eastAsia"/>
        </w:rPr>
        <w:t xml:space="preserve"> in the above equation can be presented with the </w:t>
      </w:r>
      <w:r>
        <w:t>nonlinearity coefficient</w:t>
      </w:r>
      <w:r>
        <w:rPr>
          <w:rFonts w:hint="eastAsia"/>
        </w:rPr>
        <w:t xml:space="preserve">, </w:t>
      </w:r>
      <w:r>
        <w:t>labelled</w:t>
      </w:r>
      <w:r>
        <w:rPr>
          <w:rFonts w:hint="eastAsia"/>
        </w:rPr>
        <w:t xml:space="preserve"> u</w:t>
      </w:r>
    </w:p>
    <w:p w14:paraId="5EA80C57" w14:textId="77777777" w:rsidR="00CE7843" w:rsidRDefault="00CE7843" w:rsidP="00CE7843">
      <w:pPr>
        <w:snapToGrid w:val="0"/>
        <w:spacing w:line="288" w:lineRule="auto"/>
        <w:jc w:val="right"/>
        <w:rPr>
          <w:rFonts w:eastAsia="SimSun"/>
          <w:lang w:eastAsia="zh-CN"/>
        </w:rPr>
      </w:pPr>
      <w:bookmarkStart w:id="505" w:name="OLE_LINK119"/>
      <w:bookmarkStart w:id="506" w:name="OLE_LINK97"/>
      <m:oMath>
        <m:r>
          <w:rPr>
            <w:rFonts w:ascii="Cambria Math" w:eastAsia="SimSun" w:hAnsi="Times New Roman"/>
            <w:kern w:val="2"/>
            <w:sz w:val="21"/>
            <w:szCs w:val="24"/>
            <w:lang w:eastAsia="zh-CN"/>
          </w:rPr>
          <m:t>u=</m:t>
        </m:r>
        <m:f>
          <m:fPr>
            <m:ctrlPr>
              <w:rPr>
                <w:rFonts w:ascii="Cambria Math" w:eastAsia="SimSun" w:hAnsi="Cambria Math"/>
                <w:i/>
                <w:kern w:val="2"/>
                <w:sz w:val="21"/>
                <w:szCs w:val="24"/>
                <w:lang w:eastAsia="zh-CN"/>
              </w:rPr>
            </m:ctrlPr>
          </m:fPr>
          <m:num>
            <m:r>
              <w:rPr>
                <w:rFonts w:ascii="Cambria Math" w:eastAsia="SimSun" w:hAnsi="Times New Roman"/>
                <w:kern w:val="2"/>
                <w:sz w:val="21"/>
                <w:szCs w:val="24"/>
                <w:lang w:eastAsia="zh-CN"/>
              </w:rPr>
              <m:t>Δ</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T</m:t>
                </m:r>
              </m:e>
              <m:sub>
                <m:r>
                  <w:rPr>
                    <w:rFonts w:ascii="Cambria Math" w:eastAsia="SimSun" w:hAnsi="Times New Roman"/>
                    <w:kern w:val="2"/>
                    <w:sz w:val="21"/>
                    <w:szCs w:val="24"/>
                    <w:lang w:eastAsia="zh-CN"/>
                  </w:rPr>
                  <m:t>BAC</m:t>
                </m:r>
              </m:sub>
            </m:sSub>
            <m:ctrlPr>
              <w:rPr>
                <w:rFonts w:ascii="Cambria Math" w:eastAsia="SimSun" w:hAnsi="Times New Roman"/>
                <w:i/>
                <w:kern w:val="2"/>
                <w:sz w:val="21"/>
                <w:szCs w:val="24"/>
                <w:lang w:eastAsia="zh-CN"/>
              </w:rPr>
            </m:ctrlPr>
          </m:num>
          <m:den>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T</m:t>
                </m:r>
              </m:e>
              <m:sub>
                <m:r>
                  <w:rPr>
                    <w:rFonts w:ascii="Cambria Math" w:eastAsia="SimSun" w:hAnsi="Times New Roman"/>
                    <w:kern w:val="2"/>
                    <w:sz w:val="21"/>
                    <w:szCs w:val="24"/>
                    <w:lang w:eastAsia="zh-CN"/>
                  </w:rPr>
                  <m:t>HC</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T</m:t>
                </m:r>
              </m:e>
              <m:sub>
                <m:r>
                  <w:rPr>
                    <w:rFonts w:ascii="Cambria Math" w:eastAsia="SimSun" w:hAnsi="Times New Roman"/>
                    <w:kern w:val="2"/>
                    <w:sz w:val="21"/>
                    <w:szCs w:val="24"/>
                    <w:lang w:eastAsia="zh-CN"/>
                  </w:rPr>
                  <m:t>CC</m:t>
                </m:r>
              </m:sub>
            </m:sSub>
            <m:sSup>
              <m:sSupPr>
                <m:ctrlPr>
                  <w:rPr>
                    <w:rFonts w:ascii="Cambria Math" w:eastAsia="SimSun" w:hAnsi="Times New Roman"/>
                    <w:i/>
                    <w:kern w:val="2"/>
                    <w:sz w:val="21"/>
                    <w:szCs w:val="24"/>
                    <w:lang w:eastAsia="zh-CN"/>
                  </w:rPr>
                </m:ctrlPr>
              </m:sSupPr>
              <m:e>
                <m:r>
                  <w:rPr>
                    <w:rFonts w:ascii="Cambria Math" w:eastAsia="SimSun" w:hAnsi="Times New Roman"/>
                    <w:kern w:val="2"/>
                    <w:sz w:val="21"/>
                    <w:szCs w:val="24"/>
                    <w:lang w:eastAsia="zh-CN"/>
                  </w:rPr>
                  <m:t>)</m:t>
                </m:r>
              </m:e>
              <m:sup>
                <m:r>
                  <w:rPr>
                    <w:rFonts w:ascii="Cambria Math" w:eastAsia="SimSun" w:hAnsi="Times New Roman"/>
                    <w:kern w:val="2"/>
                    <w:sz w:val="21"/>
                    <w:szCs w:val="24"/>
                    <w:lang w:eastAsia="zh-CN"/>
                  </w:rPr>
                  <m:t>2</m:t>
                </m:r>
              </m:sup>
            </m:sSup>
          </m:den>
        </m:f>
        <m:f>
          <m:fPr>
            <m:ctrlPr>
              <w:rPr>
                <w:rFonts w:ascii="Cambria Math" w:eastAsia="SimSun" w:hAnsi="Times New Roman"/>
                <w:i/>
                <w:kern w:val="2"/>
                <w:sz w:val="21"/>
                <w:szCs w:val="24"/>
                <w:lang w:eastAsia="zh-CN"/>
              </w:rPr>
            </m:ctrlPr>
          </m:fPr>
          <m:num>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H</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C</m:t>
                </m:r>
              </m:sub>
            </m:sSub>
            <m:sSup>
              <m:sSupPr>
                <m:ctrlPr>
                  <w:rPr>
                    <w:rFonts w:ascii="Cambria Math" w:eastAsia="SimSun" w:hAnsi="Times New Roman"/>
                    <w:i/>
                    <w:kern w:val="2"/>
                    <w:sz w:val="21"/>
                    <w:szCs w:val="24"/>
                    <w:lang w:eastAsia="zh-CN"/>
                  </w:rPr>
                </m:ctrlPr>
              </m:sSupPr>
              <m:e>
                <m:r>
                  <w:rPr>
                    <w:rFonts w:ascii="Cambria Math" w:eastAsia="SimSun" w:hAnsi="Times New Roman"/>
                    <w:kern w:val="2"/>
                    <w:sz w:val="21"/>
                    <w:szCs w:val="24"/>
                    <w:lang w:eastAsia="zh-CN"/>
                  </w:rPr>
                  <m:t>)</m:t>
                </m:r>
              </m:e>
              <m:sup>
                <m:r>
                  <w:rPr>
                    <w:rFonts w:ascii="Cambria Math" w:eastAsia="SimSun" w:hAnsi="Times New Roman"/>
                    <w:kern w:val="2"/>
                    <w:sz w:val="21"/>
                    <w:szCs w:val="24"/>
                    <w:lang w:eastAsia="zh-CN"/>
                  </w:rPr>
                  <m:t>2</m:t>
                </m:r>
              </m:sup>
            </m:sSup>
          </m:num>
          <m:den>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A</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H</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A</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C</m:t>
                </m:r>
              </m:sub>
            </m:sSub>
            <m:r>
              <w:rPr>
                <w:rFonts w:ascii="Cambria Math" w:eastAsia="SimSun" w:hAnsi="Times New Roman"/>
                <w:kern w:val="2"/>
                <w:sz w:val="21"/>
                <w:szCs w:val="24"/>
                <w:lang w:eastAsia="zh-CN"/>
              </w:rPr>
              <m:t>)</m:t>
            </m:r>
          </m:den>
        </m:f>
      </m:oMath>
      <w:bookmarkEnd w:id="505"/>
      <w:bookmarkEnd w:id="506"/>
      <w:r>
        <w:rPr>
          <w:rFonts w:ascii="Times New Roman" w:eastAsia="SimSun" w:hAnsi="Times New Roman" w:hint="eastAsia"/>
          <w:kern w:val="2"/>
          <w:sz w:val="21"/>
          <w:szCs w:val="24"/>
          <w:lang w:eastAsia="zh-CN"/>
        </w:rPr>
        <w:tab/>
      </w:r>
      <w:r>
        <w:rPr>
          <w:rFonts w:ascii="Times New Roman" w:eastAsia="SimSun" w:hAnsi="Times New Roman" w:hint="eastAsia"/>
          <w:kern w:val="2"/>
          <w:sz w:val="21"/>
          <w:szCs w:val="24"/>
          <w:lang w:eastAsia="zh-CN"/>
        </w:rPr>
        <w:tab/>
      </w:r>
      <w:r>
        <w:rPr>
          <w:rFonts w:ascii="Times New Roman" w:eastAsia="SimSun" w:hAnsi="Times New Roman"/>
          <w:kern w:val="2"/>
          <w:sz w:val="21"/>
          <w:szCs w:val="24"/>
          <w:lang w:eastAsia="zh-CN"/>
        </w:rPr>
        <w:tab/>
      </w:r>
      <w:r>
        <w:rPr>
          <w:rFonts w:ascii="Times New Roman" w:eastAsia="SimSun" w:hAnsi="Times New Roman"/>
          <w:kern w:val="2"/>
          <w:sz w:val="21"/>
          <w:szCs w:val="24"/>
          <w:lang w:eastAsia="zh-CN"/>
        </w:rPr>
        <w:tab/>
      </w:r>
      <w:r>
        <w:rPr>
          <w:rFonts w:ascii="Times New Roman" w:eastAsia="SimSun" w:hAnsi="Times New Roman" w:hint="eastAsia"/>
          <w:kern w:val="2"/>
          <w:sz w:val="21"/>
          <w:szCs w:val="24"/>
          <w:lang w:eastAsia="zh-CN"/>
        </w:rPr>
        <w:t xml:space="preserve">       (</w:t>
      </w:r>
      <w:r>
        <w:rPr>
          <w:rFonts w:ascii="Times New Roman" w:eastAsia="SimSun" w:hAnsi="Times New Roman"/>
          <w:kern w:val="2"/>
          <w:sz w:val="21"/>
          <w:szCs w:val="24"/>
          <w:lang w:eastAsia="zh-CN"/>
        </w:rPr>
        <w:t>D</w:t>
      </w:r>
      <w:r>
        <w:rPr>
          <w:rFonts w:ascii="Times New Roman" w:eastAsia="SimSun" w:hAnsi="Times New Roman" w:hint="eastAsia"/>
          <w:kern w:val="2"/>
          <w:sz w:val="21"/>
          <w:szCs w:val="24"/>
          <w:lang w:eastAsia="zh-CN"/>
        </w:rPr>
        <w:t>.2)</w:t>
      </w:r>
    </w:p>
    <w:p w14:paraId="6FEE60DC" w14:textId="77777777" w:rsidR="00CE7843" w:rsidRPr="0058440F" w:rsidRDefault="00CE7843" w:rsidP="00CE7843">
      <w:pPr>
        <w:pStyle w:val="a2"/>
        <w:rPr>
          <w:sz w:val="25"/>
          <w:szCs w:val="25"/>
        </w:rPr>
      </w:pPr>
      <w:bookmarkStart w:id="507" w:name="_Toc33113579"/>
      <w:r w:rsidRPr="0058440F">
        <w:rPr>
          <w:rFonts w:hint="eastAsia"/>
          <w:sz w:val="25"/>
          <w:szCs w:val="25"/>
        </w:rPr>
        <w:t>Sensitivity</w:t>
      </w:r>
      <w:bookmarkEnd w:id="507"/>
    </w:p>
    <w:p w14:paraId="2706D069" w14:textId="77777777" w:rsidR="00CE7843" w:rsidRDefault="00CE7843" w:rsidP="00CE7843">
      <w:pPr>
        <w:spacing w:beforeLines="50" w:before="120" w:afterLines="50" w:after="120"/>
      </w:pPr>
      <w:r>
        <w:rPr>
          <w:rFonts w:hint="eastAsia"/>
        </w:rPr>
        <w:t>The</w:t>
      </w:r>
      <w:r>
        <w:t xml:space="preserve"> noise equivalent delta temperature (NEDT) for a specified band describes the standard deviation of measured radiances or brightness temperatures at the observing frequency. It is determined by computing the Allan deviation or the standard deviation of the brightness temperature of the hot calibration target</w:t>
      </w:r>
      <w:r>
        <w:rPr>
          <w:rFonts w:hint="eastAsia"/>
        </w:rPr>
        <w:t>, as</w:t>
      </w:r>
    </w:p>
    <w:p w14:paraId="4B76029E" w14:textId="77777777" w:rsidR="00CE7843" w:rsidRDefault="00CE7843" w:rsidP="00CE7843">
      <w:pPr>
        <w:spacing w:beforeLines="50" w:before="120" w:afterLines="50" w:after="120"/>
        <w:jc w:val="right"/>
        <w:rPr>
          <w:rFonts w:eastAsia="SimSun"/>
          <w:lang w:val="fr-FR" w:eastAsia="zh-CN"/>
        </w:rPr>
      </w:pPr>
      <w:r>
        <w:rPr>
          <w:lang w:val="fr-FR"/>
        </w:rPr>
        <w:t xml:space="preserve">Standard </w:t>
      </w:r>
      <w:proofErr w:type="spellStart"/>
      <w:r>
        <w:rPr>
          <w:lang w:val="fr-FR"/>
        </w:rPr>
        <w:t>deviation</w:t>
      </w:r>
      <w:proofErr w:type="spellEnd"/>
      <w:r>
        <w:rPr>
          <w:rFonts w:hint="eastAsia"/>
          <w:lang w:val="fr-FR"/>
        </w:rPr>
        <w:t>：</w:t>
      </w:r>
      <w:r>
        <w:rPr>
          <w:rFonts w:eastAsia="SimSun" w:hint="eastAsia"/>
          <w:lang w:val="fr-FR" w:eastAsia="zh-CN"/>
        </w:rPr>
        <w:t xml:space="preserve"> </w:t>
      </w:r>
      <w:bookmarkStart w:id="508" w:name="OLE_LINK122"/>
      <w:bookmarkStart w:id="509" w:name="OLE_LINK120"/>
      <w:r>
        <w:rPr>
          <w:rFonts w:ascii="Times New Roman" w:eastAsia="SimSun" w:hAnsi="Times New Roman"/>
          <w:kern w:val="2"/>
          <w:position w:val="-36"/>
          <w:sz w:val="21"/>
          <w:szCs w:val="24"/>
          <w:lang w:eastAsia="zh-CN"/>
        </w:rPr>
        <w:object w:dxaOrig="4102" w:dyaOrig="849" w14:anchorId="54978D38">
          <v:shape id="_x0000_i1035" type="#_x0000_t75" style="width:204.5pt;height:43.55pt" o:ole="">
            <v:imagedata r:id="rId63" o:title=""/>
          </v:shape>
          <o:OLEObject Type="Embed" ProgID="Equation.DSMT4" ShapeID="_x0000_i1035" DrawAspect="Content" ObjectID="_1690357148" r:id="rId64"/>
        </w:object>
      </w:r>
      <w:bookmarkEnd w:id="508"/>
      <w:bookmarkEnd w:id="509"/>
      <w:r>
        <w:rPr>
          <w:rFonts w:eastAsia="SimSun" w:hint="eastAsia"/>
          <w:lang w:val="fr-FR" w:eastAsia="zh-CN"/>
        </w:rPr>
        <w:t xml:space="preserve">          </w:t>
      </w:r>
      <w:proofErr w:type="gramStart"/>
      <w:r>
        <w:rPr>
          <w:rFonts w:eastAsia="SimSun" w:hint="eastAsia"/>
          <w:lang w:val="fr-FR" w:eastAsia="zh-CN"/>
        </w:rPr>
        <w:t xml:space="preserve">   (</w:t>
      </w:r>
      <w:proofErr w:type="gramEnd"/>
      <w:r>
        <w:rPr>
          <w:rFonts w:eastAsia="SimSun"/>
          <w:lang w:val="fr-FR" w:eastAsia="zh-CN"/>
        </w:rPr>
        <w:t>D</w:t>
      </w:r>
      <w:r>
        <w:rPr>
          <w:rFonts w:eastAsia="SimSun" w:hint="eastAsia"/>
          <w:lang w:val="fr-FR" w:eastAsia="zh-CN"/>
        </w:rPr>
        <w:t>.3)</w:t>
      </w:r>
    </w:p>
    <w:p w14:paraId="094F4344" w14:textId="77777777" w:rsidR="00CE7843" w:rsidRDefault="00CE7843" w:rsidP="00CE7843">
      <w:pPr>
        <w:spacing w:beforeLines="50" w:before="120" w:afterLines="50" w:after="120"/>
        <w:jc w:val="right"/>
        <w:rPr>
          <w:rFonts w:eastAsia="SimSun"/>
          <w:lang w:val="fr-FR" w:eastAsia="zh-CN"/>
        </w:rPr>
      </w:pPr>
      <w:r>
        <w:rPr>
          <w:lang w:val="fr-FR"/>
        </w:rPr>
        <w:t xml:space="preserve">Allan </w:t>
      </w:r>
      <w:proofErr w:type="spellStart"/>
      <w:r>
        <w:rPr>
          <w:lang w:val="fr-FR"/>
        </w:rPr>
        <w:t>deviation</w:t>
      </w:r>
      <w:proofErr w:type="spellEnd"/>
      <w:r>
        <w:rPr>
          <w:rFonts w:hint="eastAsia"/>
          <w:lang w:val="fr-FR"/>
        </w:rPr>
        <w:t>：</w:t>
      </w:r>
      <w:r>
        <w:rPr>
          <w:rFonts w:eastAsia="SimSun" w:hint="eastAsia"/>
          <w:lang w:val="fr-FR" w:eastAsia="zh-CN"/>
        </w:rPr>
        <w:t xml:space="preserve"> </w:t>
      </w:r>
      <w:r>
        <w:rPr>
          <w:rFonts w:ascii="Times New Roman" w:eastAsia="SimSun" w:hAnsi="Times New Roman"/>
          <w:kern w:val="2"/>
          <w:position w:val="-36"/>
          <w:sz w:val="21"/>
          <w:szCs w:val="24"/>
          <w:lang w:eastAsia="zh-CN"/>
        </w:rPr>
        <w:object w:dxaOrig="4739" w:dyaOrig="849" w14:anchorId="55117575">
          <v:shape id="_x0000_i1036" type="#_x0000_t75" style="width:223.25pt;height:41.15pt" o:ole="">
            <v:imagedata r:id="rId65" o:title=""/>
          </v:shape>
          <o:OLEObject Type="Embed" ProgID="Equation.DSMT4" ShapeID="_x0000_i1036" DrawAspect="Content" ObjectID="_1690357149" r:id="rId66"/>
        </w:object>
      </w:r>
      <w:r>
        <w:rPr>
          <w:rFonts w:eastAsia="SimSun" w:hint="eastAsia"/>
          <w:lang w:val="fr-FR" w:eastAsia="zh-CN"/>
        </w:rPr>
        <w:t xml:space="preserve">          </w:t>
      </w:r>
      <w:proofErr w:type="gramStart"/>
      <w:r>
        <w:rPr>
          <w:rFonts w:eastAsia="SimSun" w:hint="eastAsia"/>
          <w:lang w:val="fr-FR" w:eastAsia="zh-CN"/>
        </w:rPr>
        <w:t xml:space="preserve">   (</w:t>
      </w:r>
      <w:proofErr w:type="gramEnd"/>
      <w:r>
        <w:rPr>
          <w:rFonts w:eastAsia="SimSun"/>
          <w:lang w:val="fr-FR" w:eastAsia="zh-CN"/>
        </w:rPr>
        <w:t>D</w:t>
      </w:r>
      <w:r>
        <w:rPr>
          <w:rFonts w:eastAsia="SimSun" w:hint="eastAsia"/>
          <w:lang w:val="fr-FR" w:eastAsia="zh-CN"/>
        </w:rPr>
        <w:t>.4)</w:t>
      </w:r>
    </w:p>
    <w:p w14:paraId="40D42F57" w14:textId="77777777" w:rsidR="00CE7843" w:rsidRDefault="00CE7843" w:rsidP="00CE7843">
      <w:pPr>
        <w:spacing w:beforeLines="50" w:before="120" w:afterLines="50" w:after="120" w:line="240" w:lineRule="auto"/>
      </w:pPr>
      <w:proofErr w:type="gramStart"/>
      <w:r>
        <w:t>where</w:t>
      </w:r>
      <w:proofErr w:type="gramEnd"/>
      <w:r>
        <w:t xml:space="preserve"> </w:t>
      </w:r>
    </w:p>
    <w:p w14:paraId="2728F9D1" w14:textId="77777777" w:rsidR="00CE7843" w:rsidRDefault="00CE7843" w:rsidP="00CE7843">
      <w:pPr>
        <w:spacing w:beforeLines="50" w:before="120" w:afterLines="50" w:after="120" w:line="240" w:lineRule="auto"/>
      </w:pPr>
      <w:r>
        <w:t xml:space="preserve">N </w:t>
      </w:r>
      <w:r>
        <w:tab/>
      </w:r>
      <w:r>
        <w:tab/>
      </w:r>
      <w:r>
        <w:tab/>
      </w:r>
      <w:r w:rsidR="00045676">
        <w:tab/>
      </w:r>
      <w:r>
        <w:t xml:space="preserve">is the number of </w:t>
      </w:r>
      <w:proofErr w:type="gramStart"/>
      <w:r>
        <w:t>scans;</w:t>
      </w:r>
      <w:proofErr w:type="gramEnd"/>
    </w:p>
    <w:p w14:paraId="6A049F44" w14:textId="77777777" w:rsidR="00CE7843" w:rsidRDefault="00CE7843" w:rsidP="00CE7843">
      <w:pPr>
        <w:spacing w:beforeLines="50" w:before="120" w:afterLines="50" w:after="120" w:line="240" w:lineRule="auto"/>
      </w:pPr>
      <w:r>
        <w:t>M</w:t>
      </w:r>
      <w:r>
        <w:tab/>
      </w:r>
      <w:r>
        <w:tab/>
        <w:t xml:space="preserve"> </w:t>
      </w:r>
      <w:r>
        <w:tab/>
      </w:r>
      <w:r w:rsidR="00045676">
        <w:tab/>
      </w:r>
      <w:r>
        <w:t xml:space="preserve">is the number of hot targets viewed during each </w:t>
      </w:r>
      <w:proofErr w:type="gramStart"/>
      <w:r>
        <w:t>scan;</w:t>
      </w:r>
      <w:proofErr w:type="gramEnd"/>
    </w:p>
    <w:p w14:paraId="4E5ED376" w14:textId="77777777" w:rsidR="00CE7843" w:rsidRDefault="00CE7843" w:rsidP="00CE7843">
      <w:pPr>
        <w:spacing w:beforeLines="50" w:before="120" w:afterLines="50" w:after="120" w:line="240" w:lineRule="auto"/>
      </w:pPr>
      <w:proofErr w:type="gramStart"/>
      <w:r w:rsidRPr="005E7A07">
        <w:rPr>
          <w:i/>
          <w:iCs/>
        </w:rPr>
        <w:t>C</w:t>
      </w:r>
      <w:r w:rsidRPr="005E7A07">
        <w:rPr>
          <w:i/>
          <w:iCs/>
          <w:vertAlign w:val="subscript"/>
        </w:rPr>
        <w:t>H</w:t>
      </w:r>
      <w:r w:rsidRPr="005E7A07">
        <w:rPr>
          <w:i/>
          <w:iCs/>
        </w:rPr>
        <w:t>(</w:t>
      </w:r>
      <w:proofErr w:type="spellStart"/>
      <w:proofErr w:type="gramEnd"/>
      <w:r w:rsidRPr="005E7A07">
        <w:rPr>
          <w:i/>
          <w:iCs/>
        </w:rPr>
        <w:t>i</w:t>
      </w:r>
      <w:proofErr w:type="spellEnd"/>
      <w:r w:rsidRPr="005E7A07">
        <w:rPr>
          <w:i/>
          <w:iCs/>
        </w:rPr>
        <w:t>, j)</w:t>
      </w:r>
      <w:r>
        <w:tab/>
      </w:r>
      <w:r>
        <w:tab/>
      </w:r>
      <w:r>
        <w:rPr>
          <w:rFonts w:hint="eastAsia"/>
        </w:rPr>
        <w:t xml:space="preserve">denotes the hot target count of the </w:t>
      </w:r>
      <w:proofErr w:type="spellStart"/>
      <w:r>
        <w:rPr>
          <w:rFonts w:hint="eastAsia"/>
        </w:rPr>
        <w:t>ith</w:t>
      </w:r>
      <w:proofErr w:type="spellEnd"/>
      <w:r>
        <w:rPr>
          <w:rFonts w:hint="eastAsia"/>
        </w:rPr>
        <w:t xml:space="preserve"> scan, </w:t>
      </w:r>
      <w:proofErr w:type="spellStart"/>
      <w:r>
        <w:rPr>
          <w:rFonts w:hint="eastAsia"/>
        </w:rPr>
        <w:t>jth</w:t>
      </w:r>
      <w:proofErr w:type="spellEnd"/>
      <w:r>
        <w:rPr>
          <w:rFonts w:hint="eastAsia"/>
        </w:rPr>
        <w:t xml:space="preserve"> hot target</w:t>
      </w:r>
      <w:r>
        <w:t>;</w:t>
      </w:r>
    </w:p>
    <w:p w14:paraId="26E334F4" w14:textId="77777777" w:rsidR="00CE7843" w:rsidRDefault="00CE7843" w:rsidP="00CE7843">
      <w:pPr>
        <w:spacing w:beforeLines="50" w:before="120" w:afterLines="50" w:after="120" w:line="240" w:lineRule="auto"/>
      </w:pPr>
      <w:r>
        <w:rPr>
          <w:rFonts w:hint="eastAsia"/>
        </w:rPr>
        <w:t xml:space="preserve"> </w:t>
      </w:r>
      <w:r>
        <w:rPr>
          <w:rFonts w:hint="eastAsia"/>
          <w:noProof/>
          <w:lang w:val="en-US" w:eastAsia="zh-CN"/>
        </w:rPr>
        <w:drawing>
          <wp:inline distT="0" distB="0" distL="0" distR="0" wp14:anchorId="19D3FAB9" wp14:editId="7446504A">
            <wp:extent cx="323850" cy="209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323850" cy="209550"/>
                    </a:xfrm>
                    <a:prstGeom prst="rect">
                      <a:avLst/>
                    </a:prstGeom>
                    <a:noFill/>
                    <a:ln>
                      <a:noFill/>
                    </a:ln>
                  </pic:spPr>
                </pic:pic>
              </a:graphicData>
            </a:graphic>
          </wp:inline>
        </w:drawing>
      </w:r>
      <w:r>
        <w:t xml:space="preserve"> </w:t>
      </w:r>
      <w:r>
        <w:tab/>
      </w:r>
      <w:r>
        <w:tab/>
        <w:t xml:space="preserve">denotes the mean </w:t>
      </w:r>
      <w:r>
        <w:rPr>
          <w:rFonts w:hint="eastAsia"/>
        </w:rPr>
        <w:t>hot target counts</w:t>
      </w:r>
      <w:r w:rsidRPr="00206F3E">
        <w:t xml:space="preserve"> </w:t>
      </w:r>
      <w:r>
        <w:t xml:space="preserve">of </w:t>
      </w:r>
      <w:r>
        <w:rPr>
          <w:rFonts w:hint="eastAsia"/>
        </w:rPr>
        <w:t xml:space="preserve">the </w:t>
      </w:r>
      <w:proofErr w:type="spellStart"/>
      <w:r>
        <w:rPr>
          <w:rFonts w:hint="eastAsia"/>
        </w:rPr>
        <w:t>ith</w:t>
      </w:r>
      <w:proofErr w:type="spellEnd"/>
      <w:r>
        <w:rPr>
          <w:rFonts w:hint="eastAsia"/>
        </w:rPr>
        <w:t xml:space="preserve"> </w:t>
      </w:r>
      <w:proofErr w:type="gramStart"/>
      <w:r>
        <w:rPr>
          <w:rFonts w:hint="eastAsia"/>
        </w:rPr>
        <w:t>scan</w:t>
      </w:r>
      <w:r>
        <w:t>;</w:t>
      </w:r>
      <w:proofErr w:type="gramEnd"/>
    </w:p>
    <w:p w14:paraId="75733B5F" w14:textId="77777777" w:rsidR="00CE7843" w:rsidRDefault="00CE7843" w:rsidP="00CE7843">
      <w:pPr>
        <w:spacing w:beforeLines="50" w:before="120" w:afterLines="50" w:after="120" w:line="240" w:lineRule="auto"/>
        <w:rPr>
          <w:color w:val="000000"/>
          <w:sz w:val="21"/>
          <w:szCs w:val="21"/>
        </w:rPr>
      </w:pPr>
      <w:r>
        <w:rPr>
          <w:noProof/>
          <w:lang w:val="en-US" w:eastAsia="zh-CN"/>
        </w:rPr>
        <w:drawing>
          <wp:inline distT="0" distB="0" distL="0" distR="0" wp14:anchorId="488312DB" wp14:editId="67772BA8">
            <wp:extent cx="328930" cy="2051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328930" cy="205105"/>
                    </a:xfrm>
                    <a:prstGeom prst="rect">
                      <a:avLst/>
                    </a:prstGeom>
                    <a:noFill/>
                    <a:ln>
                      <a:noFill/>
                    </a:ln>
                  </pic:spPr>
                </pic:pic>
              </a:graphicData>
            </a:graphic>
          </wp:inline>
        </w:drawing>
      </w:r>
      <w:r>
        <w:tab/>
      </w:r>
      <w:r w:rsidR="00045676">
        <w:tab/>
      </w:r>
      <w:r>
        <w:t>denotes</w:t>
      </w:r>
      <w:r>
        <w:rPr>
          <w:rFonts w:hint="eastAsia"/>
        </w:rPr>
        <w:t xml:space="preserve"> </w:t>
      </w:r>
      <w:r>
        <w:t>the mean</w:t>
      </w:r>
      <w:r>
        <w:rPr>
          <w:rFonts w:hint="eastAsia"/>
        </w:rPr>
        <w:t xml:space="preserve"> antenna gain</w:t>
      </w:r>
      <w:r>
        <w:t xml:space="preserve"> of </w:t>
      </w:r>
      <w:r>
        <w:rPr>
          <w:rFonts w:hint="eastAsia"/>
        </w:rPr>
        <w:t xml:space="preserve">the </w:t>
      </w:r>
      <w:proofErr w:type="spellStart"/>
      <w:r>
        <w:rPr>
          <w:rFonts w:hint="eastAsia"/>
        </w:rPr>
        <w:t>ith</w:t>
      </w:r>
      <w:proofErr w:type="spellEnd"/>
      <w:r>
        <w:rPr>
          <w:rFonts w:hint="eastAsia"/>
        </w:rPr>
        <w:t xml:space="preserve"> scan</w:t>
      </w:r>
      <w:r>
        <w:t>.</w:t>
      </w:r>
      <w:r>
        <w:br w:type="page"/>
      </w:r>
    </w:p>
    <w:p w14:paraId="60B99755" w14:textId="77777777" w:rsidR="00CE7843" w:rsidRDefault="00CE7843" w:rsidP="00CE7843">
      <w:pPr>
        <w:pStyle w:val="zzBiblio"/>
      </w:pPr>
      <w:r>
        <w:lastRenderedPageBreak/>
        <w:t>Bibliography</w:t>
      </w:r>
      <w:bookmarkEnd w:id="379"/>
      <w:bookmarkEnd w:id="380"/>
      <w:bookmarkEnd w:id="381"/>
      <w:bookmarkEnd w:id="382"/>
      <w:bookmarkEnd w:id="383"/>
    </w:p>
    <w:p w14:paraId="4AEF8067" w14:textId="77777777" w:rsidR="00CE7843" w:rsidRPr="003D4AD9" w:rsidRDefault="00CE7843" w:rsidP="00CE7843">
      <w:pPr>
        <w:tabs>
          <w:tab w:val="clear" w:pos="403"/>
          <w:tab w:val="left" w:pos="663"/>
        </w:tabs>
        <w:ind w:left="663" w:hanging="663"/>
        <w:rPr>
          <w:sz w:val="21"/>
        </w:rPr>
      </w:pPr>
      <w:r w:rsidRPr="003D4AD9">
        <w:rPr>
          <w:sz w:val="21"/>
        </w:rPr>
        <w:t>[1]</w:t>
      </w:r>
      <w:r w:rsidRPr="003D4AD9">
        <w:rPr>
          <w:sz w:val="21"/>
        </w:rPr>
        <w:tab/>
        <w:t xml:space="preserve">ISO/TS 19101-2:2018, </w:t>
      </w:r>
      <w:r w:rsidRPr="003D4AD9">
        <w:rPr>
          <w:i/>
          <w:iCs/>
          <w:sz w:val="21"/>
        </w:rPr>
        <w:t>Geographic information – Reference model – Part 2: Imagery</w:t>
      </w:r>
    </w:p>
    <w:p w14:paraId="611DD82B" w14:textId="77777777" w:rsidR="00CE7843" w:rsidRPr="003D4AD9" w:rsidRDefault="00CE7843" w:rsidP="00CE7843">
      <w:pPr>
        <w:tabs>
          <w:tab w:val="clear" w:pos="403"/>
          <w:tab w:val="left" w:pos="663"/>
        </w:tabs>
        <w:ind w:left="663" w:hanging="663"/>
        <w:rPr>
          <w:sz w:val="21"/>
        </w:rPr>
      </w:pPr>
      <w:r w:rsidRPr="003D4AD9">
        <w:rPr>
          <w:sz w:val="21"/>
        </w:rPr>
        <w:t>[2]</w:t>
      </w:r>
      <w:r w:rsidRPr="003D4AD9">
        <w:rPr>
          <w:sz w:val="21"/>
        </w:rPr>
        <w:tab/>
        <w:t xml:space="preserve">ISO 19115-1:2014, </w:t>
      </w:r>
      <w:r w:rsidRPr="003D4AD9">
        <w:rPr>
          <w:i/>
          <w:iCs/>
          <w:sz w:val="21"/>
        </w:rPr>
        <w:t>Geographic information - Metadata - Part 1: Fundamentals</w:t>
      </w:r>
    </w:p>
    <w:p w14:paraId="50FAC0E9" w14:textId="77777777" w:rsidR="00CE7843" w:rsidRPr="003D4AD9" w:rsidRDefault="00CE7843" w:rsidP="00CE7843">
      <w:pPr>
        <w:tabs>
          <w:tab w:val="clear" w:pos="403"/>
          <w:tab w:val="left" w:pos="663"/>
        </w:tabs>
        <w:ind w:left="663" w:hanging="663"/>
        <w:rPr>
          <w:sz w:val="21"/>
        </w:rPr>
      </w:pPr>
      <w:r w:rsidRPr="003D4AD9">
        <w:rPr>
          <w:sz w:val="21"/>
        </w:rPr>
        <w:t>[3]</w:t>
      </w:r>
      <w:r w:rsidRPr="003D4AD9">
        <w:rPr>
          <w:sz w:val="21"/>
        </w:rPr>
        <w:tab/>
        <w:t xml:space="preserve">ISO 19115-2:2019, </w:t>
      </w:r>
      <w:r w:rsidRPr="003D4AD9">
        <w:rPr>
          <w:i/>
          <w:iCs/>
          <w:sz w:val="21"/>
        </w:rPr>
        <w:t>Geographic information – Metadata – Part 2: Extensions for acquisition and processing</w:t>
      </w:r>
    </w:p>
    <w:p w14:paraId="3EC79BF0" w14:textId="77777777" w:rsidR="00CE7843" w:rsidRPr="003D4AD9" w:rsidRDefault="00CE7843" w:rsidP="00CE7843">
      <w:pPr>
        <w:tabs>
          <w:tab w:val="clear" w:pos="403"/>
          <w:tab w:val="left" w:pos="663"/>
        </w:tabs>
        <w:ind w:left="663" w:hanging="663"/>
        <w:rPr>
          <w:sz w:val="21"/>
        </w:rPr>
      </w:pPr>
      <w:r w:rsidRPr="003D4AD9">
        <w:rPr>
          <w:sz w:val="21"/>
        </w:rPr>
        <w:t>[4]</w:t>
      </w:r>
      <w:r w:rsidRPr="003D4AD9">
        <w:rPr>
          <w:sz w:val="21"/>
        </w:rPr>
        <w:tab/>
        <w:t xml:space="preserve">ISO 19116:2004 [R2015], </w:t>
      </w:r>
      <w:r w:rsidRPr="003D4AD9">
        <w:rPr>
          <w:i/>
          <w:iCs/>
          <w:sz w:val="21"/>
        </w:rPr>
        <w:t xml:space="preserve">Geographic information -- Positioning services </w:t>
      </w:r>
    </w:p>
    <w:p w14:paraId="0AB6123E" w14:textId="77777777" w:rsidR="00CE7843" w:rsidRPr="003D4AD9" w:rsidRDefault="00CE7843" w:rsidP="00CE7843">
      <w:pPr>
        <w:tabs>
          <w:tab w:val="clear" w:pos="403"/>
          <w:tab w:val="left" w:pos="663"/>
        </w:tabs>
        <w:ind w:left="663" w:hanging="663"/>
        <w:rPr>
          <w:sz w:val="21"/>
        </w:rPr>
      </w:pPr>
      <w:r w:rsidRPr="003D4AD9">
        <w:rPr>
          <w:sz w:val="21"/>
          <w:lang w:eastAsia="zh-CN"/>
        </w:rPr>
        <w:t>[5]</w:t>
      </w:r>
      <w:r w:rsidRPr="003D4AD9">
        <w:rPr>
          <w:sz w:val="21"/>
          <w:lang w:eastAsia="zh-CN"/>
        </w:rPr>
        <w:tab/>
        <w:t xml:space="preserve">ISO </w:t>
      </w:r>
      <w:proofErr w:type="gramStart"/>
      <w:r w:rsidRPr="003D4AD9">
        <w:rPr>
          <w:sz w:val="21"/>
          <w:lang w:eastAsia="zh-CN"/>
        </w:rPr>
        <w:t>19157:2013,</w:t>
      </w:r>
      <w:r w:rsidRPr="003D4AD9">
        <w:rPr>
          <w:i/>
          <w:sz w:val="21"/>
          <w:lang w:eastAsia="zh-CN"/>
        </w:rPr>
        <w:t>Geographic</w:t>
      </w:r>
      <w:proofErr w:type="gramEnd"/>
      <w:r w:rsidRPr="003D4AD9">
        <w:rPr>
          <w:i/>
          <w:sz w:val="21"/>
          <w:lang w:eastAsia="zh-CN"/>
        </w:rPr>
        <w:t xml:space="preserve"> information – Data quality</w:t>
      </w:r>
    </w:p>
    <w:p w14:paraId="05E69604" w14:textId="77777777" w:rsidR="00CE7843" w:rsidRPr="003D4AD9" w:rsidRDefault="00CE7843" w:rsidP="00CE7843">
      <w:pPr>
        <w:tabs>
          <w:tab w:val="clear" w:pos="403"/>
          <w:tab w:val="left" w:pos="663"/>
        </w:tabs>
        <w:ind w:left="663" w:hanging="663"/>
        <w:rPr>
          <w:sz w:val="21"/>
        </w:rPr>
      </w:pPr>
      <w:r w:rsidRPr="003D4AD9">
        <w:rPr>
          <w:sz w:val="21"/>
        </w:rPr>
        <w:t>[6]</w:t>
      </w:r>
      <w:r w:rsidRPr="003D4AD9">
        <w:rPr>
          <w:sz w:val="21"/>
        </w:rPr>
        <w:tab/>
        <w:t xml:space="preserve">ISO 20930-2018: </w:t>
      </w:r>
      <w:r w:rsidRPr="003D4AD9">
        <w:rPr>
          <w:i/>
          <w:iCs/>
          <w:sz w:val="21"/>
        </w:rPr>
        <w:t>Spaces systems. Calibration requirements for satellite-based microwave sensor</w:t>
      </w:r>
    </w:p>
    <w:p w14:paraId="7A15C17C" w14:textId="77777777" w:rsidR="00CE7843" w:rsidRPr="003D4AD9" w:rsidRDefault="00CE7843" w:rsidP="00CE7843">
      <w:pPr>
        <w:tabs>
          <w:tab w:val="clear" w:pos="403"/>
        </w:tabs>
        <w:rPr>
          <w:sz w:val="21"/>
        </w:rPr>
      </w:pPr>
      <w:r w:rsidRPr="003D4AD9">
        <w:rPr>
          <w:sz w:val="21"/>
        </w:rPr>
        <w:t>[7]</w:t>
      </w:r>
      <w:proofErr w:type="gramStart"/>
      <w:r w:rsidRPr="003D4AD9">
        <w:rPr>
          <w:sz w:val="21"/>
        </w:rPr>
        <w:tab/>
      </w:r>
      <w:r w:rsidR="001949AA">
        <w:rPr>
          <w:sz w:val="21"/>
        </w:rPr>
        <w:t xml:space="preserve">  </w:t>
      </w:r>
      <w:r w:rsidRPr="003D4AD9">
        <w:rPr>
          <w:sz w:val="21"/>
        </w:rPr>
        <w:t>ISO</w:t>
      </w:r>
      <w:proofErr w:type="gramEnd"/>
      <w:r w:rsidRPr="003D4AD9">
        <w:rPr>
          <w:sz w:val="21"/>
        </w:rPr>
        <w:t xml:space="preserve"> 3534-2:2006  S</w:t>
      </w:r>
      <w:r w:rsidRPr="003D4AD9">
        <w:rPr>
          <w:i/>
          <w:sz w:val="21"/>
        </w:rPr>
        <w:t>tatistics. Vocabulary and symbols. –Part 2: Applied statistics</w:t>
      </w:r>
    </w:p>
    <w:p w14:paraId="2FACAE6E" w14:textId="77777777" w:rsidR="00CE7843" w:rsidRDefault="00CE7843" w:rsidP="00CE7843">
      <w:pPr>
        <w:tabs>
          <w:tab w:val="clear" w:pos="403"/>
        </w:tabs>
        <w:rPr>
          <w:i/>
          <w:sz w:val="21"/>
        </w:rPr>
      </w:pPr>
      <w:r w:rsidRPr="003D4AD9">
        <w:rPr>
          <w:sz w:val="21"/>
        </w:rPr>
        <w:t>[8]</w:t>
      </w:r>
      <w:proofErr w:type="gramStart"/>
      <w:r w:rsidRPr="003D4AD9">
        <w:rPr>
          <w:sz w:val="21"/>
        </w:rPr>
        <w:tab/>
      </w:r>
      <w:r w:rsidR="001949AA">
        <w:rPr>
          <w:sz w:val="21"/>
        </w:rPr>
        <w:t xml:space="preserve">  </w:t>
      </w:r>
      <w:r w:rsidRPr="003D4AD9">
        <w:rPr>
          <w:sz w:val="21"/>
        </w:rPr>
        <w:t>ISO</w:t>
      </w:r>
      <w:proofErr w:type="gramEnd"/>
      <w:r w:rsidRPr="003D4AD9">
        <w:rPr>
          <w:sz w:val="21"/>
        </w:rPr>
        <w:t xml:space="preserve"> GUIDE 99:2007, </w:t>
      </w:r>
      <w:r w:rsidRPr="003D4AD9">
        <w:rPr>
          <w:i/>
          <w:sz w:val="21"/>
        </w:rPr>
        <w:t>International vocabulary of basic and general terms in metrology (VIM)</w:t>
      </w:r>
    </w:p>
    <w:p w14:paraId="0EAC7985" w14:textId="77777777" w:rsidR="00CE7843" w:rsidRDefault="00CE7843" w:rsidP="00CE7843">
      <w:pPr>
        <w:tabs>
          <w:tab w:val="clear" w:pos="403"/>
        </w:tabs>
        <w:ind w:left="720" w:hanging="720"/>
        <w:rPr>
          <w:sz w:val="21"/>
        </w:rPr>
      </w:pPr>
      <w:r>
        <w:rPr>
          <w:sz w:val="21"/>
        </w:rPr>
        <w:t>[9]</w:t>
      </w:r>
      <w:r>
        <w:rPr>
          <w:sz w:val="21"/>
        </w:rPr>
        <w:tab/>
      </w:r>
      <w:r w:rsidRPr="00263948">
        <w:rPr>
          <w:sz w:val="21"/>
        </w:rPr>
        <w:t>ISO/DIS 12005</w:t>
      </w:r>
      <w:r>
        <w:rPr>
          <w:sz w:val="21"/>
        </w:rPr>
        <w:t xml:space="preserve">, </w:t>
      </w:r>
      <w:r w:rsidRPr="004C2DEE">
        <w:rPr>
          <w:i/>
          <w:sz w:val="21"/>
        </w:rPr>
        <w:t>Lasers and laser-related equipment—Test methods for laser beam parameters—_Polarization</w:t>
      </w:r>
    </w:p>
    <w:p w14:paraId="09BEA8B4" w14:textId="77777777" w:rsidR="00CE7843" w:rsidRPr="003D4AD9" w:rsidRDefault="00CE7843" w:rsidP="00CE7843">
      <w:pPr>
        <w:tabs>
          <w:tab w:val="clear" w:pos="403"/>
        </w:tabs>
        <w:ind w:left="720" w:hanging="720"/>
        <w:rPr>
          <w:sz w:val="21"/>
        </w:rPr>
      </w:pPr>
      <w:r>
        <w:rPr>
          <w:rFonts w:eastAsia="SimSun" w:hint="eastAsia"/>
          <w:sz w:val="21"/>
          <w:lang w:eastAsia="zh-CN"/>
        </w:rPr>
        <w:t>[</w:t>
      </w:r>
      <w:r>
        <w:rPr>
          <w:rFonts w:eastAsia="SimSun"/>
          <w:sz w:val="21"/>
          <w:lang w:eastAsia="zh-CN"/>
        </w:rPr>
        <w:t>10</w:t>
      </w:r>
      <w:r>
        <w:rPr>
          <w:rFonts w:eastAsia="SimSun" w:hint="eastAsia"/>
          <w:sz w:val="21"/>
          <w:lang w:eastAsia="zh-CN"/>
        </w:rPr>
        <w:t>]</w:t>
      </w:r>
      <w:r>
        <w:rPr>
          <w:rFonts w:eastAsia="SimSun" w:hint="eastAsia"/>
          <w:sz w:val="21"/>
          <w:lang w:eastAsia="zh-CN"/>
        </w:rPr>
        <w:tab/>
      </w:r>
      <w:r w:rsidRPr="00FC16B0">
        <w:rPr>
          <w:rFonts w:eastAsia="SimSun"/>
          <w:sz w:val="21"/>
          <w:lang w:eastAsia="zh-CN"/>
        </w:rPr>
        <w:t>ISO 9241-5:1998</w:t>
      </w:r>
      <w:r>
        <w:rPr>
          <w:rFonts w:eastAsia="SimSun"/>
          <w:sz w:val="21"/>
          <w:lang w:eastAsia="zh-CN"/>
        </w:rPr>
        <w:t>,</w:t>
      </w:r>
      <w:r w:rsidRPr="004C2DEE">
        <w:rPr>
          <w:rFonts w:eastAsia="SimSun" w:hint="eastAsia"/>
          <w:i/>
          <w:sz w:val="21"/>
          <w:lang w:eastAsia="zh-CN"/>
        </w:rPr>
        <w:t xml:space="preserve"> </w:t>
      </w:r>
      <w:r w:rsidRPr="004C2DEE">
        <w:rPr>
          <w:rFonts w:eastAsia="SimSun"/>
          <w:i/>
          <w:sz w:val="21"/>
          <w:lang w:eastAsia="zh-CN"/>
        </w:rPr>
        <w:t xml:space="preserve">Ergonomic requirements for office work with visual display terminals (VDTs) _ Part 5: Workstation layout and postural requirements </w:t>
      </w:r>
    </w:p>
    <w:p w14:paraId="725ABC82" w14:textId="77777777" w:rsidR="00CE7843" w:rsidRPr="003D4AD9" w:rsidRDefault="00CE7843" w:rsidP="001949AA">
      <w:pPr>
        <w:tabs>
          <w:tab w:val="clear" w:pos="403"/>
        </w:tabs>
        <w:rPr>
          <w:sz w:val="21"/>
        </w:rPr>
      </w:pPr>
      <w:r w:rsidRPr="003D4AD9">
        <w:rPr>
          <w:sz w:val="21"/>
        </w:rPr>
        <w:t>[</w:t>
      </w:r>
      <w:r>
        <w:rPr>
          <w:sz w:val="21"/>
        </w:rPr>
        <w:t>11</w:t>
      </w:r>
      <w:r w:rsidR="001949AA">
        <w:rPr>
          <w:sz w:val="21"/>
        </w:rPr>
        <w:t>]</w:t>
      </w:r>
      <w:proofErr w:type="gramStart"/>
      <w:r w:rsidR="001949AA">
        <w:rPr>
          <w:sz w:val="21"/>
        </w:rPr>
        <w:tab/>
        <w:t xml:space="preserve">  </w:t>
      </w:r>
      <w:r w:rsidRPr="003D4AD9">
        <w:rPr>
          <w:sz w:val="21"/>
        </w:rPr>
        <w:t>IEEE</w:t>
      </w:r>
      <w:proofErr w:type="gramEnd"/>
      <w:r w:rsidRPr="003D4AD9">
        <w:rPr>
          <w:sz w:val="21"/>
        </w:rPr>
        <w:t xml:space="preserve"> Standard Dictionary of Electrical and Electronics Terms, 4th ed., ANSI/IEEE Std 100-1988.</w:t>
      </w:r>
    </w:p>
    <w:p w14:paraId="1DFEAD22" w14:textId="77777777" w:rsidR="00CE7843" w:rsidRPr="003D4AD9" w:rsidRDefault="00CE7843" w:rsidP="00CE7843">
      <w:pPr>
        <w:tabs>
          <w:tab w:val="clear" w:pos="403"/>
        </w:tabs>
        <w:ind w:left="630" w:hangingChars="300" w:hanging="630"/>
        <w:rPr>
          <w:sz w:val="21"/>
        </w:rPr>
      </w:pPr>
      <w:r w:rsidRPr="003D4AD9">
        <w:rPr>
          <w:sz w:val="21"/>
        </w:rPr>
        <w:t>[12]</w:t>
      </w:r>
      <w:r w:rsidRPr="003D4AD9">
        <w:rPr>
          <w:sz w:val="21"/>
        </w:rPr>
        <w:tab/>
        <w:t>IEEE 145-2013 - IEEE Standard for Definitions of Terms for Antennas</w:t>
      </w:r>
      <w:r>
        <w:rPr>
          <w:sz w:val="21"/>
        </w:rPr>
        <w:t>, 2013</w:t>
      </w:r>
      <w:r w:rsidRPr="003D4AD9">
        <w:rPr>
          <w:sz w:val="21"/>
        </w:rPr>
        <w:t xml:space="preserve"> </w:t>
      </w:r>
    </w:p>
    <w:p w14:paraId="4E44A607" w14:textId="77777777" w:rsidR="00CE7843" w:rsidRDefault="00CE7843" w:rsidP="00CE7843">
      <w:pPr>
        <w:tabs>
          <w:tab w:val="clear" w:pos="403"/>
        </w:tabs>
        <w:ind w:left="630" w:hangingChars="300" w:hanging="630"/>
        <w:rPr>
          <w:sz w:val="21"/>
        </w:rPr>
      </w:pPr>
      <w:r w:rsidRPr="003D4AD9">
        <w:rPr>
          <w:sz w:val="21"/>
        </w:rPr>
        <w:t>[1</w:t>
      </w:r>
      <w:r>
        <w:rPr>
          <w:sz w:val="21"/>
        </w:rPr>
        <w:t>3</w:t>
      </w:r>
      <w:r w:rsidRPr="003D4AD9">
        <w:rPr>
          <w:sz w:val="21"/>
        </w:rPr>
        <w:t>]</w:t>
      </w:r>
      <w:r w:rsidRPr="003D4AD9">
        <w:rPr>
          <w:sz w:val="21"/>
        </w:rPr>
        <w:tab/>
        <w:t>IEEE NIST Technical Note 1 to entry 1551, Recommended Terminology for Microwave Radiometry, 2008</w:t>
      </w:r>
    </w:p>
    <w:p w14:paraId="3AA2289E" w14:textId="77777777" w:rsidR="00CE7843" w:rsidRPr="003D4AD9" w:rsidRDefault="00CE7843" w:rsidP="00CE7843">
      <w:pPr>
        <w:tabs>
          <w:tab w:val="clear" w:pos="403"/>
        </w:tabs>
        <w:ind w:left="630" w:hangingChars="300" w:hanging="630"/>
        <w:rPr>
          <w:sz w:val="21"/>
        </w:rPr>
      </w:pPr>
      <w:r w:rsidRPr="003D4AD9">
        <w:rPr>
          <w:sz w:val="21"/>
        </w:rPr>
        <w:t>[1</w:t>
      </w:r>
      <w:r>
        <w:rPr>
          <w:sz w:val="21"/>
        </w:rPr>
        <w:t>4</w:t>
      </w:r>
      <w:r w:rsidRPr="003D4AD9">
        <w:rPr>
          <w:sz w:val="21"/>
        </w:rPr>
        <w:t>]</w:t>
      </w:r>
      <w:r w:rsidRPr="003D4AD9">
        <w:rPr>
          <w:sz w:val="21"/>
        </w:rPr>
        <w:tab/>
        <w:t>A Guide to “Reference Standards” in Support of Quality Assurance Requirements of GEO, QA4EO-QAEO-GEN-DQK-003,</w:t>
      </w:r>
      <w:r>
        <w:rPr>
          <w:sz w:val="21"/>
        </w:rPr>
        <w:t xml:space="preserve"> 2014</w:t>
      </w:r>
    </w:p>
    <w:p w14:paraId="79FD1993" w14:textId="77777777" w:rsidR="00CE7843" w:rsidRPr="003D4AD9" w:rsidRDefault="00CE7843" w:rsidP="00CE7843">
      <w:pPr>
        <w:tabs>
          <w:tab w:val="clear" w:pos="403"/>
        </w:tabs>
        <w:ind w:left="630" w:hangingChars="300" w:hanging="630"/>
        <w:rPr>
          <w:sz w:val="21"/>
        </w:rPr>
      </w:pPr>
      <w:r w:rsidRPr="003D4AD9">
        <w:rPr>
          <w:sz w:val="21"/>
        </w:rPr>
        <w:t>[1</w:t>
      </w:r>
      <w:r>
        <w:rPr>
          <w:sz w:val="21"/>
        </w:rPr>
        <w:t>5</w:t>
      </w:r>
      <w:r w:rsidRPr="003D4AD9">
        <w:rPr>
          <w:sz w:val="21"/>
        </w:rPr>
        <w:t>]</w:t>
      </w:r>
      <w:r w:rsidRPr="003D4AD9">
        <w:rPr>
          <w:sz w:val="21"/>
        </w:rPr>
        <w:tab/>
        <w:t xml:space="preserve">Christopher </w:t>
      </w:r>
      <w:proofErr w:type="spellStart"/>
      <w:r w:rsidRPr="003D4AD9">
        <w:rPr>
          <w:sz w:val="21"/>
        </w:rPr>
        <w:t>Ruf</w:t>
      </w:r>
      <w:proofErr w:type="spellEnd"/>
      <w:r w:rsidRPr="003D4AD9">
        <w:rPr>
          <w:sz w:val="21"/>
        </w:rPr>
        <w:t xml:space="preserve">, Calibration, Microwave radiometers, Reference Work Entry, </w:t>
      </w:r>
      <w:proofErr w:type="spellStart"/>
      <w:r w:rsidRPr="003D4AD9">
        <w:rPr>
          <w:sz w:val="21"/>
        </w:rPr>
        <w:t>Encyclopedia</w:t>
      </w:r>
      <w:proofErr w:type="spellEnd"/>
      <w:r w:rsidRPr="003D4AD9">
        <w:rPr>
          <w:sz w:val="21"/>
        </w:rPr>
        <w:t xml:space="preserve"> of remote sensing, part of the series </w:t>
      </w:r>
      <w:proofErr w:type="spellStart"/>
      <w:r w:rsidRPr="003D4AD9">
        <w:rPr>
          <w:sz w:val="21"/>
        </w:rPr>
        <w:t>Encyclopedia</w:t>
      </w:r>
      <w:proofErr w:type="spellEnd"/>
      <w:r w:rsidRPr="003D4AD9">
        <w:rPr>
          <w:sz w:val="21"/>
        </w:rPr>
        <w:t xml:space="preserve"> of Earth Sciences Series, 46-47</w:t>
      </w:r>
      <w:r>
        <w:rPr>
          <w:sz w:val="21"/>
        </w:rPr>
        <w:t>, 2014</w:t>
      </w:r>
    </w:p>
    <w:p w14:paraId="7DCB16FB" w14:textId="77777777" w:rsidR="00CE7843" w:rsidRPr="003D4AD9" w:rsidRDefault="00CE7843" w:rsidP="00CE7843">
      <w:pPr>
        <w:tabs>
          <w:tab w:val="clear" w:pos="403"/>
        </w:tabs>
        <w:ind w:left="630" w:hangingChars="300" w:hanging="630"/>
        <w:rPr>
          <w:sz w:val="21"/>
        </w:rPr>
      </w:pPr>
      <w:r w:rsidRPr="003D4AD9">
        <w:rPr>
          <w:sz w:val="21"/>
        </w:rPr>
        <w:t>[1</w:t>
      </w:r>
      <w:r>
        <w:rPr>
          <w:sz w:val="21"/>
        </w:rPr>
        <w:t>6</w:t>
      </w:r>
      <w:r w:rsidRPr="003D4AD9">
        <w:rPr>
          <w:sz w:val="21"/>
        </w:rPr>
        <w:t>]</w:t>
      </w:r>
      <w:r w:rsidRPr="003D4AD9">
        <w:rPr>
          <w:sz w:val="21"/>
        </w:rPr>
        <w:tab/>
        <w:t>W. Emery, A. Camps. Introduction to Satellite Remote Sensing: Atmosphere, Ocean, Land and Cryosphere Applications. Elsevier Inc., 2017</w:t>
      </w:r>
    </w:p>
    <w:p w14:paraId="733DA1AD" w14:textId="77777777" w:rsidR="00CE7843" w:rsidRPr="003D4AD9" w:rsidRDefault="00CE7843" w:rsidP="00CE7843">
      <w:pPr>
        <w:tabs>
          <w:tab w:val="clear" w:pos="403"/>
        </w:tabs>
        <w:ind w:left="630" w:hangingChars="300" w:hanging="630"/>
        <w:rPr>
          <w:sz w:val="21"/>
        </w:rPr>
      </w:pPr>
      <w:r w:rsidRPr="003D4AD9">
        <w:rPr>
          <w:sz w:val="21"/>
        </w:rPr>
        <w:t>[1</w:t>
      </w:r>
      <w:r>
        <w:rPr>
          <w:sz w:val="21"/>
        </w:rPr>
        <w:t>7</w:t>
      </w:r>
      <w:r w:rsidRPr="003D4AD9">
        <w:rPr>
          <w:sz w:val="21"/>
        </w:rPr>
        <w:t>]</w:t>
      </w:r>
      <w:r w:rsidRPr="003D4AD9">
        <w:rPr>
          <w:sz w:val="21"/>
        </w:rPr>
        <w:tab/>
        <w:t xml:space="preserve">Yong Han and Ed R. </w:t>
      </w:r>
      <w:proofErr w:type="spellStart"/>
      <w:r w:rsidRPr="003D4AD9">
        <w:rPr>
          <w:sz w:val="21"/>
        </w:rPr>
        <w:t>Westwater</w:t>
      </w:r>
      <w:proofErr w:type="spellEnd"/>
      <w:r w:rsidRPr="003D4AD9">
        <w:rPr>
          <w:sz w:val="21"/>
        </w:rPr>
        <w:t>, Analysis and Improvement of Tipping Calibration for Ground-Based Microwave Radiometers, IEEE TRANSACTIONS ON GEOSCIENCE AND REMOTE SENSING, VOL. 38, NO. 3, 2000.</w:t>
      </w:r>
    </w:p>
    <w:p w14:paraId="1E706BDA" w14:textId="77777777" w:rsidR="00CE7843" w:rsidRPr="003D4AD9" w:rsidRDefault="00CE7843" w:rsidP="00CE7843">
      <w:pPr>
        <w:tabs>
          <w:tab w:val="clear" w:pos="403"/>
        </w:tabs>
        <w:ind w:left="630" w:hangingChars="300" w:hanging="630"/>
        <w:rPr>
          <w:sz w:val="21"/>
        </w:rPr>
      </w:pPr>
      <w:r w:rsidRPr="003D4AD9">
        <w:rPr>
          <w:sz w:val="21"/>
        </w:rPr>
        <w:t>[1</w:t>
      </w:r>
      <w:r>
        <w:rPr>
          <w:sz w:val="21"/>
        </w:rPr>
        <w:t>8</w:t>
      </w:r>
      <w:r w:rsidRPr="003D4AD9">
        <w:rPr>
          <w:sz w:val="21"/>
        </w:rPr>
        <w:t>]</w:t>
      </w:r>
      <w:r w:rsidRPr="003D4AD9">
        <w:rPr>
          <w:sz w:val="21"/>
        </w:rPr>
        <w:tab/>
        <w:t>Peter Ashcroft and Frank J. Wentz, Algorithm Theoretical Basis Document (ATBD), AMSR Level 2A Algorithm, RSS Tech. Report 121599B-1 Revised: November 3, 2000.</w:t>
      </w:r>
    </w:p>
    <w:p w14:paraId="59E6435D" w14:textId="77777777" w:rsidR="00CE7843" w:rsidRPr="003D4AD9" w:rsidRDefault="00CE7843" w:rsidP="00CE7843">
      <w:pPr>
        <w:tabs>
          <w:tab w:val="clear" w:pos="403"/>
        </w:tabs>
        <w:ind w:left="630" w:hangingChars="300" w:hanging="630"/>
        <w:rPr>
          <w:sz w:val="21"/>
        </w:rPr>
      </w:pPr>
      <w:r w:rsidRPr="003D4AD9">
        <w:rPr>
          <w:sz w:val="21"/>
        </w:rPr>
        <w:t>[1</w:t>
      </w:r>
      <w:r>
        <w:rPr>
          <w:sz w:val="21"/>
        </w:rPr>
        <w:t>9</w:t>
      </w:r>
      <w:r w:rsidRPr="003D4AD9">
        <w:rPr>
          <w:sz w:val="21"/>
        </w:rPr>
        <w:t>]</w:t>
      </w:r>
      <w:r w:rsidRPr="003D4AD9">
        <w:rPr>
          <w:sz w:val="21"/>
        </w:rPr>
        <w:tab/>
        <w:t xml:space="preserve">JCGM </w:t>
      </w:r>
      <w:proofErr w:type="gramStart"/>
      <w:r w:rsidRPr="003D4AD9">
        <w:rPr>
          <w:sz w:val="21"/>
        </w:rPr>
        <w:t>100:2008,Evaluation</w:t>
      </w:r>
      <w:proofErr w:type="gramEnd"/>
      <w:r w:rsidRPr="003D4AD9">
        <w:rPr>
          <w:sz w:val="21"/>
        </w:rPr>
        <w:t xml:space="preserve"> of measurement data — Guide to the expression of uncertainty in measurement, Document produced by Working Group 1 of the Joint Committee for Guides in Metrology (JCGM/WG 1)</w:t>
      </w:r>
      <w:r>
        <w:rPr>
          <w:sz w:val="21"/>
        </w:rPr>
        <w:t>, 2008</w:t>
      </w:r>
    </w:p>
    <w:p w14:paraId="71B33753" w14:textId="77777777" w:rsidR="00CE7843" w:rsidRPr="003D4AD9" w:rsidRDefault="00CE7843" w:rsidP="00CE7843">
      <w:pPr>
        <w:tabs>
          <w:tab w:val="clear" w:pos="403"/>
        </w:tabs>
        <w:ind w:left="630" w:hangingChars="300" w:hanging="630"/>
        <w:rPr>
          <w:sz w:val="21"/>
        </w:rPr>
      </w:pPr>
      <w:r w:rsidRPr="003D4AD9">
        <w:rPr>
          <w:sz w:val="21"/>
        </w:rPr>
        <w:lastRenderedPageBreak/>
        <w:t>[</w:t>
      </w:r>
      <w:r>
        <w:rPr>
          <w:sz w:val="21"/>
        </w:rPr>
        <w:t>20</w:t>
      </w:r>
      <w:r w:rsidRPr="003D4AD9">
        <w:rPr>
          <w:sz w:val="21"/>
        </w:rPr>
        <w:t>]</w:t>
      </w:r>
      <w:r w:rsidRPr="003D4AD9">
        <w:rPr>
          <w:sz w:val="21"/>
        </w:rPr>
        <w:tab/>
        <w:t>The Committee on Earth Observation satellites (CEOS) Working Group on Calibration and Validation.</w:t>
      </w:r>
    </w:p>
    <w:p w14:paraId="035E649D" w14:textId="77777777" w:rsidR="00CE7843" w:rsidRPr="003D4AD9" w:rsidRDefault="00CE7843" w:rsidP="00CE7843">
      <w:pPr>
        <w:tabs>
          <w:tab w:val="clear" w:pos="403"/>
        </w:tabs>
        <w:ind w:left="630" w:hangingChars="300" w:hanging="630"/>
        <w:rPr>
          <w:sz w:val="21"/>
        </w:rPr>
      </w:pPr>
      <w:r w:rsidRPr="003D4AD9">
        <w:rPr>
          <w:sz w:val="21"/>
          <w:lang w:val="fr-FR"/>
        </w:rPr>
        <w:t>[2</w:t>
      </w:r>
      <w:r>
        <w:rPr>
          <w:sz w:val="21"/>
          <w:lang w:val="fr-FR"/>
        </w:rPr>
        <w:t>1</w:t>
      </w:r>
      <w:r w:rsidRPr="003D4AD9">
        <w:rPr>
          <w:sz w:val="21"/>
          <w:lang w:val="fr-FR"/>
        </w:rPr>
        <w:t>]</w:t>
      </w:r>
      <w:r w:rsidRPr="003D4AD9">
        <w:rPr>
          <w:sz w:val="21"/>
          <w:lang w:val="fr-FR"/>
        </w:rPr>
        <w:tab/>
        <w:t xml:space="preserve">CIMO Guide, Part IV, Satellite observations, 6. </w:t>
      </w:r>
      <w:r w:rsidRPr="003D4AD9">
        <w:rPr>
          <w:sz w:val="21"/>
        </w:rPr>
        <w:t>Calibration and validation</w:t>
      </w:r>
      <w:r>
        <w:rPr>
          <w:sz w:val="21"/>
        </w:rPr>
        <w:t>, 2014</w:t>
      </w:r>
    </w:p>
    <w:p w14:paraId="57469F72" w14:textId="77777777" w:rsidR="00CE7843" w:rsidRPr="003D4AD9" w:rsidRDefault="00CE7843" w:rsidP="00CE7843">
      <w:pPr>
        <w:tabs>
          <w:tab w:val="clear" w:pos="403"/>
        </w:tabs>
        <w:ind w:left="630" w:hangingChars="300" w:hanging="630"/>
        <w:rPr>
          <w:sz w:val="21"/>
        </w:rPr>
      </w:pPr>
      <w:r w:rsidRPr="003D4AD9">
        <w:rPr>
          <w:sz w:val="21"/>
        </w:rPr>
        <w:t>[22]</w:t>
      </w:r>
      <w:r w:rsidRPr="003D4AD9">
        <w:rPr>
          <w:sz w:val="21"/>
        </w:rPr>
        <w:tab/>
        <w:t xml:space="preserve">Shannon Brown, </w:t>
      </w:r>
      <w:proofErr w:type="spellStart"/>
      <w:r w:rsidRPr="003D4AD9">
        <w:rPr>
          <w:sz w:val="21"/>
        </w:rPr>
        <w:t>chris</w:t>
      </w:r>
      <w:proofErr w:type="spellEnd"/>
      <w:r>
        <w:rPr>
          <w:sz w:val="21"/>
        </w:rPr>
        <w:t xml:space="preserve"> </w:t>
      </w:r>
      <w:proofErr w:type="spellStart"/>
      <w:r w:rsidRPr="003D4AD9">
        <w:rPr>
          <w:sz w:val="21"/>
        </w:rPr>
        <w:t>Ruf</w:t>
      </w:r>
      <w:proofErr w:type="spellEnd"/>
      <w:r w:rsidRPr="003D4AD9">
        <w:rPr>
          <w:sz w:val="21"/>
        </w:rPr>
        <w:t>. Jason Microwave Radiometer Performance and On-Orbit Calibration. Marine Geodesy,27:199-220,2004</w:t>
      </w:r>
    </w:p>
    <w:p w14:paraId="4B5FAC09" w14:textId="77777777" w:rsidR="00CE7843" w:rsidRPr="003D4AD9" w:rsidRDefault="00CE7843" w:rsidP="00CE7843">
      <w:pPr>
        <w:tabs>
          <w:tab w:val="clear" w:pos="403"/>
        </w:tabs>
        <w:ind w:left="630" w:hangingChars="300" w:hanging="630"/>
        <w:rPr>
          <w:sz w:val="21"/>
        </w:rPr>
      </w:pPr>
      <w:r w:rsidRPr="003D4AD9">
        <w:rPr>
          <w:sz w:val="21"/>
        </w:rPr>
        <w:t>[23]</w:t>
      </w:r>
      <w:r w:rsidRPr="003D4AD9">
        <w:rPr>
          <w:sz w:val="21"/>
        </w:rPr>
        <w:tab/>
      </w:r>
      <w:proofErr w:type="spellStart"/>
      <w:r w:rsidRPr="003D4AD9">
        <w:rPr>
          <w:sz w:val="21"/>
        </w:rPr>
        <w:t>Ohring</w:t>
      </w:r>
      <w:proofErr w:type="spellEnd"/>
      <w:r w:rsidRPr="003D4AD9">
        <w:rPr>
          <w:sz w:val="21"/>
        </w:rPr>
        <w:t>, G. (Ed.): Achieving Satellite Instrument Calibration for Climate Change (ASIC3). Report of a workshop organized by NOAA, NIST, NASA, NPOESS-IPO, SDL-USU; Lansdowne VA, USA, 16-18 May 2006.</w:t>
      </w:r>
    </w:p>
    <w:p w14:paraId="3057A405" w14:textId="77777777" w:rsidR="00CE7843" w:rsidRPr="003D4AD9" w:rsidRDefault="00CE7843" w:rsidP="00CE7843">
      <w:pPr>
        <w:tabs>
          <w:tab w:val="clear" w:pos="403"/>
        </w:tabs>
        <w:ind w:left="630" w:hangingChars="300" w:hanging="630"/>
        <w:rPr>
          <w:sz w:val="21"/>
        </w:rPr>
      </w:pPr>
      <w:r w:rsidRPr="003D4AD9">
        <w:rPr>
          <w:sz w:val="21"/>
        </w:rPr>
        <w:t>[24]</w:t>
      </w:r>
      <w:r w:rsidRPr="003D4AD9">
        <w:rPr>
          <w:sz w:val="21"/>
        </w:rPr>
        <w:tab/>
        <w:t>[Algorithm Theoretical Basis Document (ATBD) for the Conical-Scanning Microwave Imager/Sounder (CMIS) Environmental Data Records (EDRs) Volume 17: Temperature Data Record and Sensor Data Record Algorithms, Version 2.0 – 15 March 2001 Solicitation No. F04701-01-R-0500]</w:t>
      </w:r>
    </w:p>
    <w:p w14:paraId="2D3C29FC" w14:textId="77777777" w:rsidR="00CE7843" w:rsidRPr="003D4AD9" w:rsidRDefault="00CE7843" w:rsidP="00CE7843">
      <w:pPr>
        <w:tabs>
          <w:tab w:val="clear" w:pos="403"/>
        </w:tabs>
        <w:ind w:left="630" w:hangingChars="300" w:hanging="630"/>
        <w:rPr>
          <w:sz w:val="21"/>
        </w:rPr>
      </w:pPr>
      <w:r w:rsidRPr="003D4AD9">
        <w:rPr>
          <w:sz w:val="21"/>
        </w:rPr>
        <w:t>[25]</w:t>
      </w:r>
      <w:r w:rsidRPr="003D4AD9">
        <w:rPr>
          <w:sz w:val="21"/>
        </w:rPr>
        <w:tab/>
        <w:t xml:space="preserve">Timothy J. </w:t>
      </w:r>
      <w:proofErr w:type="spellStart"/>
      <w:r w:rsidRPr="003D4AD9">
        <w:rPr>
          <w:sz w:val="21"/>
        </w:rPr>
        <w:t>Hewison</w:t>
      </w:r>
      <w:proofErr w:type="spellEnd"/>
      <w:r w:rsidRPr="003D4AD9">
        <w:rPr>
          <w:sz w:val="21"/>
        </w:rPr>
        <w:t xml:space="preserve"> and Roger Saunders, 1996, Measurements of the AMSU-B Antenna Pattern, IEEE Transactions on Geoscience and Remote Sensing, Vol. 34, No.2, 1996</w:t>
      </w:r>
    </w:p>
    <w:p w14:paraId="78237E09" w14:textId="77777777" w:rsidR="00CE7843" w:rsidRPr="003D4AD9" w:rsidRDefault="00CE7843" w:rsidP="00CE7843">
      <w:pPr>
        <w:tabs>
          <w:tab w:val="clear" w:pos="403"/>
        </w:tabs>
        <w:ind w:left="630" w:hangingChars="300" w:hanging="630"/>
        <w:rPr>
          <w:sz w:val="21"/>
        </w:rPr>
      </w:pPr>
      <w:r w:rsidRPr="003D4AD9">
        <w:rPr>
          <w:sz w:val="21"/>
        </w:rPr>
        <w:t>[26]</w:t>
      </w:r>
      <w:r w:rsidRPr="003D4AD9">
        <w:rPr>
          <w:sz w:val="21"/>
        </w:rPr>
        <w:tab/>
        <w:t xml:space="preserve">Brown, S., and C. </w:t>
      </w:r>
      <w:proofErr w:type="spellStart"/>
      <w:r w:rsidRPr="003D4AD9">
        <w:rPr>
          <w:sz w:val="21"/>
        </w:rPr>
        <w:t>Ruf</w:t>
      </w:r>
      <w:proofErr w:type="spellEnd"/>
      <w:r w:rsidRPr="003D4AD9">
        <w:rPr>
          <w:sz w:val="21"/>
        </w:rPr>
        <w:t>, Determination of a Hot Blackbody Reference Target over the Amazon Rainforest for the On-orbit Calibration of Microwave Radiometers</w:t>
      </w:r>
      <w:r>
        <w:rPr>
          <w:sz w:val="21"/>
        </w:rPr>
        <w:t>.</w:t>
      </w:r>
      <w:r w:rsidRPr="003D4AD9">
        <w:rPr>
          <w:sz w:val="21"/>
        </w:rPr>
        <w:t xml:space="preserve"> AMS J. Oceanic </w:t>
      </w:r>
      <w:proofErr w:type="spellStart"/>
      <w:r w:rsidRPr="003D4AD9">
        <w:rPr>
          <w:sz w:val="21"/>
        </w:rPr>
        <w:t>Atmos.Tech</w:t>
      </w:r>
      <w:proofErr w:type="spellEnd"/>
      <w:r w:rsidRPr="003D4AD9">
        <w:rPr>
          <w:sz w:val="21"/>
        </w:rPr>
        <w:t>., 22(9), 1340-1352, 2005.</w:t>
      </w:r>
    </w:p>
    <w:p w14:paraId="04A72924" w14:textId="77777777" w:rsidR="00CE7843" w:rsidRPr="003D4AD9" w:rsidRDefault="00CE7843" w:rsidP="00CE7843">
      <w:pPr>
        <w:tabs>
          <w:tab w:val="clear" w:pos="403"/>
        </w:tabs>
        <w:ind w:left="630" w:hangingChars="300" w:hanging="630"/>
        <w:rPr>
          <w:sz w:val="21"/>
        </w:rPr>
      </w:pPr>
      <w:r w:rsidRPr="003D4AD9">
        <w:rPr>
          <w:sz w:val="21"/>
        </w:rPr>
        <w:t>[27]</w:t>
      </w:r>
      <w:r w:rsidRPr="003D4AD9">
        <w:rPr>
          <w:sz w:val="21"/>
        </w:rPr>
        <w:tab/>
      </w:r>
      <w:proofErr w:type="spellStart"/>
      <w:r w:rsidRPr="003D4AD9">
        <w:rPr>
          <w:sz w:val="21"/>
        </w:rPr>
        <w:t>Ruf</w:t>
      </w:r>
      <w:proofErr w:type="spellEnd"/>
      <w:r w:rsidRPr="003D4AD9">
        <w:rPr>
          <w:sz w:val="21"/>
        </w:rPr>
        <w:t>, C.S., Y. Hu and S.T. Brown</w:t>
      </w:r>
      <w:r>
        <w:rPr>
          <w:sz w:val="21"/>
        </w:rPr>
        <w:t>.</w:t>
      </w:r>
      <w:r w:rsidRPr="003D4AD9">
        <w:rPr>
          <w:sz w:val="21"/>
        </w:rPr>
        <w:t xml:space="preserve"> Calibration of </w:t>
      </w:r>
      <w:proofErr w:type="spellStart"/>
      <w:r w:rsidRPr="003D4AD9">
        <w:rPr>
          <w:sz w:val="21"/>
        </w:rPr>
        <w:t>WindSat</w:t>
      </w:r>
      <w:proofErr w:type="spellEnd"/>
      <w:r>
        <w:rPr>
          <w:sz w:val="21"/>
        </w:rPr>
        <w:t xml:space="preserve"> </w:t>
      </w:r>
      <w:r w:rsidRPr="003D4AD9">
        <w:rPr>
          <w:sz w:val="21"/>
        </w:rPr>
        <w:t xml:space="preserve">Polarimetric Bands with a Vicarious Cold </w:t>
      </w:r>
      <w:proofErr w:type="spellStart"/>
      <w:r w:rsidRPr="003D4AD9">
        <w:rPr>
          <w:sz w:val="21"/>
        </w:rPr>
        <w:t>Reference</w:t>
      </w:r>
      <w:r>
        <w:rPr>
          <w:sz w:val="21"/>
        </w:rPr>
        <w:t>.</w:t>
      </w:r>
      <w:r w:rsidRPr="003D4AD9">
        <w:rPr>
          <w:sz w:val="21"/>
        </w:rPr>
        <w:t>IEEE</w:t>
      </w:r>
      <w:proofErr w:type="spellEnd"/>
      <w:r w:rsidRPr="003D4AD9">
        <w:rPr>
          <w:sz w:val="21"/>
        </w:rPr>
        <w:t xml:space="preserve"> Trans. </w:t>
      </w:r>
      <w:proofErr w:type="spellStart"/>
      <w:r w:rsidRPr="003D4AD9">
        <w:rPr>
          <w:sz w:val="21"/>
        </w:rPr>
        <w:t>Geosci</w:t>
      </w:r>
      <w:proofErr w:type="spellEnd"/>
      <w:r w:rsidRPr="003D4AD9">
        <w:rPr>
          <w:sz w:val="21"/>
        </w:rPr>
        <w:t>. Remote Sens., 44(3), 470-475, 2006.</w:t>
      </w:r>
    </w:p>
    <w:p w14:paraId="1BE205F3" w14:textId="77777777" w:rsidR="00CE7843" w:rsidRPr="003D4AD9" w:rsidRDefault="00CE7843" w:rsidP="00CE7843">
      <w:pPr>
        <w:tabs>
          <w:tab w:val="clear" w:pos="403"/>
        </w:tabs>
        <w:ind w:left="630" w:hangingChars="300" w:hanging="630"/>
        <w:rPr>
          <w:sz w:val="21"/>
        </w:rPr>
      </w:pPr>
      <w:r w:rsidRPr="003D4AD9">
        <w:rPr>
          <w:sz w:val="21"/>
        </w:rPr>
        <w:t>[28]</w:t>
      </w:r>
      <w:r w:rsidRPr="003D4AD9">
        <w:rPr>
          <w:sz w:val="21"/>
        </w:rPr>
        <w:tab/>
      </w:r>
      <w:proofErr w:type="spellStart"/>
      <w:r w:rsidRPr="003D4AD9">
        <w:rPr>
          <w:sz w:val="21"/>
        </w:rPr>
        <w:t>Ruf</w:t>
      </w:r>
      <w:proofErr w:type="spellEnd"/>
      <w:r w:rsidRPr="003D4AD9">
        <w:rPr>
          <w:sz w:val="21"/>
        </w:rPr>
        <w:t>, C.S.</w:t>
      </w:r>
      <w:r>
        <w:rPr>
          <w:sz w:val="21"/>
        </w:rPr>
        <w:t xml:space="preserve"> </w:t>
      </w:r>
      <w:r w:rsidRPr="003D4AD9">
        <w:rPr>
          <w:sz w:val="21"/>
        </w:rPr>
        <w:t>Detection of calibration drifts in spaceborne microwave radiometers using a vicarious cold reference</w:t>
      </w:r>
      <w:r>
        <w:rPr>
          <w:sz w:val="21"/>
        </w:rPr>
        <w:t>.</w:t>
      </w:r>
      <w:r w:rsidRPr="003D4AD9">
        <w:rPr>
          <w:sz w:val="21"/>
        </w:rPr>
        <w:t xml:space="preserve"> IEEE Trans. </w:t>
      </w:r>
      <w:proofErr w:type="spellStart"/>
      <w:r w:rsidRPr="003D4AD9">
        <w:rPr>
          <w:sz w:val="21"/>
        </w:rPr>
        <w:t>Geosci</w:t>
      </w:r>
      <w:proofErr w:type="spellEnd"/>
      <w:r w:rsidRPr="003D4AD9">
        <w:rPr>
          <w:sz w:val="21"/>
        </w:rPr>
        <w:t>. Remote Sens., 38(1), 44-52, 2000.</w:t>
      </w:r>
    </w:p>
    <w:p w14:paraId="490AF3C6" w14:textId="77777777" w:rsidR="00CE7843" w:rsidRPr="003D4AD9" w:rsidRDefault="00CE7843" w:rsidP="00CE7843">
      <w:pPr>
        <w:tabs>
          <w:tab w:val="clear" w:pos="403"/>
        </w:tabs>
        <w:ind w:left="630" w:hangingChars="300" w:hanging="630"/>
        <w:rPr>
          <w:sz w:val="21"/>
        </w:rPr>
      </w:pPr>
      <w:r w:rsidRPr="003D4AD9">
        <w:rPr>
          <w:sz w:val="21"/>
        </w:rPr>
        <w:t>[29]</w:t>
      </w:r>
      <w:r w:rsidRPr="003D4AD9">
        <w:rPr>
          <w:sz w:val="21"/>
        </w:rPr>
        <w:tab/>
      </w:r>
      <w:proofErr w:type="spellStart"/>
      <w:r w:rsidRPr="003D4AD9">
        <w:rPr>
          <w:sz w:val="21"/>
        </w:rPr>
        <w:t>Ruf</w:t>
      </w:r>
      <w:proofErr w:type="spellEnd"/>
      <w:r w:rsidRPr="003D4AD9">
        <w:rPr>
          <w:sz w:val="21"/>
        </w:rPr>
        <w:t>, C.S.</w:t>
      </w:r>
      <w:r>
        <w:rPr>
          <w:sz w:val="21"/>
        </w:rPr>
        <w:t xml:space="preserve"> </w:t>
      </w:r>
      <w:r w:rsidRPr="003D4AD9">
        <w:rPr>
          <w:sz w:val="21"/>
        </w:rPr>
        <w:t>Characterization and Correction of a Drift in Calibration of the TOPEX Microwave Radiometer</w:t>
      </w:r>
      <w:r>
        <w:rPr>
          <w:sz w:val="21"/>
        </w:rPr>
        <w:t>.</w:t>
      </w:r>
      <w:r w:rsidRPr="003D4AD9">
        <w:rPr>
          <w:sz w:val="21"/>
        </w:rPr>
        <w:t xml:space="preserve"> IEEE Trans. </w:t>
      </w:r>
      <w:proofErr w:type="spellStart"/>
      <w:r w:rsidRPr="003D4AD9">
        <w:rPr>
          <w:sz w:val="21"/>
        </w:rPr>
        <w:t>Geosci</w:t>
      </w:r>
      <w:proofErr w:type="spellEnd"/>
      <w:r w:rsidRPr="003D4AD9">
        <w:rPr>
          <w:sz w:val="21"/>
        </w:rPr>
        <w:t>. Remote Sens., 40(2), 509-511, 2002.</w:t>
      </w:r>
    </w:p>
    <w:p w14:paraId="4436CB1F" w14:textId="77777777" w:rsidR="00CE7843" w:rsidRPr="003D4AD9" w:rsidRDefault="00CE7843" w:rsidP="00CE7843">
      <w:pPr>
        <w:tabs>
          <w:tab w:val="clear" w:pos="403"/>
        </w:tabs>
        <w:ind w:left="630" w:hangingChars="300" w:hanging="630"/>
        <w:rPr>
          <w:sz w:val="21"/>
        </w:rPr>
      </w:pPr>
      <w:r w:rsidRPr="003D4AD9">
        <w:rPr>
          <w:sz w:val="21"/>
        </w:rPr>
        <w:t>[30]</w:t>
      </w:r>
      <w:r w:rsidRPr="003D4AD9">
        <w:rPr>
          <w:sz w:val="21"/>
        </w:rPr>
        <w:tab/>
      </w:r>
      <w:proofErr w:type="spellStart"/>
      <w:r w:rsidRPr="003D4AD9">
        <w:rPr>
          <w:sz w:val="21"/>
        </w:rPr>
        <w:t>Ruf</w:t>
      </w:r>
      <w:proofErr w:type="spellEnd"/>
      <w:r w:rsidRPr="003D4AD9">
        <w:rPr>
          <w:sz w:val="21"/>
        </w:rPr>
        <w:t>, C.S.</w:t>
      </w:r>
      <w:r>
        <w:rPr>
          <w:sz w:val="21"/>
        </w:rPr>
        <w:t xml:space="preserve"> </w:t>
      </w:r>
      <w:r w:rsidRPr="003D4AD9">
        <w:rPr>
          <w:sz w:val="21"/>
        </w:rPr>
        <w:t>Vicarious Calibration of an Ocean Salinity Radiometer from Low Earth Orbit</w:t>
      </w:r>
      <w:r>
        <w:rPr>
          <w:sz w:val="21"/>
        </w:rPr>
        <w:t>.</w:t>
      </w:r>
      <w:r w:rsidRPr="003D4AD9">
        <w:rPr>
          <w:sz w:val="21"/>
        </w:rPr>
        <w:t xml:space="preserve"> AMS J. Atmos. Oceanic Tech., 20 (11), 1656-1670, 2003.</w:t>
      </w:r>
    </w:p>
    <w:p w14:paraId="051B3616" w14:textId="77777777" w:rsidR="00CE7843" w:rsidRPr="003D4AD9" w:rsidRDefault="00CE7843" w:rsidP="00CE7843">
      <w:pPr>
        <w:tabs>
          <w:tab w:val="clear" w:pos="403"/>
        </w:tabs>
        <w:ind w:left="630" w:hangingChars="300" w:hanging="630"/>
        <w:rPr>
          <w:sz w:val="21"/>
        </w:rPr>
      </w:pPr>
      <w:r w:rsidRPr="003D4AD9">
        <w:rPr>
          <w:sz w:val="21"/>
        </w:rPr>
        <w:t>[31]</w:t>
      </w:r>
      <w:r w:rsidRPr="003D4AD9">
        <w:rPr>
          <w:sz w:val="21"/>
        </w:rPr>
        <w:tab/>
        <w:t>Colton, M. C., and G. A. Poe</w:t>
      </w:r>
      <w:r>
        <w:rPr>
          <w:sz w:val="21"/>
        </w:rPr>
        <w:t xml:space="preserve">. </w:t>
      </w:r>
      <w:proofErr w:type="spellStart"/>
      <w:r w:rsidRPr="003D4AD9">
        <w:rPr>
          <w:sz w:val="21"/>
        </w:rPr>
        <w:t>Intersensor</w:t>
      </w:r>
      <w:proofErr w:type="spellEnd"/>
      <w:r w:rsidRPr="003D4AD9">
        <w:rPr>
          <w:sz w:val="21"/>
        </w:rPr>
        <w:t xml:space="preserve"> Calibration of DMSP SSM/I’s: F-8 to F-14, 1987 – 1997,” IEEE </w:t>
      </w:r>
      <w:proofErr w:type="spellStart"/>
      <w:r w:rsidRPr="003D4AD9">
        <w:rPr>
          <w:sz w:val="21"/>
        </w:rPr>
        <w:t>Trans.Geosci</w:t>
      </w:r>
      <w:proofErr w:type="spellEnd"/>
      <w:r w:rsidRPr="003D4AD9">
        <w:rPr>
          <w:sz w:val="21"/>
        </w:rPr>
        <w:t>. Rem. Sens, 37(1), 418-439, 1999</w:t>
      </w:r>
      <w:r w:rsidR="001949AA">
        <w:rPr>
          <w:sz w:val="21"/>
        </w:rPr>
        <w:t>.</w:t>
      </w:r>
    </w:p>
    <w:p w14:paraId="7FF6AAF4" w14:textId="77777777" w:rsidR="00CE7843" w:rsidRPr="003D4AD9" w:rsidRDefault="00CE7843" w:rsidP="00CE7843">
      <w:pPr>
        <w:tabs>
          <w:tab w:val="clear" w:pos="403"/>
        </w:tabs>
        <w:ind w:left="630" w:hangingChars="300" w:hanging="630"/>
        <w:rPr>
          <w:sz w:val="21"/>
        </w:rPr>
      </w:pPr>
      <w:r w:rsidRPr="003D4AD9">
        <w:rPr>
          <w:sz w:val="21"/>
        </w:rPr>
        <w:t>[3</w:t>
      </w:r>
      <w:r w:rsidR="001949AA">
        <w:rPr>
          <w:sz w:val="21"/>
        </w:rPr>
        <w:t>2</w:t>
      </w:r>
      <w:r w:rsidRPr="003D4AD9">
        <w:rPr>
          <w:sz w:val="21"/>
        </w:rPr>
        <w:t>]</w:t>
      </w:r>
      <w:r w:rsidRPr="003D4AD9">
        <w:rPr>
          <w:sz w:val="21"/>
        </w:rPr>
        <w:tab/>
        <w:t>ENI G. NJOKU, EDWARD J. CHRISTENSEN, AND RICHARD E. COFIELD, The</w:t>
      </w:r>
      <w:r>
        <w:rPr>
          <w:sz w:val="21"/>
        </w:rPr>
        <w:t xml:space="preserve"> </w:t>
      </w:r>
      <w:proofErr w:type="spellStart"/>
      <w:r w:rsidRPr="003D4AD9">
        <w:rPr>
          <w:sz w:val="21"/>
        </w:rPr>
        <w:t>Seasat</w:t>
      </w:r>
      <w:proofErr w:type="spellEnd"/>
      <w:r w:rsidRPr="003D4AD9">
        <w:rPr>
          <w:sz w:val="21"/>
        </w:rPr>
        <w:t xml:space="preserve"> Scanning Multiband Microwave Radiometer (SMMR): Antenna Pattern Corrections-Development and Implementation, IEEE JOURNAL OF OCEANIC ENGINEERING, VOL. OE-5, NO. 2, APRIL 1980 125</w:t>
      </w:r>
    </w:p>
    <w:p w14:paraId="35093EFD" w14:textId="77777777" w:rsidR="00CE7843" w:rsidRDefault="00CE7843" w:rsidP="00CE7843">
      <w:pPr>
        <w:tabs>
          <w:tab w:val="clear" w:pos="403"/>
        </w:tabs>
        <w:ind w:left="630" w:hangingChars="300" w:hanging="630"/>
        <w:rPr>
          <w:sz w:val="21"/>
        </w:rPr>
      </w:pPr>
      <w:r w:rsidRPr="003D4AD9">
        <w:rPr>
          <w:sz w:val="21"/>
        </w:rPr>
        <w:t>[3</w:t>
      </w:r>
      <w:r w:rsidR="001949AA">
        <w:rPr>
          <w:sz w:val="21"/>
        </w:rPr>
        <w:t>3</w:t>
      </w:r>
      <w:r w:rsidRPr="003D4AD9">
        <w:rPr>
          <w:sz w:val="21"/>
        </w:rPr>
        <w:t>]</w:t>
      </w:r>
      <w:r w:rsidRPr="003D4AD9">
        <w:rPr>
          <w:sz w:val="21"/>
        </w:rPr>
        <w:tab/>
        <w:t xml:space="preserve">Frank J. Wentz, Thomas Meissner, Algorithm Theoretical Basis Document (ATBD) Version 2, AMSR Ocean Algorithm, Principal Investigator: RSS Tech. Proposal 121599A-1             Revised: November 2, 2000 </w:t>
      </w:r>
    </w:p>
    <w:p w14:paraId="3EC23C90" w14:textId="77777777" w:rsidR="00CE7843" w:rsidRPr="003D4AD9" w:rsidRDefault="00CE7843" w:rsidP="00CE7843">
      <w:pPr>
        <w:tabs>
          <w:tab w:val="clear" w:pos="403"/>
        </w:tabs>
        <w:ind w:left="630" w:hangingChars="300" w:hanging="630"/>
        <w:rPr>
          <w:sz w:val="21"/>
        </w:rPr>
      </w:pPr>
      <w:r w:rsidRPr="004C2DEE">
        <w:rPr>
          <w:sz w:val="21"/>
          <w:lang w:val="en-US"/>
        </w:rPr>
        <w:t>[3</w:t>
      </w:r>
      <w:r w:rsidR="001949AA">
        <w:rPr>
          <w:sz w:val="21"/>
          <w:lang w:val="en-US"/>
        </w:rPr>
        <w:t>4</w:t>
      </w:r>
      <w:r w:rsidRPr="004C2DEE">
        <w:rPr>
          <w:sz w:val="21"/>
          <w:lang w:val="en-US"/>
        </w:rPr>
        <w:t>]</w:t>
      </w:r>
      <w:r w:rsidRPr="004C2DEE">
        <w:rPr>
          <w:sz w:val="21"/>
          <w:lang w:val="en-US"/>
        </w:rPr>
        <w:tab/>
      </w:r>
      <w:r w:rsidRPr="00E51B9E">
        <w:rPr>
          <w:sz w:val="21"/>
          <w:lang w:val="en-US"/>
        </w:rPr>
        <w:t>Tsang, L. Polarimetric passive microwave remote sensing of random discrete scatterers and rough surfaces.</w:t>
      </w:r>
      <w:r>
        <w:rPr>
          <w:sz w:val="21"/>
          <w:lang w:val="en-US"/>
        </w:rPr>
        <w:t xml:space="preserve">  </w:t>
      </w:r>
      <w:r w:rsidRPr="00E51B9E">
        <w:rPr>
          <w:sz w:val="21"/>
          <w:lang w:val="en-US"/>
        </w:rPr>
        <w:t xml:space="preserve">J. </w:t>
      </w:r>
      <w:proofErr w:type="spellStart"/>
      <w:r w:rsidRPr="00E51B9E">
        <w:rPr>
          <w:sz w:val="21"/>
          <w:lang w:val="en-US"/>
        </w:rPr>
        <w:t>Electr</w:t>
      </w:r>
      <w:proofErr w:type="spellEnd"/>
      <w:r w:rsidRPr="00E51B9E">
        <w:rPr>
          <w:sz w:val="21"/>
          <w:lang w:val="en-US"/>
        </w:rPr>
        <w:t>. Wav. Appl.</w:t>
      </w:r>
      <w:r>
        <w:rPr>
          <w:sz w:val="21"/>
          <w:lang w:val="en-US"/>
        </w:rPr>
        <w:t xml:space="preserve"> </w:t>
      </w:r>
      <w:r w:rsidRPr="00E51B9E">
        <w:rPr>
          <w:sz w:val="21"/>
          <w:lang w:val="en-US"/>
        </w:rPr>
        <w:t xml:space="preserve"> 5</w:t>
      </w:r>
      <w:r>
        <w:rPr>
          <w:sz w:val="21"/>
          <w:lang w:val="en-US"/>
        </w:rPr>
        <w:t>, 41-</w:t>
      </w:r>
      <w:r w:rsidRPr="00E51B9E">
        <w:rPr>
          <w:sz w:val="21"/>
          <w:lang w:val="en-US"/>
        </w:rPr>
        <w:t>57</w:t>
      </w:r>
      <w:r>
        <w:rPr>
          <w:sz w:val="21"/>
          <w:lang w:val="en-US"/>
        </w:rPr>
        <w:t xml:space="preserve">, </w:t>
      </w:r>
      <w:r w:rsidRPr="00E51B9E">
        <w:rPr>
          <w:sz w:val="21"/>
          <w:lang w:val="en-US"/>
        </w:rPr>
        <w:t>1991</w:t>
      </w:r>
    </w:p>
    <w:p w14:paraId="3C9A332F" w14:textId="77777777" w:rsidR="00B35E95" w:rsidRPr="00CE7843" w:rsidRDefault="00B35E95" w:rsidP="00CE7843"/>
    <w:sectPr w:rsidR="00B35E95" w:rsidRPr="00CE7843">
      <w:footerReference w:type="even" r:id="rId69"/>
      <w:footerReference w:type="default" r:id="rId70"/>
      <w:type w:val="oddPage"/>
      <w:pgSz w:w="11906" w:h="16838"/>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4" w:author="Tobias Spears" w:date="2021-08-13T10:52:00Z" w:initials="TS">
    <w:p w14:paraId="39DCDDF0" w14:textId="77777777" w:rsidR="00F14945" w:rsidRDefault="00F14945" w:rsidP="00F14945">
      <w:pPr>
        <w:pStyle w:val="CommentText"/>
      </w:pPr>
      <w:r>
        <w:rPr>
          <w:rStyle w:val="CommentReference"/>
        </w:rPr>
        <w:annotationRef/>
      </w:r>
      <w:r>
        <w:rPr>
          <w:rStyle w:val="CommentReference"/>
        </w:rPr>
        <w:annotationRef/>
      </w:r>
      <w:r>
        <w:t>Optional [</w:t>
      </w:r>
      <w:proofErr w:type="gramStart"/>
      <w:r>
        <w:t>0..</w:t>
      </w:r>
      <w:proofErr w:type="gramEnd"/>
      <w:r>
        <w:t>1]</w:t>
      </w:r>
    </w:p>
    <w:p w14:paraId="02BC07D2" w14:textId="693B0770" w:rsidR="00F14945" w:rsidRDefault="00F14945">
      <w:pPr>
        <w:pStyle w:val="CommentText"/>
      </w:pPr>
    </w:p>
  </w:comment>
  <w:comment w:id="479" w:author="Tobias Spears" w:date="2021-08-13T10:52:00Z" w:initials="TS">
    <w:p w14:paraId="1D2764D6" w14:textId="638AB715" w:rsidR="00F14945" w:rsidRDefault="00F14945">
      <w:pPr>
        <w:pStyle w:val="CommentText"/>
      </w:pPr>
      <w:r>
        <w:rPr>
          <w:rStyle w:val="CommentReference"/>
        </w:rPr>
        <w:annotationRef/>
      </w:r>
      <w:r>
        <w:t>Optional [</w:t>
      </w:r>
      <w:proofErr w:type="gramStart"/>
      <w:r>
        <w:t>0..</w:t>
      </w:r>
      <w:proofErr w:type="gramEnd"/>
      <w:r>
        <w: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BC07D2" w15:done="0"/>
  <w15:commentEx w15:paraId="1D2764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0CD71" w16cex:dateUtc="2021-08-13T13:52:00Z"/>
  <w16cex:commentExtensible w16cex:durableId="24C0CD5F" w16cex:dateUtc="2021-08-13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BC07D2" w16cid:durableId="24C0CD71"/>
  <w16cid:commentId w16cid:paraId="1D2764D6" w16cid:durableId="24C0CD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BD4CD" w14:textId="77777777" w:rsidR="001C3002" w:rsidRDefault="001C3002" w:rsidP="00B35E95">
      <w:pPr>
        <w:spacing w:after="0" w:line="240" w:lineRule="auto"/>
      </w:pPr>
      <w:r>
        <w:separator/>
      </w:r>
    </w:p>
  </w:endnote>
  <w:endnote w:type="continuationSeparator" w:id="0">
    <w:p w14:paraId="512C0213" w14:textId="77777777" w:rsidR="001C3002" w:rsidRDefault="001C3002" w:rsidP="00B3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Unicode MS">
    <w:altName w:val="Microsoft YaHei"/>
    <w:panose1 w:val="020B0604020202020204"/>
    <w:charset w:val="86"/>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MT">
    <w:altName w:val="Arial"/>
    <w:charset w:val="00"/>
    <w:family w:val="auto"/>
    <w:pitch w:val="default"/>
    <w:sig w:usb0="00000000" w:usb1="00000000" w:usb2="00000000" w:usb3="00000000" w:csb0="00000001" w:csb1="00000000"/>
  </w:font>
  <w:font w:name="Arial,Bold">
    <w:altName w:val="Arial"/>
    <w:charset w:val="00"/>
    <w:family w:val="swiss"/>
    <w:pitch w:val="default"/>
    <w:sig w:usb0="00000000" w:usb1="00000000" w:usb2="00000000" w:usb3="00000000" w:csb0="00000001" w:csb1="00000000"/>
  </w:font>
  <w:font w:name="CIDFont+F1">
    <w:altName w:val="Times New Roman"/>
    <w:charset w:val="A1"/>
    <w:family w:val="auto"/>
    <w:pitch w:val="default"/>
    <w:sig w:usb0="00000000"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B1CD" w14:textId="77777777" w:rsidR="00CE7843" w:rsidRDefault="00CE7843">
    <w:pPr>
      <w:pStyle w:val="Footer"/>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sz w:val="20"/>
      </w:rPr>
      <w:t>2</w:t>
    </w:r>
    <w:r>
      <w:rPr>
        <w:b/>
        <w:sz w:val="20"/>
      </w:rPr>
      <w:fldChar w:fldCharType="end"/>
    </w:r>
    <w:r>
      <w:rPr>
        <w:sz w:val="20"/>
      </w:rPr>
      <w:tab/>
      <w:t>© ISO 2020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EC85F" w14:textId="77777777" w:rsidR="00CE7843" w:rsidRDefault="00CE7843">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F96C" w14:textId="77777777" w:rsidR="00CE7843" w:rsidRDefault="00CE7843">
    <w:pPr>
      <w:pStyle w:val="Footer"/>
      <w:spacing w:after="480" w:line="240" w:lineRule="exact"/>
      <w:rPr>
        <w:sz w:val="20"/>
      </w:rPr>
    </w:pPr>
    <w:r>
      <w:fldChar w:fldCharType="begin"/>
    </w:r>
    <w:r>
      <w:instrText xml:space="preserve"> PAGE   \* MERGEFORMAT </w:instrText>
    </w:r>
    <w:r>
      <w:fldChar w:fldCharType="separate"/>
    </w:r>
    <w:r>
      <w:rPr>
        <w:noProof/>
      </w:rPr>
      <w:t>vi</w:t>
    </w:r>
    <w:r>
      <w:fldChar w:fldCharType="end"/>
    </w:r>
    <w:r>
      <w:rPr>
        <w:sz w:val="20"/>
      </w:rPr>
      <w:tab/>
    </w:r>
    <w:r>
      <w:t>© ISO 2020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178A" w14:textId="77777777" w:rsidR="00CE7843" w:rsidRDefault="00CE7843">
    <w:pPr>
      <w:pStyle w:val="Footer"/>
      <w:spacing w:after="480"/>
      <w:rPr>
        <w:sz w:val="20"/>
      </w:rPr>
    </w:pPr>
    <w:r>
      <w:t>© ISO 2020 – All rights reserved</w:t>
    </w:r>
    <w:r>
      <w:rPr>
        <w:sz w:val="20"/>
      </w:rPr>
      <w:tab/>
    </w:r>
    <w:r>
      <w:fldChar w:fldCharType="begin"/>
    </w:r>
    <w:r>
      <w:instrText xml:space="preserve"> PAGE   \* MERGEFORMAT </w:instrText>
    </w:r>
    <w:r>
      <w:fldChar w:fldCharType="separate"/>
    </w:r>
    <w:r w:rsidR="001949AA">
      <w:rPr>
        <w:noProof/>
      </w:rPr>
      <w:t>vi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B364" w14:textId="77777777" w:rsidR="00CE7843" w:rsidRDefault="00CE7843">
    <w:pPr>
      <w:pStyle w:val="Footer"/>
      <w:spacing w:after="480" w:line="240" w:lineRule="exact"/>
      <w:rPr>
        <w:sz w:val="20"/>
      </w:rPr>
    </w:pPr>
    <w:r>
      <w:rPr>
        <w:b/>
      </w:rPr>
      <w:fldChar w:fldCharType="begin"/>
    </w:r>
    <w:r>
      <w:rPr>
        <w:b/>
      </w:rPr>
      <w:instrText xml:space="preserve"> PAGE   \* MERGEFORMAT </w:instrText>
    </w:r>
    <w:r>
      <w:rPr>
        <w:b/>
      </w:rPr>
      <w:fldChar w:fldCharType="separate"/>
    </w:r>
    <w:r>
      <w:rPr>
        <w:b/>
        <w:noProof/>
      </w:rPr>
      <w:t>4</w:t>
    </w:r>
    <w:r>
      <w:rPr>
        <w:b/>
      </w:rPr>
      <w:fldChar w:fldCharType="end"/>
    </w:r>
    <w:r>
      <w:rPr>
        <w:sz w:val="20"/>
      </w:rPr>
      <w:tab/>
    </w:r>
    <w:r>
      <w:t>© ISO 2020 – All rights reserved</w:t>
    </w:r>
  </w:p>
  <w:p w14:paraId="7422E302" w14:textId="77777777" w:rsidR="00CE7843" w:rsidRDefault="00CE7843"/>
  <w:p w14:paraId="796BC247" w14:textId="77777777" w:rsidR="00CE7843" w:rsidRDefault="00CE784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DF18" w14:textId="77777777" w:rsidR="00CE7843" w:rsidRDefault="00CE7843">
    <w:pPr>
      <w:pStyle w:val="Footer"/>
      <w:spacing w:after="480" w:line="240" w:lineRule="exact"/>
      <w:rPr>
        <w:sz w:val="20"/>
      </w:rPr>
    </w:pPr>
    <w:r>
      <w:t>© ISO 2020 – All rights reserved</w:t>
    </w:r>
    <w:r>
      <w:rPr>
        <w:sz w:val="20"/>
      </w:rPr>
      <w:tab/>
    </w:r>
    <w:r>
      <w:rPr>
        <w:b/>
      </w:rPr>
      <w:fldChar w:fldCharType="begin"/>
    </w:r>
    <w:r>
      <w:rPr>
        <w:b/>
      </w:rPr>
      <w:instrText xml:space="preserve"> PAGE   \* MERGEFORMAT </w:instrText>
    </w:r>
    <w:r>
      <w:rPr>
        <w:b/>
      </w:rPr>
      <w:fldChar w:fldCharType="separate"/>
    </w:r>
    <w:r w:rsidR="001949AA">
      <w:rPr>
        <w:b/>
        <w:noProof/>
      </w:rPr>
      <w:t>11</w:t>
    </w:r>
    <w:r>
      <w:rPr>
        <w:b/>
      </w:rPr>
      <w:fldChar w:fldCharType="end"/>
    </w:r>
  </w:p>
  <w:p w14:paraId="313E648D" w14:textId="77777777" w:rsidR="00CE7843" w:rsidRDefault="00CE7843"/>
  <w:p w14:paraId="41A43DFA" w14:textId="77777777" w:rsidR="00CE7843" w:rsidRDefault="00CE78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1536" w14:textId="77777777" w:rsidR="001C3002" w:rsidRDefault="001C3002" w:rsidP="00B35E95">
      <w:pPr>
        <w:spacing w:after="0" w:line="240" w:lineRule="auto"/>
      </w:pPr>
      <w:r>
        <w:separator/>
      </w:r>
    </w:p>
  </w:footnote>
  <w:footnote w:type="continuationSeparator" w:id="0">
    <w:p w14:paraId="2E3DF467" w14:textId="77777777" w:rsidR="001C3002" w:rsidRDefault="001C3002" w:rsidP="00B35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21AD" w14:textId="77777777" w:rsidR="00CE7843" w:rsidRDefault="00CE7843">
    <w:pPr>
      <w:pStyle w:val="Header"/>
      <w:spacing w:line="240" w:lineRule="exact"/>
      <w:jc w:val="left"/>
    </w:pPr>
    <w:r>
      <w:t>ISO 2020#-#:2020(X)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F1D8" w14:textId="77777777" w:rsidR="00CE7843" w:rsidRDefault="00CE7843">
    <w:pPr>
      <w:pStyle w:val="Header"/>
      <w:spacing w:after="360"/>
      <w:rPr>
        <w:b/>
        <w:sz w:val="24"/>
        <w:szCs w:val="24"/>
      </w:rPr>
    </w:pPr>
    <w:r>
      <w:rPr>
        <w:b/>
        <w:sz w:val="24"/>
        <w:szCs w:val="24"/>
      </w:rPr>
      <w:t>© ISO </w:t>
    </w:r>
    <w:r>
      <w:rPr>
        <w:rFonts w:hint="eastAsia"/>
        <w:b/>
        <w:sz w:val="24"/>
        <w:szCs w:val="24"/>
        <w:lang w:eastAsia="zh-CN"/>
      </w:rPr>
      <w:t>2020</w:t>
    </w:r>
    <w:r>
      <w:rPr>
        <w:b/>
        <w:sz w:val="24"/>
        <w:szCs w:val="24"/>
      </w:rPr>
      <w:t>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44AE" w14:textId="77777777" w:rsidR="00CE7843" w:rsidRDefault="00CE7843">
    <w:pPr>
      <w:pStyle w:val="Header"/>
      <w:spacing w:after="720" w:line="240" w:lineRule="exact"/>
      <w:jc w:val="left"/>
      <w:rPr>
        <w:sz w:val="24"/>
        <w:szCs w:val="24"/>
      </w:rPr>
    </w:pPr>
    <w:r>
      <w:rPr>
        <w:sz w:val="24"/>
        <w:szCs w:val="24"/>
      </w:rPr>
      <w:t>ISO</w:t>
    </w:r>
    <w:r>
      <w:rPr>
        <w:rFonts w:hint="eastAsia"/>
        <w:sz w:val="24"/>
        <w:szCs w:val="24"/>
        <w:lang w:eastAsia="zh-CN"/>
      </w:rPr>
      <w:t xml:space="preserve"> 19159</w:t>
    </w:r>
    <w:r>
      <w:rPr>
        <w:sz w:val="24"/>
        <w:szCs w:val="24"/>
      </w:rPr>
      <w:t>-</w:t>
    </w:r>
    <w:r>
      <w:rPr>
        <w:rFonts w:hint="eastAsia"/>
        <w:sz w:val="24"/>
        <w:szCs w:val="24"/>
        <w:lang w:eastAsia="zh-CN"/>
      </w:rPr>
      <w:t>4</w:t>
    </w:r>
    <w:r>
      <w:rPr>
        <w:sz w:val="24"/>
        <w:szCs w:val="24"/>
      </w:rPr>
      <w:t>:2020(X)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B570" w14:textId="77777777" w:rsidR="00CE7843" w:rsidRDefault="00CE7843">
    <w:pPr>
      <w:pStyle w:val="Header"/>
      <w:spacing w:after="720" w:line="240" w:lineRule="exact"/>
      <w:jc w:val="right"/>
      <w:rPr>
        <w:sz w:val="24"/>
        <w:szCs w:val="24"/>
      </w:rPr>
    </w:pPr>
    <w:r>
      <w:rPr>
        <w:sz w:val="24"/>
        <w:szCs w:val="24"/>
      </w:rPr>
      <w:t>ISO </w:t>
    </w:r>
    <w:r>
      <w:rPr>
        <w:rFonts w:hint="eastAsia"/>
        <w:sz w:val="24"/>
        <w:szCs w:val="24"/>
        <w:lang w:eastAsia="zh-CN"/>
      </w:rPr>
      <w:t>19159</w:t>
    </w:r>
    <w:r>
      <w:rPr>
        <w:sz w:val="24"/>
        <w:szCs w:val="24"/>
      </w:rPr>
      <w:t>-</w:t>
    </w:r>
    <w:r>
      <w:rPr>
        <w:rFonts w:hint="eastAsia"/>
        <w:sz w:val="24"/>
        <w:szCs w:val="24"/>
        <w:lang w:eastAsia="zh-CN"/>
      </w:rPr>
      <w:t>4</w:t>
    </w:r>
    <w:r>
      <w:rPr>
        <w:sz w:val="24"/>
        <w:szCs w:val="24"/>
      </w:rPr>
      <w:t>:2020(X)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08A55008"/>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lvlText w:val="%1.%2"/>
      <w:lvlJc w:val="left"/>
      <w:pPr>
        <w:tabs>
          <w:tab w:val="left" w:pos="360"/>
        </w:tabs>
        <w:ind w:left="0" w:firstLine="0"/>
      </w:pPr>
      <w:rPr>
        <w:rFonts w:cs="Times New Roman" w:hint="default"/>
        <w:b/>
        <w:i w:val="0"/>
      </w:rPr>
    </w:lvl>
    <w:lvl w:ilvl="2">
      <w:start w:val="1"/>
      <w:numFmt w:val="decimal"/>
      <w:lvlText w:val="%1.%2.%3"/>
      <w:lvlJc w:val="left"/>
      <w:pPr>
        <w:tabs>
          <w:tab w:val="left" w:pos="720"/>
        </w:tabs>
        <w:ind w:left="0" w:firstLine="0"/>
      </w:pPr>
      <w:rPr>
        <w:rFonts w:cs="Times New Roman" w:hint="default"/>
        <w:b/>
        <w:i w:val="0"/>
      </w:rPr>
    </w:lvl>
    <w:lvl w:ilvl="3">
      <w:start w:val="1"/>
      <w:numFmt w:val="decimal"/>
      <w:pStyle w:val="a6"/>
      <w:lvlText w:val="%1.%2.%3.%4"/>
      <w:lvlJc w:val="left"/>
      <w:pPr>
        <w:tabs>
          <w:tab w:val="left" w:pos="1080"/>
        </w:tabs>
        <w:ind w:left="0" w:firstLine="0"/>
      </w:pPr>
      <w:rPr>
        <w:rFonts w:cs="Times New Roman" w:hint="default"/>
        <w:b/>
        <w:i w:val="0"/>
      </w:rPr>
    </w:lvl>
    <w:lvl w:ilvl="4">
      <w:start w:val="1"/>
      <w:numFmt w:val="decimal"/>
      <w:pStyle w:val="ANNEX"/>
      <w:lvlText w:val="%1.%2.%3.%4.%5"/>
      <w:lvlJc w:val="left"/>
      <w:pPr>
        <w:tabs>
          <w:tab w:val="left" w:pos="1080"/>
        </w:tabs>
        <w:ind w:left="0" w:firstLine="0"/>
      </w:pPr>
      <w:rPr>
        <w:rFonts w:cs="Times New Roman" w:hint="default"/>
        <w:b/>
        <w:i w:val="0"/>
      </w:rPr>
    </w:lvl>
    <w:lvl w:ilvl="5">
      <w:start w:val="1"/>
      <w:numFmt w:val="decimal"/>
      <w:pStyle w:val="a6"/>
      <w:lvlText w:val="%1.%2.%3.%4.%5.%6"/>
      <w:lvlJc w:val="left"/>
      <w:pPr>
        <w:tabs>
          <w:tab w:val="left"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left" w:pos="6120"/>
        </w:tabs>
        <w:ind w:left="0" w:firstLine="0"/>
      </w:pPr>
      <w:rPr>
        <w:rFonts w:cs="Times New Roman" w:hint="default"/>
      </w:rPr>
    </w:lvl>
  </w:abstractNum>
  <w:abstractNum w:abstractNumId="1" w15:restartNumberingAfterBreak="0">
    <w:nsid w:val="22B41944"/>
    <w:multiLevelType w:val="hybridMultilevel"/>
    <w:tmpl w:val="BAC4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AC7EB8"/>
    <w:multiLevelType w:val="multilevel"/>
    <w:tmpl w:val="33AC7EB8"/>
    <w:lvl w:ilvl="0">
      <w:start w:val="1"/>
      <w:numFmt w:val="decimal"/>
      <w:pStyle w:val="Heading1"/>
      <w:lvlText w:val="%1"/>
      <w:lvlJc w:val="left"/>
      <w:pPr>
        <w:tabs>
          <w:tab w:val="left" w:pos="432"/>
        </w:tabs>
        <w:ind w:left="432" w:hanging="432"/>
      </w:pPr>
      <w:rPr>
        <w:rFonts w:cs="Times New Roman"/>
        <w:b/>
        <w:i w:val="0"/>
      </w:rPr>
    </w:lvl>
    <w:lvl w:ilvl="1">
      <w:start w:val="1"/>
      <w:numFmt w:val="decimal"/>
      <w:pStyle w:val="Heading2"/>
      <w:lvlText w:val="%1.%2"/>
      <w:lvlJc w:val="left"/>
      <w:pPr>
        <w:tabs>
          <w:tab w:val="left" w:pos="2770"/>
        </w:tabs>
      </w:pPr>
      <w:rPr>
        <w:rFonts w:cs="Times New Roman"/>
        <w:b/>
        <w:i w:val="0"/>
      </w:rPr>
    </w:lvl>
    <w:lvl w:ilvl="2">
      <w:start w:val="1"/>
      <w:numFmt w:val="decimal"/>
      <w:pStyle w:val="Heading3"/>
      <w:lvlText w:val="%1.%2.%3"/>
      <w:lvlJc w:val="left"/>
      <w:pPr>
        <w:tabs>
          <w:tab w:val="left" w:pos="720"/>
        </w:tabs>
      </w:pPr>
      <w:rPr>
        <w:rFonts w:cs="Times New Roman"/>
        <w:b/>
        <w:i w:val="0"/>
      </w:rPr>
    </w:lvl>
    <w:lvl w:ilvl="3">
      <w:start w:val="1"/>
      <w:numFmt w:val="decimal"/>
      <w:pStyle w:val="Heading4"/>
      <w:lvlText w:val="%1.%2.%3.%4"/>
      <w:lvlJc w:val="left"/>
      <w:pPr>
        <w:tabs>
          <w:tab w:val="left" w:pos="1080"/>
        </w:tabs>
      </w:pPr>
      <w:rPr>
        <w:rFonts w:cs="Times New Roman"/>
        <w:b/>
        <w:i w:val="0"/>
      </w:rPr>
    </w:lvl>
    <w:lvl w:ilvl="4">
      <w:start w:val="1"/>
      <w:numFmt w:val="decimal"/>
      <w:pStyle w:val="Heading5"/>
      <w:lvlText w:val="%1.%2.%3.%4.%5"/>
      <w:lvlJc w:val="left"/>
      <w:pPr>
        <w:tabs>
          <w:tab w:val="left" w:pos="1080"/>
        </w:tabs>
      </w:pPr>
      <w:rPr>
        <w:rFonts w:cs="Times New Roman"/>
        <w:b/>
        <w:i w:val="0"/>
      </w:rPr>
    </w:lvl>
    <w:lvl w:ilvl="5">
      <w:start w:val="1"/>
      <w:numFmt w:val="decimal"/>
      <w:pStyle w:val="Heading6"/>
      <w:lvlText w:val="%1.%2.%3.%4.%5.%6"/>
      <w:lvlJc w:val="left"/>
      <w:pPr>
        <w:tabs>
          <w:tab w:val="left" w:pos="1440"/>
        </w:tabs>
      </w:pPr>
      <w:rPr>
        <w:rFonts w:cs="Times New Roman"/>
        <w:b/>
        <w:i w:val="0"/>
      </w:rPr>
    </w:lvl>
    <w:lvl w:ilvl="6">
      <w:start w:val="1"/>
      <w:numFmt w:val="decimal"/>
      <w:lvlText w:val="%1.%2.%3.%4.%5.%6.%7"/>
      <w:lvlJc w:val="left"/>
      <w:pPr>
        <w:tabs>
          <w:tab w:val="left" w:pos="1440"/>
        </w:tabs>
      </w:pPr>
      <w:rPr>
        <w:rFonts w:cs="Times New Roman"/>
      </w:rPr>
    </w:lvl>
    <w:lvl w:ilvl="7">
      <w:start w:val="1"/>
      <w:numFmt w:val="decimal"/>
      <w:lvlText w:val="%1.%2.%3.%4.%5.%6.%7.%8"/>
      <w:lvlJc w:val="left"/>
      <w:pPr>
        <w:tabs>
          <w:tab w:val="left" w:pos="1800"/>
        </w:tabs>
      </w:pPr>
      <w:rPr>
        <w:rFonts w:cs="Times New Roman"/>
      </w:rPr>
    </w:lvl>
    <w:lvl w:ilvl="8">
      <w:start w:val="1"/>
      <w:numFmt w:val="decimal"/>
      <w:lvlText w:val="%1.%2.%3.%4.%5.%6.%7.%8.%9"/>
      <w:lvlJc w:val="left"/>
      <w:pPr>
        <w:tabs>
          <w:tab w:val="left" w:pos="1800"/>
        </w:tabs>
      </w:pPr>
      <w:rPr>
        <w:rFonts w:cs="Times New Roman"/>
      </w:rPr>
    </w:lvl>
  </w:abstractNum>
  <w:abstractNum w:abstractNumId="3" w15:restartNumberingAfterBreak="0">
    <w:nsid w:val="59182C6F"/>
    <w:multiLevelType w:val="multilevel"/>
    <w:tmpl w:val="59182C6F"/>
    <w:lvl w:ilvl="0">
      <w:start w:val="1"/>
      <w:numFmt w:val="upperLetter"/>
      <w:suff w:val="space"/>
      <w:lvlText w:val="Annex %1"/>
      <w:lvlJc w:val="left"/>
      <w:pPr>
        <w:ind w:left="4254"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rPr>
    </w:lvl>
    <w:lvl w:ilvl="1">
      <w:start w:val="1"/>
      <w:numFmt w:val="decimal"/>
      <w:lvlText w:val="%1.%2"/>
      <w:lvlJc w:val="left"/>
      <w:pPr>
        <w:tabs>
          <w:tab w:val="left" w:pos="6054"/>
        </w:tabs>
        <w:ind w:left="6054" w:hanging="1800"/>
      </w:pPr>
      <w:rPr>
        <w:rFonts w:hint="default"/>
        <w:b/>
        <w:i w:val="0"/>
      </w:rPr>
    </w:lvl>
    <w:lvl w:ilvl="2">
      <w:start w:val="1"/>
      <w:numFmt w:val="decimal"/>
      <w:pStyle w:val="a3CharCharCharChar"/>
      <w:lvlText w:val="%1.%2.%3"/>
      <w:lvlJc w:val="left"/>
      <w:pPr>
        <w:tabs>
          <w:tab w:val="left" w:pos="6594"/>
        </w:tabs>
        <w:ind w:left="6594" w:hanging="2160"/>
      </w:pPr>
      <w:rPr>
        <w:rFonts w:hint="default"/>
        <w:b/>
        <w:i w:val="0"/>
      </w:rPr>
    </w:lvl>
    <w:lvl w:ilvl="3">
      <w:start w:val="1"/>
      <w:numFmt w:val="decimal"/>
      <w:lvlText w:val="%1.%2.%3.%4"/>
      <w:lvlJc w:val="left"/>
      <w:pPr>
        <w:tabs>
          <w:tab w:val="left" w:pos="6774"/>
        </w:tabs>
        <w:ind w:left="6774" w:hanging="2520"/>
      </w:pPr>
      <w:rPr>
        <w:rFonts w:hint="default"/>
        <w:b/>
        <w:i w:val="0"/>
      </w:rPr>
    </w:lvl>
    <w:lvl w:ilvl="4">
      <w:start w:val="1"/>
      <w:numFmt w:val="decimal"/>
      <w:lvlText w:val="%1.%2.%3.%4.%5"/>
      <w:lvlJc w:val="left"/>
      <w:pPr>
        <w:tabs>
          <w:tab w:val="left" w:pos="7134"/>
        </w:tabs>
        <w:ind w:left="7134" w:hanging="2880"/>
      </w:pPr>
      <w:rPr>
        <w:rFonts w:hint="default"/>
        <w:b/>
        <w:i w:val="0"/>
      </w:rPr>
    </w:lvl>
    <w:lvl w:ilvl="5">
      <w:start w:val="1"/>
      <w:numFmt w:val="decimal"/>
      <w:lvlText w:val="%1.%2.%3.%4.%5.%6"/>
      <w:lvlJc w:val="left"/>
      <w:pPr>
        <w:tabs>
          <w:tab w:val="left" w:pos="7494"/>
        </w:tabs>
        <w:ind w:left="7494" w:hanging="3240"/>
      </w:pPr>
      <w:rPr>
        <w:rFonts w:hint="default"/>
        <w:b/>
        <w:i w:val="0"/>
      </w:rPr>
    </w:lvl>
    <w:lvl w:ilvl="6">
      <w:start w:val="1"/>
      <w:numFmt w:val="lowerRoman"/>
      <w:lvlText w:val="(%7)"/>
      <w:lvlJc w:val="left"/>
      <w:pPr>
        <w:tabs>
          <w:tab w:val="left" w:pos="9294"/>
        </w:tabs>
        <w:ind w:left="8574" w:firstLine="0"/>
      </w:pPr>
      <w:rPr>
        <w:rFonts w:hint="default"/>
      </w:rPr>
    </w:lvl>
    <w:lvl w:ilvl="7">
      <w:start w:val="1"/>
      <w:numFmt w:val="lowerLetter"/>
      <w:lvlText w:val="(%8)"/>
      <w:lvlJc w:val="left"/>
      <w:pPr>
        <w:tabs>
          <w:tab w:val="left" w:pos="9654"/>
        </w:tabs>
        <w:ind w:left="9294" w:firstLine="0"/>
      </w:pPr>
      <w:rPr>
        <w:rFonts w:hint="default"/>
      </w:rPr>
    </w:lvl>
    <w:lvl w:ilvl="8">
      <w:start w:val="1"/>
      <w:numFmt w:val="lowerRoman"/>
      <w:lvlText w:val="(%9)"/>
      <w:lvlJc w:val="left"/>
      <w:pPr>
        <w:tabs>
          <w:tab w:val="left" w:pos="10374"/>
        </w:tabs>
        <w:ind w:left="10014" w:firstLine="0"/>
      </w:pPr>
      <w:rPr>
        <w:rFonts w:hint="default"/>
      </w:rPr>
    </w:lvl>
  </w:abstractNum>
  <w:abstractNum w:abstractNumId="4" w15:restartNumberingAfterBreak="0">
    <w:nsid w:val="5E731D80"/>
    <w:multiLevelType w:val="multilevel"/>
    <w:tmpl w:val="5E731D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E6A227D"/>
    <w:multiLevelType w:val="multilevel"/>
    <w:tmpl w:val="6E6A227D"/>
    <w:lvl w:ilvl="0">
      <w:start w:val="1"/>
      <w:numFmt w:val="decimal"/>
      <w:pStyle w:val="Requirement"/>
      <w:lvlText w:val="Requirement %1"/>
      <w:lvlJc w:val="left"/>
      <w:pPr>
        <w:ind w:left="360" w:hanging="360"/>
      </w:pPr>
      <w:rPr>
        <w:rFonts w:ascii="Times New Roman" w:hAnsi="Times New Roman" w:cs="Times New Roman"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880A28"/>
    <w:multiLevelType w:val="multilevel"/>
    <w:tmpl w:val="72880A28"/>
    <w:lvl w:ilvl="0">
      <w:start w:val="1"/>
      <w:numFmt w:val="lowerLetter"/>
      <w:lvlText w:val="%1)"/>
      <w:lvlJc w:val="left"/>
      <w:pPr>
        <w:tabs>
          <w:tab w:val="left" w:pos="360"/>
        </w:tabs>
        <w:ind w:left="400" w:hanging="400"/>
      </w:pPr>
      <w:rPr>
        <w:rFonts w:hint="eastAsia"/>
      </w:rPr>
    </w:lvl>
    <w:lvl w:ilvl="1">
      <w:start w:val="1"/>
      <w:numFmt w:val="decimal"/>
      <w:pStyle w:val="ListNumber"/>
      <w:lvlText w:val="%2)"/>
      <w:lvlJc w:val="left"/>
      <w:pPr>
        <w:tabs>
          <w:tab w:val="left" w:pos="680"/>
        </w:tabs>
        <w:ind w:left="340" w:hanging="340"/>
      </w:pPr>
      <w:rPr>
        <w:rFonts w:hint="eastAsia"/>
      </w:rPr>
    </w:lvl>
    <w:lvl w:ilvl="2">
      <w:start w:val="1"/>
      <w:numFmt w:val="lowerRoman"/>
      <w:pStyle w:val="ListNumber2"/>
      <w:lvlText w:val="%3)"/>
      <w:lvlJc w:val="left"/>
      <w:pPr>
        <w:tabs>
          <w:tab w:val="left" w:pos="1800"/>
        </w:tabs>
        <w:ind w:left="1200" w:hanging="400"/>
      </w:pPr>
      <w:rPr>
        <w:rFonts w:hint="eastAsia"/>
      </w:rPr>
    </w:lvl>
    <w:lvl w:ilvl="3">
      <w:start w:val="1"/>
      <w:numFmt w:val="upperRoman"/>
      <w:pStyle w:val="ListNumber3"/>
      <w:lvlText w:val="%4)"/>
      <w:lvlJc w:val="left"/>
      <w:pPr>
        <w:tabs>
          <w:tab w:val="left" w:pos="2520"/>
        </w:tabs>
        <w:ind w:left="1600" w:hanging="400"/>
      </w:pPr>
      <w:rPr>
        <w:rFonts w:hint="eastAsia"/>
      </w:rPr>
    </w:lvl>
    <w:lvl w:ilvl="4">
      <w:start w:val="1"/>
      <w:numFmt w:val="decimal"/>
      <w:lvlText w:val="(%5)"/>
      <w:lvlJc w:val="left"/>
      <w:pPr>
        <w:tabs>
          <w:tab w:val="left" w:pos="3240"/>
        </w:tabs>
        <w:ind w:left="2880" w:firstLine="0"/>
      </w:pPr>
      <w:rPr>
        <w:rFonts w:hint="eastAsia"/>
      </w:rPr>
    </w:lvl>
    <w:lvl w:ilvl="5">
      <w:start w:val="1"/>
      <w:numFmt w:val="lowerLetter"/>
      <w:lvlText w:val="(%6)"/>
      <w:lvlJc w:val="left"/>
      <w:pPr>
        <w:tabs>
          <w:tab w:val="left" w:pos="3960"/>
        </w:tabs>
        <w:ind w:left="3600" w:firstLine="0"/>
      </w:pPr>
      <w:rPr>
        <w:rFonts w:hint="eastAsia"/>
      </w:rPr>
    </w:lvl>
    <w:lvl w:ilvl="6">
      <w:start w:val="1"/>
      <w:numFmt w:val="lowerRoman"/>
      <w:lvlText w:val="(%7)"/>
      <w:lvlJc w:val="left"/>
      <w:pPr>
        <w:tabs>
          <w:tab w:val="left" w:pos="4680"/>
        </w:tabs>
        <w:ind w:left="4320" w:firstLine="0"/>
      </w:pPr>
      <w:rPr>
        <w:rFonts w:hint="eastAsia"/>
      </w:rPr>
    </w:lvl>
    <w:lvl w:ilvl="7">
      <w:start w:val="1"/>
      <w:numFmt w:val="lowerLetter"/>
      <w:lvlText w:val="(%8)"/>
      <w:lvlJc w:val="left"/>
      <w:pPr>
        <w:tabs>
          <w:tab w:val="left" w:pos="5400"/>
        </w:tabs>
        <w:ind w:left="5040" w:firstLine="0"/>
      </w:pPr>
      <w:rPr>
        <w:rFonts w:hint="eastAsia"/>
      </w:rPr>
    </w:lvl>
    <w:lvl w:ilvl="8">
      <w:start w:val="1"/>
      <w:numFmt w:val="lowerRoman"/>
      <w:lvlText w:val="(%9)"/>
      <w:lvlJc w:val="left"/>
      <w:pPr>
        <w:tabs>
          <w:tab w:val="left" w:pos="6120"/>
        </w:tabs>
        <w:ind w:left="5760" w:firstLine="0"/>
      </w:pPr>
      <w:rPr>
        <w:rFonts w:hint="eastAsia"/>
      </w:r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Spears">
    <w15:presenceInfo w15:providerId="Windows Live" w15:userId="a7361f054748f7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5C"/>
    <w:rsid w:val="00045676"/>
    <w:rsid w:val="00142563"/>
    <w:rsid w:val="00173CD3"/>
    <w:rsid w:val="001872FE"/>
    <w:rsid w:val="001949AA"/>
    <w:rsid w:val="001C3002"/>
    <w:rsid w:val="00256D44"/>
    <w:rsid w:val="002C153D"/>
    <w:rsid w:val="002E7010"/>
    <w:rsid w:val="002F5F19"/>
    <w:rsid w:val="00305C96"/>
    <w:rsid w:val="00315EC1"/>
    <w:rsid w:val="004B3126"/>
    <w:rsid w:val="00534B2C"/>
    <w:rsid w:val="005407EE"/>
    <w:rsid w:val="00971FF8"/>
    <w:rsid w:val="00975AB3"/>
    <w:rsid w:val="00A4695C"/>
    <w:rsid w:val="00B35E95"/>
    <w:rsid w:val="00CE7843"/>
    <w:rsid w:val="00D776D9"/>
    <w:rsid w:val="00E23674"/>
    <w:rsid w:val="00EC45E6"/>
    <w:rsid w:val="00F14945"/>
    <w:rsid w:val="00F35A57"/>
    <w:rsid w:val="00FC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87AA1"/>
  <w15:chartTrackingRefBased/>
  <w15:docId w15:val="{FED66E31-ED6D-43D6-AC2C-2E224043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E95"/>
    <w:pPr>
      <w:tabs>
        <w:tab w:val="left" w:pos="403"/>
      </w:tabs>
      <w:spacing w:after="240" w:line="240" w:lineRule="atLeast"/>
      <w:jc w:val="both"/>
    </w:pPr>
    <w:rPr>
      <w:rFonts w:ascii="Cambria" w:hAnsi="Cambria" w:cs="Times New Roman"/>
      <w:kern w:val="0"/>
      <w:sz w:val="22"/>
      <w:lang w:val="en-GB" w:eastAsia="en-US"/>
    </w:rPr>
  </w:style>
  <w:style w:type="paragraph" w:styleId="Heading1">
    <w:name w:val="heading 1"/>
    <w:basedOn w:val="Normal"/>
    <w:next w:val="Normal"/>
    <w:link w:val="Heading1Char"/>
    <w:qFormat/>
    <w:rsid w:val="00B35E95"/>
    <w:pPr>
      <w:keepNext/>
      <w:numPr>
        <w:numId w:val="1"/>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qFormat/>
    <w:rsid w:val="00B35E95"/>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qFormat/>
    <w:rsid w:val="00B35E95"/>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qFormat/>
    <w:rsid w:val="00B35E95"/>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qFormat/>
    <w:rsid w:val="00B35E95"/>
    <w:pPr>
      <w:numPr>
        <w:ilvl w:val="4"/>
      </w:numPr>
      <w:tabs>
        <w:tab w:val="clear" w:pos="1140"/>
        <w:tab w:val="clear" w:pos="1360"/>
      </w:tabs>
      <w:outlineLvl w:val="4"/>
    </w:pPr>
  </w:style>
  <w:style w:type="paragraph" w:styleId="Heading6">
    <w:name w:val="heading 6"/>
    <w:basedOn w:val="Heading5"/>
    <w:next w:val="Normal"/>
    <w:link w:val="Heading6Char"/>
    <w:qFormat/>
    <w:rsid w:val="00B35E95"/>
    <w:pPr>
      <w:numPr>
        <w:ilvl w:val="5"/>
      </w:numPr>
      <w:outlineLvl w:val="5"/>
    </w:pPr>
  </w:style>
  <w:style w:type="paragraph" w:styleId="Heading7">
    <w:name w:val="heading 7"/>
    <w:basedOn w:val="Heading6"/>
    <w:next w:val="Normal"/>
    <w:link w:val="Heading7Char"/>
    <w:qFormat/>
    <w:rsid w:val="00B35E95"/>
    <w:pPr>
      <w:numPr>
        <w:ilvl w:val="0"/>
        <w:numId w:val="0"/>
      </w:numPr>
      <w:tabs>
        <w:tab w:val="clear" w:pos="1021"/>
        <w:tab w:val="left" w:pos="1298"/>
      </w:tabs>
      <w:spacing w:after="0" w:line="230" w:lineRule="exact"/>
      <w:ind w:left="-142"/>
      <w:outlineLvl w:val="6"/>
    </w:pPr>
    <w:rPr>
      <w:rFonts w:ascii="Arial" w:eastAsia="Times New Roman" w:hAnsi="Arial"/>
      <w:sz w:val="20"/>
      <w:lang w:eastAsia="de-DE"/>
    </w:rPr>
  </w:style>
  <w:style w:type="paragraph" w:styleId="Heading8">
    <w:name w:val="heading 8"/>
    <w:basedOn w:val="Heading6"/>
    <w:next w:val="Normal"/>
    <w:link w:val="Heading8Char"/>
    <w:qFormat/>
    <w:rsid w:val="00B35E95"/>
    <w:pPr>
      <w:numPr>
        <w:ilvl w:val="0"/>
        <w:numId w:val="0"/>
      </w:numPr>
      <w:tabs>
        <w:tab w:val="clear" w:pos="1021"/>
        <w:tab w:val="left" w:pos="1658"/>
      </w:tabs>
      <w:spacing w:after="0" w:line="230" w:lineRule="exact"/>
      <w:ind w:left="-142"/>
      <w:outlineLvl w:val="7"/>
    </w:pPr>
    <w:rPr>
      <w:rFonts w:ascii="Arial" w:eastAsia="Times New Roman" w:hAnsi="Arial"/>
      <w:sz w:val="20"/>
      <w:lang w:eastAsia="de-DE"/>
    </w:rPr>
  </w:style>
  <w:style w:type="paragraph" w:styleId="Heading9">
    <w:name w:val="heading 9"/>
    <w:basedOn w:val="Heading6"/>
    <w:next w:val="Normal"/>
    <w:link w:val="Heading9Char"/>
    <w:qFormat/>
    <w:rsid w:val="00B35E95"/>
    <w:pPr>
      <w:numPr>
        <w:ilvl w:val="0"/>
        <w:numId w:val="0"/>
      </w:numPr>
      <w:tabs>
        <w:tab w:val="clear" w:pos="1021"/>
        <w:tab w:val="left" w:pos="1658"/>
      </w:tabs>
      <w:spacing w:after="0" w:line="230" w:lineRule="exact"/>
      <w:ind w:left="-142"/>
      <w:outlineLvl w:val="8"/>
    </w:pPr>
    <w:rPr>
      <w:rFonts w:ascii="Arial" w:eastAsia="Times New Roman" w:hAnsi="Arial"/>
      <w:sz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35E95"/>
    <w:rPr>
      <w:rFonts w:ascii="Cambria" w:eastAsia="MS Mincho" w:hAnsi="Cambria" w:cs="Times New Roman"/>
      <w:b/>
      <w:kern w:val="0"/>
      <w:sz w:val="26"/>
      <w:lang w:val="en-GB" w:eastAsia="ja-JP"/>
    </w:rPr>
  </w:style>
  <w:style w:type="character" w:customStyle="1" w:styleId="Heading2Char">
    <w:name w:val="Heading 2 Char"/>
    <w:basedOn w:val="DefaultParagraphFont"/>
    <w:link w:val="Heading2"/>
    <w:uiPriority w:val="2"/>
    <w:rsid w:val="00B35E95"/>
    <w:rPr>
      <w:rFonts w:ascii="Cambria" w:eastAsia="MS Mincho" w:hAnsi="Cambria" w:cs="Times New Roman"/>
      <w:b/>
      <w:kern w:val="0"/>
      <w:sz w:val="24"/>
      <w:lang w:val="en-GB" w:eastAsia="ja-JP"/>
    </w:rPr>
  </w:style>
  <w:style w:type="character" w:customStyle="1" w:styleId="Heading3Char">
    <w:name w:val="Heading 3 Char"/>
    <w:basedOn w:val="DefaultParagraphFont"/>
    <w:link w:val="Heading3"/>
    <w:uiPriority w:val="3"/>
    <w:rsid w:val="00B35E95"/>
    <w:rPr>
      <w:rFonts w:ascii="Cambria" w:eastAsia="MS Mincho" w:hAnsi="Cambria" w:cs="Times New Roman"/>
      <w:b/>
      <w:kern w:val="0"/>
      <w:sz w:val="22"/>
      <w:lang w:val="en-GB" w:eastAsia="ja-JP"/>
    </w:rPr>
  </w:style>
  <w:style w:type="character" w:customStyle="1" w:styleId="Heading4Char">
    <w:name w:val="Heading 4 Char"/>
    <w:basedOn w:val="DefaultParagraphFont"/>
    <w:link w:val="Heading4"/>
    <w:uiPriority w:val="4"/>
    <w:rsid w:val="00B35E95"/>
    <w:rPr>
      <w:rFonts w:ascii="Cambria" w:eastAsia="MS Mincho" w:hAnsi="Cambria" w:cs="Times New Roman"/>
      <w:b/>
      <w:kern w:val="0"/>
      <w:sz w:val="22"/>
      <w:lang w:val="en-GB" w:eastAsia="ja-JP"/>
    </w:rPr>
  </w:style>
  <w:style w:type="character" w:customStyle="1" w:styleId="Heading5Char">
    <w:name w:val="Heading 5 Char"/>
    <w:basedOn w:val="DefaultParagraphFont"/>
    <w:link w:val="Heading5"/>
    <w:uiPriority w:val="5"/>
    <w:rsid w:val="00B35E95"/>
    <w:rPr>
      <w:rFonts w:ascii="Cambria" w:eastAsia="MS Mincho" w:hAnsi="Cambria" w:cs="Times New Roman"/>
      <w:b/>
      <w:kern w:val="0"/>
      <w:sz w:val="22"/>
      <w:lang w:val="en-GB" w:eastAsia="ja-JP"/>
    </w:rPr>
  </w:style>
  <w:style w:type="character" w:customStyle="1" w:styleId="Heading6Char">
    <w:name w:val="Heading 6 Char"/>
    <w:basedOn w:val="DefaultParagraphFont"/>
    <w:link w:val="Heading6"/>
    <w:uiPriority w:val="6"/>
    <w:rsid w:val="00B35E95"/>
    <w:rPr>
      <w:rFonts w:ascii="Cambria" w:eastAsia="MS Mincho" w:hAnsi="Cambria" w:cs="Times New Roman"/>
      <w:b/>
      <w:kern w:val="0"/>
      <w:sz w:val="22"/>
      <w:lang w:val="en-GB" w:eastAsia="ja-JP"/>
    </w:rPr>
  </w:style>
  <w:style w:type="character" w:customStyle="1" w:styleId="Heading7Char">
    <w:name w:val="Heading 7 Char"/>
    <w:basedOn w:val="DefaultParagraphFont"/>
    <w:link w:val="Heading7"/>
    <w:qFormat/>
    <w:rsid w:val="00B35E95"/>
    <w:rPr>
      <w:rFonts w:ascii="Arial" w:eastAsia="Times New Roman" w:hAnsi="Arial" w:cs="Times New Roman"/>
      <w:b/>
      <w:kern w:val="0"/>
      <w:sz w:val="20"/>
      <w:lang w:val="en-GB" w:eastAsia="de-DE"/>
    </w:rPr>
  </w:style>
  <w:style w:type="character" w:customStyle="1" w:styleId="Heading8Char">
    <w:name w:val="Heading 8 Char"/>
    <w:basedOn w:val="DefaultParagraphFont"/>
    <w:link w:val="Heading8"/>
    <w:qFormat/>
    <w:rsid w:val="00B35E95"/>
    <w:rPr>
      <w:rFonts w:ascii="Arial" w:eastAsia="Times New Roman" w:hAnsi="Arial" w:cs="Times New Roman"/>
      <w:b/>
      <w:kern w:val="0"/>
      <w:sz w:val="20"/>
      <w:lang w:val="en-GB" w:eastAsia="de-DE"/>
    </w:rPr>
  </w:style>
  <w:style w:type="character" w:customStyle="1" w:styleId="Heading9Char">
    <w:name w:val="Heading 9 Char"/>
    <w:basedOn w:val="DefaultParagraphFont"/>
    <w:link w:val="Heading9"/>
    <w:qFormat/>
    <w:rsid w:val="00B35E95"/>
    <w:rPr>
      <w:rFonts w:ascii="Arial" w:eastAsia="Times New Roman" w:hAnsi="Arial" w:cs="Times New Roman"/>
      <w:b/>
      <w:kern w:val="0"/>
      <w:sz w:val="20"/>
      <w:lang w:val="en-GB" w:eastAsia="de-DE"/>
    </w:rPr>
  </w:style>
  <w:style w:type="paragraph" w:styleId="Header">
    <w:name w:val="header"/>
    <w:basedOn w:val="Normal"/>
    <w:link w:val="HeaderChar"/>
    <w:uiPriority w:val="99"/>
    <w:unhideWhenUsed/>
    <w:rsid w:val="00B35E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35E95"/>
    <w:rPr>
      <w:sz w:val="18"/>
      <w:szCs w:val="18"/>
    </w:rPr>
  </w:style>
  <w:style w:type="paragraph" w:styleId="Footer">
    <w:name w:val="footer"/>
    <w:basedOn w:val="Normal"/>
    <w:link w:val="FooterChar"/>
    <w:uiPriority w:val="99"/>
    <w:unhideWhenUsed/>
    <w:rsid w:val="00B35E9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B35E95"/>
    <w:rPr>
      <w:sz w:val="18"/>
      <w:szCs w:val="18"/>
    </w:rPr>
  </w:style>
  <w:style w:type="paragraph" w:styleId="ListNumber2">
    <w:name w:val="List Number 2"/>
    <w:basedOn w:val="Normal"/>
    <w:rsid w:val="00B35E95"/>
    <w:pPr>
      <w:numPr>
        <w:ilvl w:val="2"/>
        <w:numId w:val="2"/>
      </w:numPr>
      <w:tabs>
        <w:tab w:val="clear" w:pos="403"/>
        <w:tab w:val="left" w:pos="800"/>
      </w:tabs>
      <w:spacing w:after="0" w:line="240" w:lineRule="auto"/>
      <w:jc w:val="left"/>
    </w:pPr>
    <w:rPr>
      <w:rFonts w:ascii="Arial" w:eastAsia="Times New Roman" w:hAnsi="Arial" w:cs="Arial"/>
      <w:lang w:val="en-US" w:eastAsia="de-DE"/>
    </w:rPr>
  </w:style>
  <w:style w:type="paragraph" w:styleId="ListNumber">
    <w:name w:val="List Number"/>
    <w:basedOn w:val="Normal"/>
    <w:rsid w:val="00B35E95"/>
    <w:pPr>
      <w:numPr>
        <w:ilvl w:val="1"/>
        <w:numId w:val="2"/>
      </w:numPr>
      <w:tabs>
        <w:tab w:val="clear" w:pos="403"/>
        <w:tab w:val="left" w:pos="400"/>
      </w:tabs>
      <w:spacing w:after="0" w:line="240" w:lineRule="auto"/>
      <w:jc w:val="left"/>
    </w:pPr>
    <w:rPr>
      <w:rFonts w:ascii="Arial" w:eastAsia="Times New Roman" w:hAnsi="Arial" w:cs="Arial"/>
      <w:lang w:val="en-US" w:eastAsia="de-DE"/>
    </w:rPr>
  </w:style>
  <w:style w:type="paragraph" w:styleId="Caption">
    <w:name w:val="caption"/>
    <w:basedOn w:val="Normal"/>
    <w:next w:val="Normal"/>
    <w:qFormat/>
    <w:rsid w:val="00B35E95"/>
    <w:pPr>
      <w:tabs>
        <w:tab w:val="clear" w:pos="403"/>
      </w:tabs>
      <w:spacing w:before="120" w:after="120" w:line="230" w:lineRule="atLeast"/>
    </w:pPr>
    <w:rPr>
      <w:rFonts w:ascii="Arial" w:eastAsia="Times New Roman" w:hAnsi="Arial" w:cs="Arial"/>
      <w:b/>
      <w:lang w:val="en-US" w:eastAsia="de-DE"/>
    </w:rPr>
  </w:style>
  <w:style w:type="paragraph" w:styleId="CommentText">
    <w:name w:val="annotation text"/>
    <w:basedOn w:val="Normal"/>
    <w:link w:val="CommentTextChar"/>
    <w:unhideWhenUsed/>
    <w:qFormat/>
    <w:rsid w:val="00B35E95"/>
    <w:pPr>
      <w:jc w:val="left"/>
    </w:pPr>
  </w:style>
  <w:style w:type="character" w:customStyle="1" w:styleId="CommentTextChar">
    <w:name w:val="Comment Text Char"/>
    <w:basedOn w:val="DefaultParagraphFont"/>
    <w:link w:val="CommentText"/>
    <w:rsid w:val="00B35E95"/>
    <w:rPr>
      <w:rFonts w:ascii="Cambria" w:hAnsi="Cambria" w:cs="Times New Roman"/>
      <w:kern w:val="0"/>
      <w:sz w:val="22"/>
      <w:lang w:val="en-GB" w:eastAsia="en-US"/>
    </w:rPr>
  </w:style>
  <w:style w:type="paragraph" w:styleId="BodyText">
    <w:name w:val="Body Text"/>
    <w:basedOn w:val="Normal"/>
    <w:link w:val="BodyTextChar"/>
    <w:uiPriority w:val="99"/>
    <w:semiHidden/>
    <w:rsid w:val="00B35E95"/>
    <w:pPr>
      <w:tabs>
        <w:tab w:val="clear" w:pos="403"/>
      </w:tabs>
      <w:spacing w:after="120"/>
    </w:pPr>
    <w:rPr>
      <w:rFonts w:eastAsia="Times New Roman"/>
    </w:rPr>
  </w:style>
  <w:style w:type="character" w:customStyle="1" w:styleId="BodyTextChar">
    <w:name w:val="Body Text Char"/>
    <w:basedOn w:val="DefaultParagraphFont"/>
    <w:link w:val="BodyText"/>
    <w:uiPriority w:val="99"/>
    <w:semiHidden/>
    <w:rsid w:val="00B35E95"/>
    <w:rPr>
      <w:rFonts w:ascii="Cambria" w:eastAsia="Times New Roman" w:hAnsi="Cambria" w:cs="Times New Roman"/>
      <w:kern w:val="0"/>
      <w:sz w:val="22"/>
      <w:lang w:val="en-GB" w:eastAsia="en-US"/>
    </w:rPr>
  </w:style>
  <w:style w:type="paragraph" w:styleId="ListNumber3">
    <w:name w:val="List Number 3"/>
    <w:basedOn w:val="Normal"/>
    <w:rsid w:val="00B35E95"/>
    <w:pPr>
      <w:numPr>
        <w:ilvl w:val="3"/>
        <w:numId w:val="2"/>
      </w:numPr>
      <w:tabs>
        <w:tab w:val="clear" w:pos="403"/>
        <w:tab w:val="left" w:pos="1200"/>
      </w:tabs>
      <w:spacing w:after="0" w:line="240" w:lineRule="auto"/>
      <w:jc w:val="left"/>
    </w:pPr>
    <w:rPr>
      <w:rFonts w:ascii="Arial" w:eastAsia="Times New Roman" w:hAnsi="Arial" w:cs="Arial"/>
      <w:lang w:val="en-US" w:eastAsia="de-DE"/>
    </w:rPr>
  </w:style>
  <w:style w:type="paragraph" w:styleId="TOC3">
    <w:name w:val="toc 3"/>
    <w:basedOn w:val="TOC2"/>
    <w:next w:val="Normal"/>
    <w:uiPriority w:val="39"/>
    <w:rsid w:val="00B35E95"/>
  </w:style>
  <w:style w:type="paragraph" w:styleId="TOC2">
    <w:name w:val="toc 2"/>
    <w:basedOn w:val="TOC1"/>
    <w:next w:val="Normal"/>
    <w:uiPriority w:val="39"/>
    <w:rsid w:val="00B35E95"/>
    <w:pPr>
      <w:spacing w:before="0"/>
    </w:pPr>
  </w:style>
  <w:style w:type="paragraph" w:styleId="TOC1">
    <w:name w:val="toc 1"/>
    <w:basedOn w:val="Normal"/>
    <w:next w:val="Normal"/>
    <w:uiPriority w:val="39"/>
    <w:qFormat/>
    <w:rsid w:val="00B35E95"/>
    <w:pPr>
      <w:tabs>
        <w:tab w:val="left" w:pos="720"/>
        <w:tab w:val="right" w:leader="dot" w:pos="9752"/>
      </w:tabs>
      <w:suppressAutoHyphens/>
      <w:spacing w:before="120" w:after="0"/>
      <w:ind w:left="720" w:right="500" w:hanging="720"/>
      <w:jc w:val="left"/>
    </w:pPr>
    <w:rPr>
      <w:b/>
    </w:rPr>
  </w:style>
  <w:style w:type="paragraph" w:styleId="BalloonText">
    <w:name w:val="Balloon Text"/>
    <w:basedOn w:val="Normal"/>
    <w:link w:val="BalloonTextChar"/>
    <w:uiPriority w:val="99"/>
    <w:semiHidden/>
    <w:unhideWhenUsed/>
    <w:rsid w:val="00B35E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B35E95"/>
    <w:rPr>
      <w:rFonts w:ascii="Segoe UI" w:hAnsi="Segoe UI" w:cs="Segoe UI"/>
      <w:kern w:val="0"/>
      <w:sz w:val="18"/>
      <w:szCs w:val="18"/>
      <w:lang w:val="en-GB" w:eastAsia="en-US"/>
    </w:rPr>
  </w:style>
  <w:style w:type="paragraph" w:styleId="FootnoteText">
    <w:name w:val="footnote text"/>
    <w:basedOn w:val="Normal"/>
    <w:link w:val="FootnoteTextChar"/>
    <w:uiPriority w:val="99"/>
    <w:semiHidden/>
    <w:unhideWhenUsed/>
    <w:rsid w:val="00B35E95"/>
    <w:pPr>
      <w:widowControl w:val="0"/>
      <w:tabs>
        <w:tab w:val="clear" w:pos="403"/>
      </w:tabs>
      <w:snapToGrid w:val="0"/>
      <w:spacing w:after="200" w:line="276" w:lineRule="auto"/>
      <w:jc w:val="left"/>
    </w:pPr>
    <w:rPr>
      <w:rFonts w:asciiTheme="minorHAnsi" w:hAnsiTheme="minorHAnsi" w:cstheme="minorBidi"/>
      <w:sz w:val="18"/>
      <w:szCs w:val="18"/>
      <w:lang w:val="en-US"/>
    </w:rPr>
  </w:style>
  <w:style w:type="character" w:customStyle="1" w:styleId="FootnoteTextChar">
    <w:name w:val="Footnote Text Char"/>
    <w:basedOn w:val="DefaultParagraphFont"/>
    <w:link w:val="FootnoteText"/>
    <w:uiPriority w:val="99"/>
    <w:semiHidden/>
    <w:qFormat/>
    <w:rsid w:val="00B35E95"/>
    <w:rPr>
      <w:kern w:val="0"/>
      <w:sz w:val="18"/>
      <w:szCs w:val="18"/>
      <w:lang w:eastAsia="en-US"/>
    </w:rPr>
  </w:style>
  <w:style w:type="character" w:customStyle="1" w:styleId="CommentSubjectChar">
    <w:name w:val="Comment Subject Char"/>
    <w:basedOn w:val="CommentTextChar"/>
    <w:link w:val="CommentSubject"/>
    <w:uiPriority w:val="99"/>
    <w:semiHidden/>
    <w:qFormat/>
    <w:rsid w:val="00B35E95"/>
    <w:rPr>
      <w:rFonts w:ascii="Cambria" w:hAnsi="Cambria" w:cs="Times New Roman"/>
      <w:b/>
      <w:bCs/>
      <w:kern w:val="0"/>
      <w:sz w:val="22"/>
      <w:lang w:val="en-GB" w:eastAsia="en-US"/>
    </w:rPr>
  </w:style>
  <w:style w:type="paragraph" w:styleId="CommentSubject">
    <w:name w:val="annotation subject"/>
    <w:basedOn w:val="CommentText"/>
    <w:next w:val="CommentText"/>
    <w:link w:val="CommentSubjectChar"/>
    <w:uiPriority w:val="99"/>
    <w:semiHidden/>
    <w:unhideWhenUsed/>
    <w:rsid w:val="00B35E95"/>
    <w:rPr>
      <w:b/>
      <w:bCs/>
    </w:rPr>
  </w:style>
  <w:style w:type="character" w:styleId="Strong">
    <w:name w:val="Strong"/>
    <w:basedOn w:val="DefaultParagraphFont"/>
    <w:uiPriority w:val="22"/>
    <w:qFormat/>
    <w:rsid w:val="00B35E95"/>
  </w:style>
  <w:style w:type="character" w:styleId="FollowedHyperlink">
    <w:name w:val="FollowedHyperlink"/>
    <w:basedOn w:val="DefaultParagraphFont"/>
    <w:uiPriority w:val="99"/>
    <w:semiHidden/>
    <w:unhideWhenUsed/>
    <w:rsid w:val="00B35E95"/>
    <w:rPr>
      <w:color w:val="954F72" w:themeColor="followedHyperlink"/>
      <w:u w:val="single"/>
    </w:rPr>
  </w:style>
  <w:style w:type="character" w:styleId="Hyperlink">
    <w:name w:val="Hyperlink"/>
    <w:uiPriority w:val="99"/>
    <w:rsid w:val="00B35E95"/>
    <w:rPr>
      <w:color w:val="0000FF"/>
      <w:u w:val="single"/>
      <w:lang w:val="fr-FR"/>
    </w:rPr>
  </w:style>
  <w:style w:type="character" w:styleId="CommentReference">
    <w:name w:val="annotation reference"/>
    <w:basedOn w:val="DefaultParagraphFont"/>
    <w:unhideWhenUsed/>
    <w:qFormat/>
    <w:rsid w:val="00B35E95"/>
    <w:rPr>
      <w:sz w:val="21"/>
      <w:szCs w:val="21"/>
    </w:rPr>
  </w:style>
  <w:style w:type="paragraph" w:customStyle="1" w:styleId="a2">
    <w:name w:val="a2"/>
    <w:basedOn w:val="Normal"/>
    <w:next w:val="Normal"/>
    <w:rsid w:val="00B35E95"/>
    <w:pPr>
      <w:keepNext/>
      <w:tabs>
        <w:tab w:val="clear" w:pos="403"/>
        <w:tab w:val="left" w:pos="360"/>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qFormat/>
    <w:rsid w:val="00B35E95"/>
    <w:pPr>
      <w:keepNext/>
      <w:tabs>
        <w:tab w:val="left" w:pos="720"/>
      </w:tabs>
      <w:spacing w:before="60" w:line="250" w:lineRule="atLeast"/>
      <w:jc w:val="left"/>
      <w:outlineLvl w:val="0"/>
    </w:pPr>
    <w:rPr>
      <w:rFonts w:eastAsia="MS Mincho"/>
      <w:b/>
      <w:sz w:val="24"/>
      <w:lang w:eastAsia="ja-JP"/>
    </w:rPr>
  </w:style>
  <w:style w:type="paragraph" w:customStyle="1" w:styleId="a4">
    <w:name w:val="a4"/>
    <w:basedOn w:val="Normal"/>
    <w:next w:val="Normal"/>
    <w:rsid w:val="00B35E95"/>
    <w:pPr>
      <w:keepNext/>
      <w:tabs>
        <w:tab w:val="left" w:pos="880"/>
        <w:tab w:val="left" w:pos="1080"/>
      </w:tabs>
      <w:spacing w:before="60"/>
      <w:jc w:val="left"/>
      <w:outlineLvl w:val="0"/>
    </w:pPr>
    <w:rPr>
      <w:rFonts w:eastAsia="MS Mincho"/>
      <w:b/>
      <w:bCs/>
      <w:iCs/>
      <w:lang w:eastAsia="ja-JP"/>
    </w:rPr>
  </w:style>
  <w:style w:type="paragraph" w:customStyle="1" w:styleId="a5">
    <w:name w:val="a5"/>
    <w:basedOn w:val="Normal"/>
    <w:next w:val="Normal"/>
    <w:qFormat/>
    <w:rsid w:val="00B35E95"/>
    <w:pPr>
      <w:keepNext/>
      <w:tabs>
        <w:tab w:val="left" w:pos="1080"/>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rsid w:val="00B35E95"/>
    <w:pPr>
      <w:keepNext/>
      <w:numPr>
        <w:ilvl w:val="5"/>
        <w:numId w:val="3"/>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qFormat/>
    <w:rsid w:val="00B35E95"/>
    <w:pPr>
      <w:keepNext/>
      <w:pageBreakBefore/>
      <w:numPr>
        <w:numId w:val="3"/>
      </w:numPr>
      <w:spacing w:after="480" w:line="310" w:lineRule="exact"/>
      <w:jc w:val="center"/>
      <w:outlineLvl w:val="0"/>
    </w:pPr>
    <w:rPr>
      <w:rFonts w:eastAsia="MS Mincho"/>
      <w:b/>
      <w:sz w:val="28"/>
      <w:lang w:eastAsia="ja-JP"/>
    </w:rPr>
  </w:style>
  <w:style w:type="paragraph" w:customStyle="1" w:styleId="Definition">
    <w:name w:val="Definition"/>
    <w:basedOn w:val="Normal"/>
    <w:next w:val="Normal"/>
    <w:qFormat/>
    <w:rsid w:val="00B35E95"/>
  </w:style>
  <w:style w:type="paragraph" w:customStyle="1" w:styleId="ForewordTitle">
    <w:name w:val="Foreword Title"/>
    <w:basedOn w:val="Normal"/>
    <w:semiHidden/>
    <w:qFormat/>
    <w:rsid w:val="00B35E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B35E95"/>
    <w:pPr>
      <w:pageBreakBefore w:val="0"/>
    </w:pPr>
  </w:style>
  <w:style w:type="paragraph" w:customStyle="1" w:styleId="Terms">
    <w:name w:val="Term(s)"/>
    <w:basedOn w:val="Normal"/>
    <w:next w:val="Definition"/>
    <w:qFormat/>
    <w:rsid w:val="00B35E95"/>
    <w:pPr>
      <w:keepNext/>
      <w:suppressAutoHyphens/>
      <w:spacing w:after="0"/>
      <w:jc w:val="left"/>
    </w:pPr>
    <w:rPr>
      <w:b/>
    </w:rPr>
  </w:style>
  <w:style w:type="paragraph" w:customStyle="1" w:styleId="TermNum">
    <w:name w:val="TermNum"/>
    <w:basedOn w:val="Normal"/>
    <w:next w:val="Terms"/>
    <w:qFormat/>
    <w:rsid w:val="00B35E95"/>
    <w:pPr>
      <w:keepNext/>
      <w:spacing w:after="0"/>
      <w:jc w:val="left"/>
    </w:pPr>
    <w:rPr>
      <w:b/>
    </w:rPr>
  </w:style>
  <w:style w:type="paragraph" w:customStyle="1" w:styleId="zzContents">
    <w:name w:val="zzContents"/>
    <w:basedOn w:val="Normal"/>
    <w:next w:val="TOC1"/>
    <w:semiHidden/>
    <w:rsid w:val="00B35E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B35E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B35E95"/>
    <w:pPr>
      <w:suppressAutoHyphens/>
      <w:spacing w:before="400" w:after="760" w:line="350" w:lineRule="exact"/>
      <w:jc w:val="left"/>
    </w:pPr>
    <w:rPr>
      <w:b/>
      <w:color w:val="0000FF"/>
      <w:sz w:val="32"/>
    </w:rPr>
  </w:style>
  <w:style w:type="paragraph" w:customStyle="1" w:styleId="Code">
    <w:name w:val="Code"/>
    <w:basedOn w:val="Normal"/>
    <w:uiPriority w:val="16"/>
    <w:qFormat/>
    <w:rsid w:val="00B35E95"/>
    <w:pPr>
      <w:spacing w:after="0" w:line="200" w:lineRule="atLeast"/>
      <w:jc w:val="left"/>
    </w:pPr>
    <w:rPr>
      <w:rFonts w:ascii="Courier New" w:hAnsi="Courier New"/>
      <w:sz w:val="18"/>
    </w:rPr>
  </w:style>
  <w:style w:type="paragraph" w:customStyle="1" w:styleId="ForewordText">
    <w:name w:val="Foreword Text"/>
    <w:basedOn w:val="Normal"/>
    <w:link w:val="ForewordTextChar"/>
    <w:qFormat/>
    <w:rsid w:val="00B35E95"/>
    <w:pPr>
      <w:tabs>
        <w:tab w:val="clear" w:pos="403"/>
      </w:tabs>
    </w:pPr>
    <w:rPr>
      <w:lang w:val="fr-FR"/>
    </w:rPr>
  </w:style>
  <w:style w:type="character" w:customStyle="1" w:styleId="ForewordTextChar">
    <w:name w:val="Foreword Text Char"/>
    <w:link w:val="ForewordText"/>
    <w:qFormat/>
    <w:locked/>
    <w:rsid w:val="00B35E95"/>
    <w:rPr>
      <w:rFonts w:ascii="Cambria" w:hAnsi="Cambria" w:cs="Times New Roman"/>
      <w:kern w:val="0"/>
      <w:sz w:val="22"/>
      <w:lang w:val="fr-FR" w:eastAsia="en-US"/>
    </w:rPr>
  </w:style>
  <w:style w:type="paragraph" w:customStyle="1" w:styleId="zzCover">
    <w:name w:val="zzCover"/>
    <w:basedOn w:val="Normal"/>
    <w:qFormat/>
    <w:rsid w:val="00B35E95"/>
    <w:pPr>
      <w:tabs>
        <w:tab w:val="clear" w:pos="403"/>
      </w:tabs>
      <w:spacing w:after="220" w:line="240" w:lineRule="auto"/>
      <w:jc w:val="right"/>
    </w:pPr>
    <w:rPr>
      <w:rFonts w:ascii="Arial" w:eastAsia="Times New Roman" w:hAnsi="Arial" w:cs="Arial"/>
      <w:b/>
      <w:color w:val="000000"/>
      <w:sz w:val="24"/>
      <w:lang w:val="en-US" w:eastAsia="de-DE"/>
    </w:rPr>
  </w:style>
  <w:style w:type="paragraph" w:customStyle="1" w:styleId="Note">
    <w:name w:val="Note"/>
    <w:basedOn w:val="Normal"/>
    <w:next w:val="Normal"/>
    <w:link w:val="NoteZchn"/>
    <w:qFormat/>
    <w:rsid w:val="00B35E95"/>
    <w:pPr>
      <w:tabs>
        <w:tab w:val="clear" w:pos="403"/>
        <w:tab w:val="left" w:pos="960"/>
      </w:tabs>
      <w:spacing w:after="0" w:line="210" w:lineRule="atLeast"/>
      <w:jc w:val="left"/>
    </w:pPr>
    <w:rPr>
      <w:rFonts w:ascii="Arial" w:eastAsia="MS Mincho" w:hAnsi="Arial" w:cs="Arial"/>
      <w:sz w:val="18"/>
      <w:lang w:val="en-US" w:eastAsia="de-DE"/>
    </w:rPr>
  </w:style>
  <w:style w:type="character" w:customStyle="1" w:styleId="NoteZchn">
    <w:name w:val="Note Zchn"/>
    <w:link w:val="Note"/>
    <w:qFormat/>
    <w:rsid w:val="00B35E95"/>
    <w:rPr>
      <w:rFonts w:ascii="Arial" w:eastAsia="MS Mincho" w:hAnsi="Arial" w:cs="Arial"/>
      <w:kern w:val="0"/>
      <w:sz w:val="18"/>
      <w:lang w:eastAsia="de-DE"/>
    </w:rPr>
  </w:style>
  <w:style w:type="paragraph" w:customStyle="1" w:styleId="Default">
    <w:name w:val="Default"/>
    <w:rsid w:val="00B35E95"/>
    <w:pPr>
      <w:autoSpaceDE w:val="0"/>
      <w:autoSpaceDN w:val="0"/>
      <w:adjustRightInd w:val="0"/>
    </w:pPr>
    <w:rPr>
      <w:rFonts w:ascii="Arial" w:eastAsia="Times New Roman" w:hAnsi="Arial" w:cs="Arial"/>
      <w:color w:val="000000"/>
      <w:kern w:val="0"/>
      <w:sz w:val="24"/>
      <w:szCs w:val="24"/>
      <w:lang w:val="de-DE" w:eastAsia="de-DE"/>
    </w:rPr>
  </w:style>
  <w:style w:type="character" w:customStyle="1" w:styleId="A7">
    <w:name w:val="A7"/>
    <w:uiPriority w:val="99"/>
    <w:qFormat/>
    <w:rsid w:val="00B35E95"/>
    <w:rPr>
      <w:rFonts w:cs="Cambria"/>
      <w:color w:val="053BF5"/>
      <w:sz w:val="22"/>
      <w:szCs w:val="22"/>
      <w:u w:val="single"/>
    </w:rPr>
  </w:style>
  <w:style w:type="paragraph" w:customStyle="1" w:styleId="Pa18">
    <w:name w:val="Pa18"/>
    <w:basedOn w:val="Default"/>
    <w:next w:val="Default"/>
    <w:uiPriority w:val="99"/>
    <w:rsid w:val="00B35E95"/>
    <w:pPr>
      <w:widowControl w:val="0"/>
      <w:spacing w:line="221" w:lineRule="atLeast"/>
    </w:pPr>
    <w:rPr>
      <w:rFonts w:ascii="Cambria" w:eastAsia="MS Mincho" w:hAnsi="Cambria" w:cs="Times New Roman"/>
      <w:color w:val="auto"/>
      <w:lang w:val="en-US" w:eastAsia="zh-CN"/>
    </w:rPr>
  </w:style>
  <w:style w:type="paragraph" w:styleId="ListParagraph">
    <w:name w:val="List Paragraph"/>
    <w:basedOn w:val="Normal"/>
    <w:uiPriority w:val="34"/>
    <w:qFormat/>
    <w:rsid w:val="00B35E95"/>
    <w:pPr>
      <w:widowControl w:val="0"/>
      <w:tabs>
        <w:tab w:val="clear" w:pos="403"/>
      </w:tabs>
      <w:spacing w:after="0" w:line="240" w:lineRule="auto"/>
      <w:ind w:firstLineChars="200" w:firstLine="420"/>
    </w:pPr>
    <w:rPr>
      <w:rFonts w:asciiTheme="minorHAnsi" w:hAnsiTheme="minorHAnsi" w:cstheme="minorBidi"/>
      <w:kern w:val="2"/>
      <w:sz w:val="21"/>
      <w:lang w:val="en-US" w:eastAsia="zh-CN"/>
    </w:rPr>
  </w:style>
  <w:style w:type="paragraph" w:customStyle="1" w:styleId="annex0">
    <w:name w:val="annex"/>
    <w:basedOn w:val="Normal"/>
    <w:qFormat/>
    <w:rsid w:val="00B35E95"/>
    <w:pPr>
      <w:tabs>
        <w:tab w:val="clear" w:pos="403"/>
      </w:tabs>
      <w:spacing w:before="100" w:beforeAutospacing="1" w:after="100" w:afterAutospacing="1" w:line="240" w:lineRule="auto"/>
      <w:jc w:val="left"/>
    </w:pPr>
    <w:rPr>
      <w:rFonts w:ascii="SimSun" w:eastAsia="SimSun" w:hAnsi="SimSun" w:cs="SimSun"/>
      <w:sz w:val="24"/>
      <w:szCs w:val="24"/>
      <w:lang w:val="en-US" w:eastAsia="zh-CN"/>
    </w:rPr>
  </w:style>
  <w:style w:type="paragraph" w:customStyle="1" w:styleId="tablebody">
    <w:name w:val="tablebody"/>
    <w:basedOn w:val="Normal"/>
    <w:rsid w:val="00B35E95"/>
    <w:pPr>
      <w:tabs>
        <w:tab w:val="clear" w:pos="403"/>
      </w:tabs>
      <w:spacing w:before="100" w:beforeAutospacing="1" w:after="100" w:afterAutospacing="1" w:line="240" w:lineRule="auto"/>
      <w:jc w:val="left"/>
    </w:pPr>
    <w:rPr>
      <w:rFonts w:ascii="SimSun" w:eastAsia="SimSun" w:hAnsi="SimSun" w:cs="SimSun"/>
      <w:sz w:val="24"/>
      <w:szCs w:val="24"/>
      <w:lang w:val="en-US" w:eastAsia="zh-CN"/>
    </w:rPr>
  </w:style>
  <w:style w:type="paragraph" w:customStyle="1" w:styleId="Pa33">
    <w:name w:val="Pa33"/>
    <w:basedOn w:val="Default"/>
    <w:next w:val="Default"/>
    <w:uiPriority w:val="99"/>
    <w:qFormat/>
    <w:rsid w:val="00B35E95"/>
    <w:pPr>
      <w:widowControl w:val="0"/>
      <w:spacing w:line="221" w:lineRule="atLeast"/>
    </w:pPr>
    <w:rPr>
      <w:rFonts w:ascii="Cambria" w:eastAsiaTheme="minorEastAsia" w:hAnsi="Cambria" w:cs="Times New Roman"/>
      <w:color w:val="auto"/>
      <w:lang w:val="en-US" w:eastAsia="en-US"/>
    </w:rPr>
  </w:style>
  <w:style w:type="character" w:customStyle="1" w:styleId="A8">
    <w:name w:val="A8"/>
    <w:uiPriority w:val="99"/>
    <w:qFormat/>
    <w:rsid w:val="00B35E95"/>
    <w:rPr>
      <w:rFonts w:cs="Cambria"/>
      <w:color w:val="053BF5"/>
      <w:sz w:val="22"/>
      <w:szCs w:val="22"/>
      <w:u w:val="single"/>
    </w:rPr>
  </w:style>
  <w:style w:type="paragraph" w:customStyle="1" w:styleId="ISOChange">
    <w:name w:val="ISO_Change"/>
    <w:basedOn w:val="Normal"/>
    <w:qFormat/>
    <w:rsid w:val="00B35E95"/>
    <w:pPr>
      <w:spacing w:before="210" w:after="0" w:line="210" w:lineRule="exact"/>
      <w:jc w:val="left"/>
    </w:pPr>
    <w:rPr>
      <w:rFonts w:ascii="Arial" w:eastAsia="Times New Roman" w:hAnsi="Arial"/>
      <w:sz w:val="18"/>
    </w:rPr>
  </w:style>
  <w:style w:type="paragraph" w:customStyle="1" w:styleId="Requirement">
    <w:name w:val="Requirement"/>
    <w:basedOn w:val="Normal"/>
    <w:next w:val="Normal"/>
    <w:qFormat/>
    <w:rsid w:val="00B35E95"/>
    <w:pPr>
      <w:numPr>
        <w:numId w:val="4"/>
      </w:numPr>
      <w:spacing w:line="240" w:lineRule="auto"/>
      <w:jc w:val="left"/>
    </w:pPr>
    <w:rPr>
      <w:rFonts w:ascii="Times New Roman" w:hAnsi="Times New Roman"/>
      <w:sz w:val="23"/>
      <w:szCs w:val="24"/>
      <w:lang w:val="en-US"/>
    </w:rPr>
  </w:style>
  <w:style w:type="paragraph" w:customStyle="1" w:styleId="a3CharCharCharChar">
    <w:name w:val="a3 Char Char Char Char"/>
    <w:basedOn w:val="Heading3"/>
    <w:next w:val="Normal"/>
    <w:qFormat/>
    <w:rsid w:val="00B35E95"/>
    <w:pPr>
      <w:numPr>
        <w:numId w:val="5"/>
      </w:numPr>
      <w:tabs>
        <w:tab w:val="clear" w:pos="880"/>
        <w:tab w:val="left" w:pos="1440"/>
      </w:tabs>
      <w:spacing w:before="240" w:after="100" w:afterAutospacing="1" w:line="240" w:lineRule="auto"/>
    </w:pPr>
    <w:rPr>
      <w:rFonts w:ascii="Times New Roman" w:hAnsi="Times New Roman"/>
      <w:iCs/>
      <w:sz w:val="24"/>
      <w:szCs w:val="23"/>
      <w:lang w:val="en-US" w:eastAsia="zh-CN"/>
    </w:rPr>
  </w:style>
  <w:style w:type="paragraph" w:customStyle="1" w:styleId="zzBiblio">
    <w:name w:val="zzBiblio"/>
    <w:basedOn w:val="Normal"/>
    <w:next w:val="Normal"/>
    <w:qFormat/>
    <w:locked/>
    <w:rsid w:val="00B35E95"/>
    <w:pPr>
      <w:pageBreakBefore/>
      <w:tabs>
        <w:tab w:val="clear" w:pos="403"/>
      </w:tabs>
      <w:spacing w:after="760" w:line="310" w:lineRule="exact"/>
      <w:jc w:val="center"/>
    </w:pPr>
    <w:rPr>
      <w:rFonts w:eastAsia="MS Mincho" w:cs="Cambria"/>
      <w:b/>
      <w:sz w:val="29"/>
      <w:szCs w:val="20"/>
      <w:lang w:val="de-DE" w:eastAsia="de-DE" w:bidi="de-DE"/>
    </w:rPr>
  </w:style>
  <w:style w:type="table" w:styleId="TableGrid">
    <w:name w:val="Table Grid"/>
    <w:basedOn w:val="TableNormal"/>
    <w:uiPriority w:val="39"/>
    <w:rsid w:val="00CE7843"/>
    <w:rPr>
      <w:rFonts w:ascii="Times New Roman" w:eastAsia="MS Mincho"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843"/>
    <w:rPr>
      <w:color w:val="808080"/>
    </w:rPr>
  </w:style>
  <w:style w:type="character" w:customStyle="1" w:styleId="1">
    <w:name w:val="未处理的提及1"/>
    <w:basedOn w:val="DefaultParagraphFont"/>
    <w:uiPriority w:val="99"/>
    <w:semiHidden/>
    <w:unhideWhenUsed/>
    <w:rsid w:val="00CE7843"/>
    <w:rPr>
      <w:color w:val="605E5C"/>
      <w:shd w:val="clear" w:color="auto" w:fill="E1DFDD"/>
    </w:rPr>
  </w:style>
  <w:style w:type="character" w:customStyle="1" w:styleId="3">
    <w:name w:val="未处理的提及3"/>
    <w:basedOn w:val="DefaultParagraphFont"/>
    <w:uiPriority w:val="99"/>
    <w:semiHidden/>
    <w:unhideWhenUsed/>
    <w:rsid w:val="00CE7843"/>
    <w:rPr>
      <w:color w:val="605E5C"/>
      <w:shd w:val="clear" w:color="auto" w:fill="E1DFDD"/>
    </w:rPr>
  </w:style>
  <w:style w:type="paragraph" w:styleId="TOC9">
    <w:name w:val="toc 9"/>
    <w:basedOn w:val="Normal"/>
    <w:next w:val="Normal"/>
    <w:autoRedefine/>
    <w:uiPriority w:val="39"/>
    <w:semiHidden/>
    <w:unhideWhenUsed/>
    <w:rsid w:val="00305C96"/>
    <w:pPr>
      <w:tabs>
        <w:tab w:val="clear" w:pos="403"/>
      </w:tabs>
      <w:ind w:leftChars="1600" w:left="3360"/>
    </w:pPr>
  </w:style>
  <w:style w:type="paragraph" w:styleId="TOCHeading">
    <w:name w:val="TOC Heading"/>
    <w:basedOn w:val="Heading1"/>
    <w:next w:val="Normal"/>
    <w:uiPriority w:val="39"/>
    <w:unhideWhenUsed/>
    <w:qFormat/>
    <w:rsid w:val="00305C96"/>
    <w:pPr>
      <w:keepLines/>
      <w:numPr>
        <w:numId w:val="0"/>
      </w:numPr>
      <w:tabs>
        <w:tab w:val="clear" w:pos="400"/>
        <w:tab w:val="clear" w:pos="432"/>
        <w:tab w:val="clear" w:pos="560"/>
      </w:tab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1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footer" Target="footer4.xml"/><Relationship Id="rId42" Type="http://schemas.openxmlformats.org/officeDocument/2006/relationships/image" Target="media/image9.png"/><Relationship Id="rId47" Type="http://schemas.openxmlformats.org/officeDocument/2006/relationships/package" Target="embeddings/Microsoft_Visio_Drawing.vsdx"/><Relationship Id="rId63" Type="http://schemas.openxmlformats.org/officeDocument/2006/relationships/image" Target="media/image18.wmf"/><Relationship Id="rId6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www.iso.org/foreword-supplementary-information.html" TargetMode="Externa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1.wmf"/><Relationship Id="rId32" Type="http://schemas.openxmlformats.org/officeDocument/2006/relationships/image" Target="media/image5.wmf"/><Relationship Id="rId37" Type="http://schemas.openxmlformats.org/officeDocument/2006/relationships/oleObject" Target="embeddings/oleObject7.bin"/><Relationship Id="rId40" Type="http://schemas.openxmlformats.org/officeDocument/2006/relationships/hyperlink" Target="https://standards.isotc211.org/iso19159/-4/1" TargetMode="External"/><Relationship Id="rId45" Type="http://schemas.openxmlformats.org/officeDocument/2006/relationships/image" Target="media/image12.png"/><Relationship Id="rId53" Type="http://schemas.openxmlformats.org/officeDocument/2006/relationships/hyperlink" Target="https://fanyi.baidu.com/" TargetMode="External"/><Relationship Id="rId58" Type="http://schemas.microsoft.com/office/2011/relationships/commentsExtended" Target="commentsExtended.xml"/><Relationship Id="rId66" Type="http://schemas.openxmlformats.org/officeDocument/2006/relationships/oleObject" Target="embeddings/oleObject10.bin"/><Relationship Id="rId5" Type="http://schemas.openxmlformats.org/officeDocument/2006/relationships/webSettings" Target="webSettings.xml"/><Relationship Id="rId61" Type="http://schemas.openxmlformats.org/officeDocument/2006/relationships/hyperlink" Target="https://schemas.isotc211.org/schemas/19159/" TargetMode="External"/><Relationship Id="rId19" Type="http://schemas.openxmlformats.org/officeDocument/2006/relationships/header" Target="header4.xml"/><Relationship Id="rId14" Type="http://schemas.openxmlformats.org/officeDocument/2006/relationships/hyperlink" Target="https://www.iso.org/directives-and-policies.html" TargetMode="External"/><Relationship Id="rId22" Type="http://schemas.openxmlformats.org/officeDocument/2006/relationships/hyperlink" Target="https://www.iso.org/obp" TargetMode="External"/><Relationship Id="rId27" Type="http://schemas.openxmlformats.org/officeDocument/2006/relationships/oleObject" Target="embeddings/oleObject2.bin"/><Relationship Id="rId30" Type="http://schemas.openxmlformats.org/officeDocument/2006/relationships/image" Target="media/image4.wmf"/><Relationship Id="rId35" Type="http://schemas.openxmlformats.org/officeDocument/2006/relationships/oleObject" Target="embeddings/oleObject6.bin"/><Relationship Id="rId43" Type="http://schemas.openxmlformats.org/officeDocument/2006/relationships/image" Target="media/image10.png"/><Relationship Id="rId48" Type="http://schemas.openxmlformats.org/officeDocument/2006/relationships/image" Target="media/image14.png"/><Relationship Id="rId56" Type="http://schemas.openxmlformats.org/officeDocument/2006/relationships/hyperlink" Target="https://standards.isotc211.org/19159/-4/req/MicrowaveRadiometerSensors" TargetMode="External"/><Relationship Id="rId64" Type="http://schemas.openxmlformats.org/officeDocument/2006/relationships/oleObject" Target="embeddings/oleObject9.bin"/><Relationship Id="rId69" Type="http://schemas.openxmlformats.org/officeDocument/2006/relationships/footer" Target="footer5.xml"/><Relationship Id="rId8" Type="http://schemas.openxmlformats.org/officeDocument/2006/relationships/hyperlink" Target="https://www.iso.org/iso/how-to-write-standards.pdf" TargetMode="External"/><Relationship Id="rId51" Type="http://schemas.openxmlformats.org/officeDocument/2006/relationships/package" Target="embeddings/Microsoft_Visio_Drawing1.vsdx"/><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iso.org/members.html" TargetMode="Externa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8.wmf"/><Relationship Id="rId46" Type="http://schemas.openxmlformats.org/officeDocument/2006/relationships/image" Target="media/image13.emf"/><Relationship Id="rId59" Type="http://schemas.microsoft.com/office/2016/09/relationships/commentsIds" Target="commentsIds.xml"/><Relationship Id="rId67" Type="http://schemas.openxmlformats.org/officeDocument/2006/relationships/image" Target="media/image20.png"/><Relationship Id="rId20" Type="http://schemas.openxmlformats.org/officeDocument/2006/relationships/footer" Target="footer3.xml"/><Relationship Id="rId41" Type="http://schemas.openxmlformats.org/officeDocument/2006/relationships/hyperlink" Target="https://standards.isotc211.org/iso19159/-4/1" TargetMode="External"/><Relationship Id="rId54" Type="http://schemas.openxmlformats.org/officeDocument/2006/relationships/image" Target="media/image17.png"/><Relationship Id="rId62" Type="http://schemas.openxmlformats.org/officeDocument/2006/relationships/hyperlink" Target="https://schemas.isotc211.org/schemas/19130/" TargetMode="External"/><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so.org/iso-standards-and-patents.html" TargetMode="External"/><Relationship Id="rId23" Type="http://schemas.openxmlformats.org/officeDocument/2006/relationships/hyperlink" Target="http://www.electropedia.org/" TargetMode="Externa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image" Target="media/image15.png"/><Relationship Id="rId57" Type="http://schemas.openxmlformats.org/officeDocument/2006/relationships/comments" Target="comments.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1.png"/><Relationship Id="rId52" Type="http://schemas.openxmlformats.org/officeDocument/2006/relationships/hyperlink" Target="https://fanyi.baidu.com/" TargetMode="External"/><Relationship Id="rId60" Type="http://schemas.microsoft.com/office/2018/08/relationships/commentsExtensible" Target="commentsExtensible.xml"/><Relationship Id="rId65" Type="http://schemas.openxmlformats.org/officeDocument/2006/relationships/image" Target="media/image19.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so.org/iso/model_document-rice_model.pdf" TargetMode="External"/><Relationship Id="rId13" Type="http://schemas.openxmlformats.org/officeDocument/2006/relationships/footer" Target="footer2.xml"/><Relationship Id="rId18" Type="http://schemas.openxmlformats.org/officeDocument/2006/relationships/header" Target="header3.xml"/><Relationship Id="rId39" Type="http://schemas.openxmlformats.org/officeDocument/2006/relationships/oleObject" Target="embeddings/oleObject8.bin"/><Relationship Id="rId34" Type="http://schemas.openxmlformats.org/officeDocument/2006/relationships/image" Target="media/image6.wmf"/><Relationship Id="rId50" Type="http://schemas.openxmlformats.org/officeDocument/2006/relationships/image" Target="media/image16.emf"/><Relationship Id="rId55" Type="http://schemas.openxmlformats.org/officeDocument/2006/relationships/hyperlink" Target="https://standards.isotc211.org/19159/-4/conf/MicrowaveRadiometerSensors"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F6D7B-2FA5-453E-A9E3-5E283AFB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14028</Words>
  <Characters>79961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xxy</dc:creator>
  <cp:keywords/>
  <dc:description/>
  <cp:lastModifiedBy>Tobias Spears</cp:lastModifiedBy>
  <cp:revision>9</cp:revision>
  <dcterms:created xsi:type="dcterms:W3CDTF">2021-07-22T07:12:00Z</dcterms:created>
  <dcterms:modified xsi:type="dcterms:W3CDTF">2021-08-13T13:52:00Z</dcterms:modified>
</cp:coreProperties>
</file>